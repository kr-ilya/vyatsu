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9059" w14:textId="77777777" w:rsidR="00327075" w:rsidRPr="007B4806" w:rsidRDefault="00327075" w:rsidP="007F1585">
      <w:pPr>
        <w:spacing w:after="0" w:line="240" w:lineRule="auto"/>
        <w:jc w:val="center"/>
        <w:outlineLvl w:val="2"/>
        <w:rPr>
          <w:rFonts w:ascii="inherit" w:eastAsia="Times New Roman" w:hAnsi="inherit" w:cs="Segoe UI"/>
          <w:b/>
          <w:i/>
          <w:color w:val="495057"/>
          <w:sz w:val="32"/>
          <w:szCs w:val="32"/>
          <w:lang w:eastAsia="ru-RU"/>
        </w:rPr>
      </w:pPr>
      <w:r w:rsidRPr="007B4806">
        <w:rPr>
          <w:rFonts w:ascii="inherit" w:eastAsia="Times New Roman" w:hAnsi="inherit" w:cs="Segoe UI"/>
          <w:b/>
          <w:i/>
          <w:color w:val="495057"/>
          <w:sz w:val="32"/>
          <w:szCs w:val="32"/>
          <w:lang w:eastAsia="ru-RU"/>
        </w:rPr>
        <w:t>Метод эквивалентного генератора</w:t>
      </w:r>
    </w:p>
    <w:p w14:paraId="0BCD93E1" w14:textId="77777777" w:rsidR="007F1585" w:rsidRPr="00327075" w:rsidRDefault="007F1585" w:rsidP="00327075">
      <w:pPr>
        <w:spacing w:after="0" w:line="240" w:lineRule="auto"/>
        <w:outlineLvl w:val="2"/>
        <w:rPr>
          <w:rFonts w:ascii="inherit" w:eastAsia="Times New Roman" w:hAnsi="inherit" w:cs="Segoe UI"/>
          <w:b/>
          <w:i/>
          <w:color w:val="495057"/>
          <w:sz w:val="28"/>
          <w:szCs w:val="28"/>
          <w:lang w:eastAsia="ru-RU"/>
        </w:rPr>
      </w:pPr>
    </w:p>
    <w:p w14:paraId="68AEE7CB" w14:textId="77777777" w:rsidR="00327075" w:rsidRPr="00AA4EA6" w:rsidRDefault="00327075" w:rsidP="007F1585">
      <w:pPr>
        <w:spacing w:after="240" w:line="240" w:lineRule="auto"/>
        <w:ind w:firstLine="708"/>
        <w:rPr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r w:rsidRPr="00AA4EA6">
        <w:rPr>
          <w:rFonts w:ascii="Segoe UI" w:eastAsia="Times New Roman" w:hAnsi="Segoe UI" w:cs="Segoe UI"/>
          <w:color w:val="495057"/>
          <w:sz w:val="28"/>
          <w:szCs w:val="28"/>
          <w:lang w:eastAsia="ru-RU"/>
        </w:rPr>
        <w:t>Метод эквивалентного генератора, основанный на </w:t>
      </w:r>
      <w:r w:rsidRPr="00AA4EA6">
        <w:rPr>
          <w:rFonts w:ascii="Segoe UI" w:eastAsia="Times New Roman" w:hAnsi="Segoe UI" w:cs="Segoe UI"/>
          <w:b/>
          <w:bCs/>
          <w:color w:val="495057"/>
          <w:sz w:val="28"/>
          <w:szCs w:val="28"/>
          <w:lang w:eastAsia="ru-RU"/>
        </w:rPr>
        <w:t>теореме об активном двухполюснике</w:t>
      </w:r>
      <w:r w:rsidRPr="00AA4EA6">
        <w:rPr>
          <w:rFonts w:ascii="Segoe UI" w:eastAsia="Times New Roman" w:hAnsi="Segoe UI" w:cs="Segoe UI"/>
          <w:color w:val="495057"/>
          <w:sz w:val="28"/>
          <w:szCs w:val="28"/>
          <w:lang w:eastAsia="ru-RU"/>
        </w:rPr>
        <w:t> (называемой также теоремой Гельмгольца-</w:t>
      </w:r>
      <w:proofErr w:type="spellStart"/>
      <w:r w:rsidRPr="00AA4EA6">
        <w:rPr>
          <w:rFonts w:ascii="Segoe UI" w:eastAsia="Times New Roman" w:hAnsi="Segoe UI" w:cs="Segoe UI"/>
          <w:color w:val="495057"/>
          <w:sz w:val="28"/>
          <w:szCs w:val="28"/>
          <w:lang w:eastAsia="ru-RU"/>
        </w:rPr>
        <w:t>Тевенена</w:t>
      </w:r>
      <w:proofErr w:type="spellEnd"/>
      <w:r w:rsidRPr="00AA4EA6">
        <w:rPr>
          <w:rFonts w:ascii="Segoe UI" w:eastAsia="Times New Roman" w:hAnsi="Segoe UI" w:cs="Segoe UI"/>
          <w:color w:val="495057"/>
          <w:sz w:val="28"/>
          <w:szCs w:val="28"/>
          <w:lang w:eastAsia="ru-RU"/>
        </w:rPr>
        <w:t>), позволяет достаточно просто определить ток в одной (представляющей интерес при анализе) ветви сложной линейной схемы, не находя токи в остальных ветвях. Применение данного метода особенно эффективно, когда требуется определить значения тока в некоторой ветви для различных значений сопротивления в этой ветви в то время, как в остальной схеме сопротивления, а также ЭДС и токи источников постоянны.</w:t>
      </w:r>
    </w:p>
    <w:p w14:paraId="18FF3469" w14:textId="77777777" w:rsidR="00327075" w:rsidRPr="00AA4EA6" w:rsidRDefault="00327075" w:rsidP="00327075">
      <w:pPr>
        <w:spacing w:after="240" w:line="240" w:lineRule="auto"/>
        <w:rPr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r w:rsidRPr="00AA4EA6">
        <w:rPr>
          <w:rFonts w:ascii="Segoe UI" w:eastAsia="Times New Roman" w:hAnsi="Segoe UI" w:cs="Segoe UI"/>
          <w:color w:val="495057"/>
          <w:sz w:val="28"/>
          <w:szCs w:val="28"/>
          <w:lang w:eastAsia="ru-RU"/>
        </w:rPr>
        <w:t>Теорема об активном двухполюснике формулируется следующим образом: если активную цепь, к которой присоединена некоторая ветвь, заменить источником с ЭДС, равной напряжению на зажимах разомкнутой ветви, и сопротивлением, равным входному сопротивлению активной цепи, то ток в этой ветви не изменится.</w:t>
      </w:r>
    </w:p>
    <w:p w14:paraId="118A5592" w14:textId="77777777" w:rsidR="00327075" w:rsidRPr="00654A55" w:rsidRDefault="00327075" w:rsidP="00327075">
      <w:pPr>
        <w:spacing w:after="240" w:line="240" w:lineRule="auto"/>
        <w:rPr>
          <w:ins w:id="0" w:author="Unknown"/>
          <w:rFonts w:ascii="Segoe UI" w:eastAsia="Times New Roman" w:hAnsi="Segoe UI" w:cs="Segoe UI"/>
          <w:i/>
          <w:iCs/>
          <w:color w:val="495057"/>
          <w:sz w:val="32"/>
          <w:szCs w:val="32"/>
          <w:lang w:eastAsia="ru-RU"/>
        </w:rPr>
      </w:pPr>
      <w:ins w:id="1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Ход доказательства теоремы иллюстрируют схемы на рис. 1.</w:t>
        </w:r>
      </w:ins>
    </w:p>
    <w:p w14:paraId="03018913" w14:textId="77777777" w:rsidR="00327075" w:rsidRPr="00327075" w:rsidRDefault="00327075" w:rsidP="00327075">
      <w:pPr>
        <w:spacing w:after="240" w:line="240" w:lineRule="auto"/>
        <w:jc w:val="center"/>
        <w:rPr>
          <w:ins w:id="2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3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drawing>
            <wp:inline distT="0" distB="0" distL="0" distR="0" wp14:anchorId="45D914FF" wp14:editId="3407457E">
              <wp:extent cx="6115050" cy="2686050"/>
              <wp:effectExtent l="0" t="0" r="0" b="0"/>
              <wp:docPr id="1" name="Рисунок 1" descr="https://www.toehelp.ru/theory/toe/lecture13/image002-9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toehelp.ru/theory/toe/lecture13/image002-9.gif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268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CF458DE" w14:textId="77777777" w:rsidR="00327075" w:rsidRPr="00654A55" w:rsidRDefault="00327075" w:rsidP="00327075">
      <w:pPr>
        <w:spacing w:after="240" w:line="240" w:lineRule="auto"/>
        <w:rPr>
          <w:ins w:id="4" w:author="Unknown"/>
          <w:rFonts w:ascii="Segoe UI" w:eastAsia="Times New Roman" w:hAnsi="Segoe UI" w:cs="Segoe UI"/>
          <w:i/>
          <w:iCs/>
          <w:color w:val="495057"/>
          <w:sz w:val="28"/>
          <w:szCs w:val="28"/>
          <w:lang w:eastAsia="ru-RU"/>
        </w:rPr>
      </w:pPr>
      <w:ins w:id="5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Пусть в схеме выделена некоторая ветвь с сопротивлением Z, а вся оставшаяся цепь обозначена как активный двухполюсник </w:t>
        </w:r>
        <w:r w:rsidRPr="00654A55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А</w:t>
        </w:r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 xml:space="preserve"> (рис. </w:t>
        </w:r>
        <w:proofErr w:type="gramStart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1,а</w:t>
        </w:r>
        <w:proofErr w:type="gramEnd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 xml:space="preserve">). Разомкнем эту ветвь между точками 1 и 2 (рис. </w:t>
        </w:r>
        <w:proofErr w:type="gramStart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1,б</w:t>
        </w:r>
        <w:proofErr w:type="gramEnd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). На зажимах этой ветви имеет место напряжение </w:t>
        </w:r>
      </w:ins>
      <w:r w:rsidRPr="00654A55">
        <w:rPr>
          <w:rFonts w:ascii="Segoe UI" w:eastAsia="Times New Roman" w:hAnsi="Segoe UI" w:cs="Segoe UI"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1601B7DC" wp14:editId="5AF73887">
            <wp:extent cx="304800" cy="266700"/>
            <wp:effectExtent l="0" t="0" r="0" b="0"/>
            <wp:docPr id="2" name="Рисунок 2" descr="https://www.toehelp.ru/theory/toe/lecture13/image004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oehelp.ru/theory/toe/lecture13/image004-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 xml:space="preserve"> . Если теперь между зажимами 1 и 2 </w:t>
        </w:r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lastRenderedPageBreak/>
          <w:t>включить источник ЭДС </w:t>
        </w:r>
      </w:ins>
      <w:r w:rsidRPr="00654A55">
        <w:rPr>
          <w:rFonts w:ascii="Segoe UI" w:eastAsia="Times New Roman" w:hAnsi="Segoe UI" w:cs="Segoe UI"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5940896E" wp14:editId="1BE51A81">
            <wp:extent cx="609600" cy="266700"/>
            <wp:effectExtent l="0" t="0" r="0" b="0"/>
            <wp:docPr id="3" name="Рисунок 3" descr="https://www.toehelp.ru/theory/toe/lecture13/image006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oehelp.ru/theory/toe/lecture13/image006-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 xml:space="preserve"> с направлением, указанным на рис. </w:t>
        </w:r>
        <w:proofErr w:type="gramStart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1,в</w:t>
        </w:r>
        <w:proofErr w:type="gramEnd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 xml:space="preserve"> , то, как и в цепи на рис.1,б ток в ней будет равен нулю. Чтобы схему на рис. </w:t>
        </w:r>
        <w:proofErr w:type="gramStart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1,в</w:t>
        </w:r>
        <w:proofErr w:type="gramEnd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 xml:space="preserve"> сделать эквивалентной цепи на рис. 1,а, в</w:t>
        </w:r>
        <w:r w:rsidRPr="00654A55">
          <w:rPr>
            <w:rFonts w:ascii="Segoe UI" w:eastAsia="Times New Roman" w:hAnsi="Segoe UI" w:cs="Segoe UI"/>
            <w:color w:val="495057"/>
            <w:sz w:val="32"/>
            <w:szCs w:val="32"/>
            <w:lang w:eastAsia="ru-RU"/>
          </w:rPr>
          <w:t xml:space="preserve"> </w:t>
        </w:r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рассматриваемую ветвь нужно включить еще один источник ЭДС </w:t>
        </w:r>
      </w:ins>
      <w:r w:rsidRPr="00654A55">
        <w:rPr>
          <w:rFonts w:ascii="Segoe UI" w:eastAsia="Times New Roman" w:hAnsi="Segoe UI" w:cs="Segoe UI"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3F367CAA" wp14:editId="28594945">
            <wp:extent cx="161925" cy="219075"/>
            <wp:effectExtent l="0" t="0" r="9525" b="9525"/>
            <wp:docPr id="4" name="Рисунок 4" descr="https://www.toehelp.ru/theory/toe/lecture13/image008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oehelp.ru/theory/toe/lecture13/image008-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8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 , компенсирующий действие первого (рис. 1,г). Будем теперь искать ток </w:t>
        </w:r>
      </w:ins>
      <w:r w:rsidRPr="00654A55">
        <w:rPr>
          <w:rFonts w:ascii="Segoe UI" w:eastAsia="Times New Roman" w:hAnsi="Segoe UI" w:cs="Segoe UI"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045CA8CC" wp14:editId="71C44D95">
            <wp:extent cx="123825" cy="219075"/>
            <wp:effectExtent l="0" t="0" r="9525" b="9525"/>
            <wp:docPr id="5" name="Рисунок 5" descr="https://www.toehelp.ru/theory/toe/lecture13/image010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oehelp.ru/theory/toe/lecture13/image010-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9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 по принципу наложения, т.е. как сумму двух составляющих, одна из которых вызывается источниками, входящими в структуру активного двухполюсника, и источником ЭДС </w:t>
        </w:r>
      </w:ins>
      <w:r w:rsidRPr="00654A55">
        <w:rPr>
          <w:rFonts w:ascii="Segoe UI" w:eastAsia="Times New Roman" w:hAnsi="Segoe UI" w:cs="Segoe UI"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12E1452B" wp14:editId="672735CC">
            <wp:extent cx="161925" cy="219075"/>
            <wp:effectExtent l="0" t="0" r="9525" b="9525"/>
            <wp:docPr id="6" name="Рисунок 6" descr="https://www.toehelp.ru/theory/toe/lecture13/image01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oehelp.ru/theory/toe/lecture13/image011-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0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 , расположенным между зажимами 1 и 2 слева, а другая – источником ЭДС </w:t>
        </w:r>
      </w:ins>
      <w:r w:rsidRPr="00654A55">
        <w:rPr>
          <w:rFonts w:ascii="Segoe UI" w:eastAsia="Times New Roman" w:hAnsi="Segoe UI" w:cs="Segoe UI"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6647AF45" wp14:editId="671BD3F0">
            <wp:extent cx="161925" cy="219075"/>
            <wp:effectExtent l="0" t="0" r="9525" b="9525"/>
            <wp:docPr id="7" name="Рисунок 7" descr="https://www.toehelp.ru/theory/toe/lecture13/image012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oehelp.ru/theory/toe/lecture13/image012-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 xml:space="preserve"> , расположенным между зажимами 1 и 2 справа. Но первая из этих составляющих в соответствии с рис. </w:t>
        </w:r>
        <w:proofErr w:type="gramStart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1,в</w:t>
        </w:r>
        <w:proofErr w:type="gramEnd"/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 xml:space="preserve"> равна нулю, а значит, ток </w:t>
        </w:r>
      </w:ins>
      <w:r w:rsidRPr="00654A55">
        <w:rPr>
          <w:rFonts w:ascii="Segoe UI" w:eastAsia="Times New Roman" w:hAnsi="Segoe UI" w:cs="Segoe UI"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319E9147" wp14:editId="2B382AA2">
            <wp:extent cx="123825" cy="219075"/>
            <wp:effectExtent l="0" t="0" r="9525" b="9525"/>
            <wp:docPr id="8" name="Рисунок 8" descr="https://www.toehelp.ru/theory/toe/lecture13/image014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oehelp.ru/theory/toe/lecture13/image014-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" w:author="Unknown"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 определяется второй составляющей, т.е. по схеме на рис. 1,д, в которой активный двухполюсник </w:t>
        </w:r>
        <w:r w:rsidRPr="00654A55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А</w:t>
        </w:r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 заменен пассивным двухполюсником </w:t>
        </w:r>
        <w:r w:rsidRPr="00654A55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П</w:t>
        </w:r>
        <w:r w:rsidRPr="00654A55">
          <w:rPr>
            <w:rFonts w:ascii="Segoe UI" w:eastAsia="Times New Roman" w:hAnsi="Segoe UI" w:cs="Segoe UI"/>
            <w:i/>
            <w:iCs/>
            <w:color w:val="495057"/>
            <w:sz w:val="32"/>
            <w:szCs w:val="32"/>
            <w:lang w:eastAsia="ru-RU"/>
          </w:rPr>
          <w:t>. Таким образом, теорема доказана.</w:t>
        </w:r>
      </w:ins>
    </w:p>
    <w:p w14:paraId="75023AFA" w14:textId="77777777" w:rsidR="00327075" w:rsidRPr="00AA4EA6" w:rsidRDefault="00327075" w:rsidP="00327075">
      <w:pPr>
        <w:spacing w:after="240" w:line="240" w:lineRule="auto"/>
        <w:rPr>
          <w:ins w:id="13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14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Указанные в теореме ЭДС и сопротивление можно интерпретировать как соответствующие параметры некоторого эквивалентного исходному активному двухполюснику генератора, откуда и произошло название этого метода.</w:t>
        </w:r>
      </w:ins>
    </w:p>
    <w:p w14:paraId="719D832D" w14:textId="77777777" w:rsidR="00327075" w:rsidRPr="00327075" w:rsidRDefault="00327075" w:rsidP="00327075">
      <w:pPr>
        <w:spacing w:after="240" w:line="240" w:lineRule="auto"/>
        <w:jc w:val="center"/>
        <w:rPr>
          <w:ins w:id="15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16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drawing>
            <wp:inline distT="0" distB="0" distL="0" distR="0" wp14:anchorId="24C85A86" wp14:editId="3545A012">
              <wp:extent cx="3600450" cy="1847850"/>
              <wp:effectExtent l="0" t="0" r="0" b="0"/>
              <wp:docPr id="9" name="Рисунок 9" descr="https://www.toehelp.ru/theory/toe/lecture13/image016-8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www.toehelp.ru/theory/toe/lecture13/image016-8.gif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00450" cy="184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2BE4704" w14:textId="77777777" w:rsidR="00327075" w:rsidRPr="00AA4EA6" w:rsidRDefault="00327075" w:rsidP="00327075">
      <w:pPr>
        <w:spacing w:after="240" w:line="240" w:lineRule="auto"/>
        <w:rPr>
          <w:ins w:id="17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18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 xml:space="preserve">Таким образом, в соответствии с данной теоремой схему на рис. </w:t>
        </w:r>
        <w:proofErr w:type="gramStart"/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2,а</w:t>
        </w:r>
        <w:proofErr w:type="gramEnd"/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, где относительно ветви, ток в которой требуется определить, выделен активный двухполюсник А со структурой любой степени сложности, можно трансформировать в схему на рис. 2,б.</w:t>
        </w:r>
      </w:ins>
    </w:p>
    <w:p w14:paraId="18B72D10" w14:textId="77777777" w:rsidR="00327075" w:rsidRPr="00AA4EA6" w:rsidRDefault="00327075" w:rsidP="00327075">
      <w:pPr>
        <w:spacing w:after="240" w:line="240" w:lineRule="auto"/>
        <w:rPr>
          <w:ins w:id="19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20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Отсюда ток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4B1AA0C4" wp14:editId="57964AF4">
            <wp:extent cx="123825" cy="219075"/>
            <wp:effectExtent l="0" t="0" r="9525" b="9525"/>
            <wp:docPr id="10" name="Рисунок 10" descr="https://www.toehelp.ru/theory/toe/lecture13/image017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oehelp.ru/theory/toe/lecture13/image017-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находится, как:</w:t>
        </w:r>
      </w:ins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2"/>
        <w:gridCol w:w="624"/>
      </w:tblGrid>
      <w:tr w:rsidR="00327075" w:rsidRPr="00327075" w14:paraId="5FACFC6D" w14:textId="77777777" w:rsidTr="0032707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14:paraId="464872AA" w14:textId="77777777" w:rsidR="00327075" w:rsidRPr="00327075" w:rsidRDefault="00327075" w:rsidP="00327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7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BC664FB" wp14:editId="586DFB90">
                  <wp:extent cx="2052684" cy="713433"/>
                  <wp:effectExtent l="0" t="0" r="5080" b="0"/>
                  <wp:docPr id="11" name="Рисунок 11" descr="https://www.toehelp.ru/theory/toe/lecture13/image019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toehelp.ru/theory/toe/lecture13/image019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466" cy="71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7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,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463B1E8" w14:textId="77777777" w:rsidR="00327075" w:rsidRPr="00327075" w:rsidRDefault="00327075" w:rsidP="00327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7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(1)</w:t>
            </w:r>
          </w:p>
        </w:tc>
      </w:tr>
    </w:tbl>
    <w:p w14:paraId="0A5CD810" w14:textId="77777777" w:rsidR="00327075" w:rsidRPr="00AA4EA6" w:rsidRDefault="00327075" w:rsidP="00327075">
      <w:pPr>
        <w:spacing w:after="240" w:line="240" w:lineRule="auto"/>
        <w:rPr>
          <w:ins w:id="22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23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где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7DB3AAB1" wp14:editId="0106DA81">
            <wp:extent cx="619433" cy="391886"/>
            <wp:effectExtent l="0" t="0" r="9525" b="0"/>
            <wp:docPr id="12" name="Рисунок 12" descr="https://www.toehelp.ru/theory/toe/lecture13/image02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oehelp.ru/theory/toe/lecture13/image021-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0" cy="39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4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- напряжение на разомкнутых зажимах a-b.</w:t>
        </w:r>
      </w:ins>
    </w:p>
    <w:p w14:paraId="26D997F5" w14:textId="77777777" w:rsidR="00327075" w:rsidRPr="00AA4EA6" w:rsidRDefault="00327075" w:rsidP="00327075">
      <w:pPr>
        <w:spacing w:after="240" w:line="240" w:lineRule="auto"/>
        <w:rPr>
          <w:ins w:id="25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26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Уравнение (1) представляет собой аналитическое выражение метода эквивалентного генератора.</w:t>
        </w:r>
      </w:ins>
    </w:p>
    <w:p w14:paraId="04A76A0C" w14:textId="77777777" w:rsidR="00327075" w:rsidRPr="00AA4EA6" w:rsidRDefault="00327075" w:rsidP="00327075">
      <w:pPr>
        <w:spacing w:after="240" w:line="240" w:lineRule="auto"/>
        <w:rPr>
          <w:ins w:id="27" w:author="Unknown"/>
          <w:rFonts w:ascii="Segoe UI" w:eastAsia="Times New Roman" w:hAnsi="Segoe UI" w:cs="Segoe UI"/>
          <w:b/>
          <w:bCs/>
          <w:i/>
          <w:iCs/>
          <w:color w:val="495057"/>
          <w:sz w:val="32"/>
          <w:szCs w:val="32"/>
          <w:lang w:eastAsia="ru-RU"/>
        </w:rPr>
      </w:pPr>
      <w:ins w:id="28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Параметры эквивалентного генератора (активного двухполюсника) могут быть определены экспериментальным или теоретическим путями.</w:t>
        </w:r>
      </w:ins>
    </w:p>
    <w:p w14:paraId="259C123F" w14:textId="77777777" w:rsidR="00327075" w:rsidRPr="00AA4EA6" w:rsidRDefault="00327075" w:rsidP="00327075">
      <w:pPr>
        <w:spacing w:after="240" w:line="240" w:lineRule="auto"/>
        <w:rPr>
          <w:ins w:id="29" w:author="Unknown"/>
          <w:rFonts w:ascii="Segoe UI" w:eastAsia="Times New Roman" w:hAnsi="Segoe UI" w:cs="Segoe UI"/>
          <w:b/>
          <w:bCs/>
          <w:i/>
          <w:iCs/>
          <w:color w:val="495057"/>
          <w:sz w:val="32"/>
          <w:szCs w:val="32"/>
          <w:lang w:eastAsia="ru-RU"/>
        </w:rPr>
      </w:pPr>
      <w:ins w:id="30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В первом случае, в частности на постоянном токе, в режиме холостого хода активного двухполюсника замеряют напряжение </w:t>
        </w:r>
      </w:ins>
      <w:r w:rsidRPr="00AA4EA6">
        <w:rPr>
          <w:rFonts w:ascii="Segoe UI" w:eastAsia="Times New Roman" w:hAnsi="Segoe UI" w:cs="Segoe UI"/>
          <w:b/>
          <w:bCs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025155DB" wp14:editId="05576D3B">
            <wp:extent cx="428625" cy="266700"/>
            <wp:effectExtent l="0" t="0" r="9525" b="0"/>
            <wp:docPr id="13" name="Рисунок 13" descr="https://www.toehelp.ru/theory/toe/lecture13/image023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oehelp.ru/theory/toe/lecture13/image023-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1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 на его зажимах с помощью вольтметра, которое и равно </w:t>
        </w:r>
      </w:ins>
      <w:r w:rsidRPr="00AA4EA6">
        <w:rPr>
          <w:rFonts w:ascii="Segoe UI" w:eastAsia="Times New Roman" w:hAnsi="Segoe UI" w:cs="Segoe UI"/>
          <w:b/>
          <w:bCs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06062C88" wp14:editId="35E71B70">
            <wp:extent cx="228600" cy="238125"/>
            <wp:effectExtent l="0" t="0" r="0" b="9525"/>
            <wp:docPr id="14" name="Рисунок 14" descr="https://www.toehelp.ru/theory/toe/lecture13/image025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oehelp.ru/theory/toe/lecture13/image025-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2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 . Затем закорачивают зажимы a и b активного двухполюсника с помощью амперметра, который показывает ток </w:t>
        </w:r>
      </w:ins>
      <w:r w:rsidRPr="00AA4EA6">
        <w:rPr>
          <w:rFonts w:ascii="Segoe UI" w:eastAsia="Times New Roman" w:hAnsi="Segoe UI" w:cs="Segoe UI"/>
          <w:b/>
          <w:bCs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7E14718D" wp14:editId="71552DAC">
            <wp:extent cx="942975" cy="238125"/>
            <wp:effectExtent l="0" t="0" r="0" b="9525"/>
            <wp:docPr id="15" name="Рисунок 15" descr="https://www.toehelp.ru/theory/toe/lecture13/image027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oehelp.ru/theory/toe/lecture13/image027-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3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 xml:space="preserve"> (см. рис. </w:t>
        </w:r>
        <w:proofErr w:type="gramStart"/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2,б</w:t>
        </w:r>
        <w:proofErr w:type="gramEnd"/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). Тогда на основании результатов измерений </w:t>
        </w:r>
      </w:ins>
      <w:r w:rsidRPr="00AA4EA6">
        <w:rPr>
          <w:rFonts w:ascii="Segoe UI" w:eastAsia="Times New Roman" w:hAnsi="Segoe UI" w:cs="Segoe UI"/>
          <w:b/>
          <w:bCs/>
          <w:i/>
          <w:iCs/>
          <w:noProof/>
          <w:color w:val="495057"/>
          <w:sz w:val="32"/>
          <w:szCs w:val="32"/>
          <w:lang w:eastAsia="ru-RU"/>
        </w:rPr>
        <w:drawing>
          <wp:inline distT="0" distB="0" distL="0" distR="0" wp14:anchorId="6BC61EA3" wp14:editId="2A92367F">
            <wp:extent cx="1190625" cy="266700"/>
            <wp:effectExtent l="0" t="0" r="0" b="0"/>
            <wp:docPr id="16" name="Рисунок 16" descr="https://www.toehelp.ru/theory/toe/lecture13/image029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oehelp.ru/theory/toe/lecture13/image029-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4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 .</w:t>
        </w:r>
      </w:ins>
    </w:p>
    <w:p w14:paraId="6F74C417" w14:textId="77777777" w:rsidR="00327075" w:rsidRPr="00AA4EA6" w:rsidRDefault="00327075" w:rsidP="00327075">
      <w:pPr>
        <w:spacing w:after="240" w:line="240" w:lineRule="auto"/>
        <w:rPr>
          <w:ins w:id="35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36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В принципе аналогично находятся параметры активного двухполюсника и при синусоидальном токе; только в этом случае необходимо определить комплексные значения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4641738A" wp14:editId="57FA40F6">
            <wp:extent cx="228600" cy="266700"/>
            <wp:effectExtent l="0" t="0" r="0" b="0"/>
            <wp:docPr id="17" name="Рисунок 17" descr="https://www.toehelp.ru/theory/toe/lecture13/image03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toehelp.ru/theory/toe/lecture13/image031-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7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и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369AF050" wp14:editId="710209D2">
            <wp:extent cx="238125" cy="238125"/>
            <wp:effectExtent l="0" t="0" r="9525" b="9525"/>
            <wp:docPr id="18" name="Рисунок 18" descr="https://www.toehelp.ru/theory/toe/lecture13/image033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toehelp.ru/theory/toe/lecture13/image033-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8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.</w:t>
        </w:r>
      </w:ins>
    </w:p>
    <w:p w14:paraId="6D9391F3" w14:textId="77777777" w:rsidR="00327075" w:rsidRPr="00AA4EA6" w:rsidRDefault="00327075" w:rsidP="00327075">
      <w:pPr>
        <w:spacing w:after="240" w:line="240" w:lineRule="auto"/>
        <w:rPr>
          <w:ins w:id="39" w:author="Unknown"/>
          <w:rFonts w:ascii="Segoe UI" w:eastAsia="Times New Roman" w:hAnsi="Segoe UI" w:cs="Segoe UI"/>
          <w:b/>
          <w:bCs/>
          <w:i/>
          <w:iCs/>
          <w:color w:val="495057"/>
          <w:sz w:val="32"/>
          <w:szCs w:val="32"/>
          <w:lang w:eastAsia="ru-RU"/>
        </w:rPr>
      </w:pPr>
      <w:ins w:id="40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При теоретическом определении параметров эквивалентного генератора их расчет осуществляется в два этапа:</w:t>
        </w:r>
      </w:ins>
    </w:p>
    <w:p w14:paraId="5153112F" w14:textId="77777777" w:rsidR="00327075" w:rsidRPr="00AA4EA6" w:rsidRDefault="00327075" w:rsidP="00327075">
      <w:pPr>
        <w:spacing w:after="240" w:line="240" w:lineRule="auto"/>
        <w:rPr>
          <w:ins w:id="41" w:author="Unknown"/>
          <w:rFonts w:ascii="Segoe UI" w:eastAsia="Times New Roman" w:hAnsi="Segoe UI" w:cs="Segoe UI"/>
          <w:b/>
          <w:bCs/>
          <w:i/>
          <w:iCs/>
          <w:color w:val="495057"/>
          <w:sz w:val="32"/>
          <w:szCs w:val="32"/>
          <w:lang w:eastAsia="ru-RU"/>
        </w:rPr>
      </w:pPr>
      <w:ins w:id="42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1. Любым из известных методов расчета линейных электрических цепей определяют напряжение на зажимах a-b активного двухполюсника при разомкнутой исследуемой ветви.</w:t>
        </w:r>
      </w:ins>
    </w:p>
    <w:p w14:paraId="7AC7264A" w14:textId="77777777" w:rsidR="00327075" w:rsidRPr="00AA4EA6" w:rsidRDefault="00327075" w:rsidP="00327075">
      <w:pPr>
        <w:spacing w:after="240" w:line="240" w:lineRule="auto"/>
        <w:rPr>
          <w:ins w:id="43" w:author="Unknown"/>
          <w:rFonts w:ascii="Segoe UI" w:eastAsia="Times New Roman" w:hAnsi="Segoe UI" w:cs="Segoe UI"/>
          <w:b/>
          <w:bCs/>
          <w:i/>
          <w:iCs/>
          <w:color w:val="495057"/>
          <w:sz w:val="32"/>
          <w:szCs w:val="32"/>
          <w:lang w:eastAsia="ru-RU"/>
        </w:rPr>
      </w:pPr>
      <w:ins w:id="44" w:author="Unknown"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 xml:space="preserve">2. При разомкнутой исследуемой ветви определяется входное сопротивление активного </w:t>
        </w:r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lastRenderedPageBreak/>
          <w:t xml:space="preserve">двухполюсника, заменяемого при этом пассивным. Данная замена осуществляется путем устранения из структуры активного двухполюсника всех источников энергии, но при сохранении на их месте их собственных (внутренних) сопротивлений. В случае идеальных источников это соответствует </w:t>
        </w:r>
        <w:proofErr w:type="spellStart"/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>закорачиванию</w:t>
        </w:r>
        <w:proofErr w:type="spellEnd"/>
        <w:r w:rsidRPr="00AA4EA6">
          <w:rPr>
            <w:rFonts w:ascii="Segoe UI" w:eastAsia="Times New Roman" w:hAnsi="Segoe UI" w:cs="Segoe UI"/>
            <w:b/>
            <w:bCs/>
            <w:i/>
            <w:iCs/>
            <w:color w:val="495057"/>
            <w:sz w:val="32"/>
            <w:szCs w:val="32"/>
            <w:lang w:eastAsia="ru-RU"/>
          </w:rPr>
          <w:t xml:space="preserve"> всех источников ЭДС и размыканию всех ветвей с источниками тока.</w:t>
        </w:r>
      </w:ins>
    </w:p>
    <w:p w14:paraId="4514EC81" w14:textId="77777777" w:rsidR="00327075" w:rsidRPr="00AA4EA6" w:rsidRDefault="00327075" w:rsidP="00327075">
      <w:pPr>
        <w:spacing w:after="240" w:line="240" w:lineRule="auto"/>
        <w:rPr>
          <w:ins w:id="45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46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 xml:space="preserve">Сказанное иллюстрируют схемы на рис. 3, где для расчета входного (эквивалентного) сопротивления активного двухполюсника на рис. </w:t>
        </w:r>
        <w:proofErr w:type="gramStart"/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3,а</w:t>
        </w:r>
        <w:proofErr w:type="gramEnd"/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 xml:space="preserve"> последний преобразован в пассивный двухполюсник со структурой на рис. 3,б. Тогда согласно схеме на рис. 3,б</w:t>
        </w:r>
      </w:ins>
    </w:p>
    <w:p w14:paraId="4EC1E203" w14:textId="77777777" w:rsidR="00327075" w:rsidRPr="00327075" w:rsidRDefault="00327075" w:rsidP="00327075">
      <w:pPr>
        <w:spacing w:after="240" w:line="240" w:lineRule="auto"/>
        <w:jc w:val="center"/>
        <w:rPr>
          <w:ins w:id="47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48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drawing>
            <wp:inline distT="0" distB="0" distL="0" distR="0" wp14:anchorId="763FB88B" wp14:editId="76F1BD12">
              <wp:extent cx="5944838" cy="2270928"/>
              <wp:effectExtent l="0" t="0" r="0" b="0"/>
              <wp:docPr id="19" name="Рисунок 19" descr="https://www.toehelp.ru/theory/toe/lecture13/image035-2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www.toehelp.ru/theory/toe/lecture13/image035-2.gif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70116" cy="22805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085C10" w14:textId="77777777" w:rsidR="00327075" w:rsidRPr="00327075" w:rsidRDefault="00327075" w:rsidP="00327075">
      <w:pPr>
        <w:spacing w:after="240" w:line="240" w:lineRule="auto"/>
        <w:jc w:val="center"/>
        <w:rPr>
          <w:ins w:id="49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50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drawing>
            <wp:inline distT="0" distB="0" distL="0" distR="0" wp14:anchorId="25A3EDF8" wp14:editId="2FD81F2D">
              <wp:extent cx="4239268" cy="653143"/>
              <wp:effectExtent l="0" t="0" r="0" b="0"/>
              <wp:docPr id="20" name="Рисунок 20" descr="https://www.toehelp.ru/theory/toe/lecture13/image037-2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s://www.toehelp.ru/theory/toe/lecture13/image037-2.gif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8095" cy="6560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27075">
          <w:rPr>
            <w:rFonts w:ascii="Segoe UI" w:eastAsia="Times New Roman" w:hAnsi="Segoe UI" w:cs="Segoe UI"/>
            <w:color w:val="495057"/>
            <w:sz w:val="24"/>
            <w:szCs w:val="24"/>
            <w:lang w:eastAsia="ru-RU"/>
          </w:rPr>
          <w:t> .</w:t>
        </w:r>
      </w:ins>
    </w:p>
    <w:p w14:paraId="7EC0BCE2" w14:textId="77777777" w:rsidR="00327075" w:rsidRPr="00AA4EA6" w:rsidRDefault="00327075" w:rsidP="00327075">
      <w:pPr>
        <w:spacing w:after="240" w:line="240" w:lineRule="auto"/>
        <w:rPr>
          <w:ins w:id="51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52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В качестве примера использования метода эквивалентного генератора для анализа определим зависимость показаний амперметра в схеме на рис. 4 при изменении сопротивления R переменного резистора в диагонали моста в пределах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4A76E84E" wp14:editId="4EBAD266">
            <wp:extent cx="1095375" cy="228600"/>
            <wp:effectExtent l="0" t="0" r="9525" b="0"/>
            <wp:docPr id="21" name="Рисунок 21" descr="https://www.toehelp.ru/theory/toe/lecture13/image039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toehelp.ru/theory/toe/lecture13/image039-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3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. Параметры цепи Е=100 В; R1=R4=40 Ом; R2=R3=60 Ом.</w:t>
        </w:r>
      </w:ins>
    </w:p>
    <w:p w14:paraId="431B19AC" w14:textId="77777777" w:rsidR="00327075" w:rsidRPr="00327075" w:rsidRDefault="00327075" w:rsidP="00327075">
      <w:pPr>
        <w:spacing w:after="240" w:line="240" w:lineRule="auto"/>
        <w:jc w:val="center"/>
        <w:rPr>
          <w:ins w:id="54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55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lastRenderedPageBreak/>
          <w:drawing>
            <wp:inline distT="0" distB="0" distL="0" distR="0" wp14:anchorId="702679A1" wp14:editId="0907C3E9">
              <wp:extent cx="5508656" cy="2039816"/>
              <wp:effectExtent l="0" t="0" r="0" b="0"/>
              <wp:docPr id="22" name="Рисунок 22" descr="https://www.toehelp.ru/theory/toe/lecture13/image041-2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s://www.toehelp.ru/theory/toe/lecture13/image041-2.gif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19400" cy="20437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B4A0CC" w14:textId="77777777" w:rsidR="00327075" w:rsidRPr="00AA4EA6" w:rsidRDefault="00327075" w:rsidP="00327075">
      <w:pPr>
        <w:spacing w:after="240" w:line="240" w:lineRule="auto"/>
        <w:rPr>
          <w:ins w:id="56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57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В соответствии с изложенной выше методикой определения параметров активного двухполюсника для нахождения значения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35026F17" wp14:editId="396C868B">
            <wp:extent cx="228600" cy="238125"/>
            <wp:effectExtent l="0" t="0" r="0" b="9525"/>
            <wp:docPr id="23" name="Рисунок 23" descr="https://www.toehelp.ru/theory/toe/lecture13/image042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toehelp.ru/theory/toe/lecture13/image042-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8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перейдем к схеме на рис. 5, где напряжение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13725D63" wp14:editId="25755F1B">
            <wp:extent cx="457200" cy="266700"/>
            <wp:effectExtent l="0" t="0" r="0" b="0"/>
            <wp:docPr id="24" name="Рисунок 24" descr="https://www.toehelp.ru/theory/toe/lecture13/image044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toehelp.ru/theory/toe/lecture13/image044-9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9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на разомкнутых зажимах 1 и 2 определяет искомую ЭДС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22CE54DE" wp14:editId="609A9C1E">
            <wp:extent cx="228600" cy="238125"/>
            <wp:effectExtent l="0" t="0" r="0" b="9525"/>
            <wp:docPr id="25" name="Рисунок 25" descr="https://www.toehelp.ru/theory/toe/lecture13/image045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toehelp.ru/theory/toe/lecture13/image045-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0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. В данной цепи</w:t>
        </w:r>
      </w:ins>
    </w:p>
    <w:p w14:paraId="09896643" w14:textId="77777777" w:rsidR="00327075" w:rsidRPr="00327075" w:rsidRDefault="00327075" w:rsidP="00327075">
      <w:pPr>
        <w:spacing w:after="240" w:line="240" w:lineRule="auto"/>
        <w:jc w:val="center"/>
        <w:rPr>
          <w:ins w:id="61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62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drawing>
            <wp:inline distT="0" distB="0" distL="0" distR="0" wp14:anchorId="26641214" wp14:editId="0A230946">
              <wp:extent cx="5173942" cy="633047"/>
              <wp:effectExtent l="0" t="0" r="0" b="0"/>
              <wp:docPr id="26" name="Рисунок 26" descr="https://www.toehelp.ru/theory/toe/lecture13/image047-1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s://www.toehelp.ru/theory/toe/lecture13/image047-1.gif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97617" cy="6359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27075">
          <w:rPr>
            <w:rFonts w:ascii="Segoe UI" w:eastAsia="Times New Roman" w:hAnsi="Segoe UI" w:cs="Segoe UI"/>
            <w:color w:val="495057"/>
            <w:sz w:val="24"/>
            <w:szCs w:val="24"/>
            <w:lang w:eastAsia="ru-RU"/>
          </w:rPr>
          <w:t> .</w:t>
        </w:r>
      </w:ins>
    </w:p>
    <w:p w14:paraId="7724DC00" w14:textId="77777777" w:rsidR="00327075" w:rsidRPr="00AA4EA6" w:rsidRDefault="00327075" w:rsidP="00327075">
      <w:pPr>
        <w:spacing w:after="240" w:line="240" w:lineRule="auto"/>
        <w:rPr>
          <w:ins w:id="63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64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Для определения входного сопротивления активного двухполюсника трансформируем его в схему на рис. 6.</w:t>
        </w:r>
      </w:ins>
    </w:p>
    <w:p w14:paraId="5C18DDA8" w14:textId="77777777" w:rsidR="00327075" w:rsidRPr="00327075" w:rsidRDefault="00327075" w:rsidP="00327075">
      <w:pPr>
        <w:spacing w:after="240" w:line="240" w:lineRule="auto"/>
        <w:jc w:val="center"/>
        <w:rPr>
          <w:ins w:id="65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66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drawing>
            <wp:inline distT="0" distB="0" distL="0" distR="0" wp14:anchorId="38D46ECF" wp14:editId="65C7EA23">
              <wp:extent cx="5847850" cy="2260879"/>
              <wp:effectExtent l="0" t="0" r="0" b="0"/>
              <wp:docPr id="27" name="Рисунок 27" descr="https://www.toehelp.ru/theory/toe/lecture13/image049-2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s://www.toehelp.ru/theory/toe/lecture13/image049-2.gif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9527" cy="22653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0FC55B7" w14:textId="77777777" w:rsidR="00327075" w:rsidRPr="00AA4EA6" w:rsidRDefault="00327075" w:rsidP="00327075">
      <w:pPr>
        <w:spacing w:after="240" w:line="240" w:lineRule="auto"/>
        <w:rPr>
          <w:ins w:id="67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68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 xml:space="preserve">Со стороны зажимов </w:t>
        </w:r>
        <w:proofErr w:type="gramStart"/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1-2</w:t>
        </w:r>
        <w:proofErr w:type="gramEnd"/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 xml:space="preserve"> данного пассивного двухполюсника его сопротивление равно:</w:t>
        </w:r>
      </w:ins>
    </w:p>
    <w:p w14:paraId="2B712599" w14:textId="77777777" w:rsidR="00327075" w:rsidRPr="00327075" w:rsidRDefault="00327075" w:rsidP="00327075">
      <w:pPr>
        <w:spacing w:after="240" w:line="240" w:lineRule="auto"/>
        <w:jc w:val="center"/>
        <w:rPr>
          <w:ins w:id="69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70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drawing>
            <wp:inline distT="0" distB="0" distL="0" distR="0" wp14:anchorId="7FD9F7AD" wp14:editId="73A602FD">
              <wp:extent cx="3390656" cy="683288"/>
              <wp:effectExtent l="0" t="0" r="635" b="2540"/>
              <wp:docPr id="28" name="Рисунок 28" descr="https://www.toehelp.ru/theory/toe/lecture13/image051-1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s://www.toehelp.ru/theory/toe/lecture13/image051-1.gif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03425" cy="6858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27075">
          <w:rPr>
            <w:rFonts w:ascii="Segoe UI" w:eastAsia="Times New Roman" w:hAnsi="Segoe UI" w:cs="Segoe UI"/>
            <w:color w:val="495057"/>
            <w:sz w:val="24"/>
            <w:szCs w:val="24"/>
            <w:lang w:eastAsia="ru-RU"/>
          </w:rPr>
          <w:t> .</w:t>
        </w:r>
      </w:ins>
    </w:p>
    <w:p w14:paraId="2EBC2970" w14:textId="77777777" w:rsidR="00327075" w:rsidRPr="00AA4EA6" w:rsidRDefault="00327075" w:rsidP="00327075">
      <w:pPr>
        <w:spacing w:after="240" w:line="240" w:lineRule="auto"/>
        <w:rPr>
          <w:ins w:id="71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72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lastRenderedPageBreak/>
          <w:t>Таким образом, для показания амперметра в схеме на рис. 4 в соответствии с (1) можно записать</w:t>
        </w:r>
      </w:ins>
    </w:p>
    <w:tbl>
      <w:tblPr>
        <w:tblW w:w="475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2"/>
        <w:gridCol w:w="624"/>
      </w:tblGrid>
      <w:tr w:rsidR="00327075" w:rsidRPr="00327075" w14:paraId="49540D28" w14:textId="77777777" w:rsidTr="00327075">
        <w:trPr>
          <w:trHeight w:val="240"/>
        </w:trPr>
        <w:tc>
          <w:tcPr>
            <w:tcW w:w="46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noWrap/>
            <w:hideMark/>
          </w:tcPr>
          <w:p w14:paraId="038E72C7" w14:textId="77777777" w:rsidR="00327075" w:rsidRPr="00327075" w:rsidRDefault="00327075" w:rsidP="00327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7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0FAA32" wp14:editId="6DACC2C9">
                  <wp:extent cx="2493426" cy="723481"/>
                  <wp:effectExtent l="0" t="0" r="2540" b="635"/>
                  <wp:docPr id="29" name="Рисунок 29" descr="https://www.toehelp.ru/theory/toe/lecture13/image053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toehelp.ru/theory/toe/lecture13/image053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615" cy="72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7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  <w:tc>
          <w:tcPr>
            <w:tcW w:w="3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AD5DB8B" w14:textId="77777777" w:rsidR="00327075" w:rsidRPr="00327075" w:rsidRDefault="00327075" w:rsidP="00327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70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14:paraId="38899112" w14:textId="77777777" w:rsidR="00327075" w:rsidRPr="00AA4EA6" w:rsidRDefault="00327075" w:rsidP="00327075">
      <w:pPr>
        <w:spacing w:after="240" w:line="240" w:lineRule="auto"/>
        <w:rPr>
          <w:ins w:id="73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74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Задаваясь значениями R в пределах его изменения, на основании (2) получаем кривую на рис.7.</w:t>
        </w:r>
      </w:ins>
    </w:p>
    <w:p w14:paraId="108F3BB4" w14:textId="77777777" w:rsidR="00327075" w:rsidRPr="00AA4EA6" w:rsidRDefault="00327075" w:rsidP="00327075">
      <w:pPr>
        <w:spacing w:after="240" w:line="240" w:lineRule="auto"/>
        <w:rPr>
          <w:ins w:id="75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76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В качестве примера использования метода эквивалентного генератора для анализа цепи при синусоидальном питании определим, при каком значении нагрузочного сопротивления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703DFF4C" wp14:editId="15780996">
            <wp:extent cx="295275" cy="238125"/>
            <wp:effectExtent l="0" t="0" r="9525" b="9525"/>
            <wp:docPr id="30" name="Рисунок 30" descr="https://www.toehelp.ru/theory/toe/lecture13/image055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toehelp.ru/theory/toe/lecture13/image055-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7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в цепи на рис. 8 в нем будет выделяться максимальная мощность, и чему она будет равна.</w:t>
        </w:r>
      </w:ins>
    </w:p>
    <w:p w14:paraId="61F22BE6" w14:textId="77777777" w:rsidR="00327075" w:rsidRPr="00327075" w:rsidRDefault="00327075" w:rsidP="00327075">
      <w:pPr>
        <w:spacing w:after="240" w:line="240" w:lineRule="auto"/>
        <w:jc w:val="center"/>
        <w:rPr>
          <w:ins w:id="78" w:author="Unknown"/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ins w:id="79" w:author="Unknown">
        <w:r w:rsidRPr="00327075">
          <w:rPr>
            <w:rFonts w:ascii="Segoe UI" w:eastAsia="Times New Roman" w:hAnsi="Segoe UI" w:cs="Segoe UI"/>
            <w:noProof/>
            <w:color w:val="495057"/>
            <w:sz w:val="24"/>
            <w:szCs w:val="24"/>
            <w:lang w:eastAsia="ru-RU"/>
          </w:rPr>
          <w:drawing>
            <wp:inline distT="0" distB="0" distL="0" distR="0" wp14:anchorId="39148673" wp14:editId="7FDBBC19">
              <wp:extent cx="2623143" cy="1939332"/>
              <wp:effectExtent l="0" t="0" r="0" b="0"/>
              <wp:docPr id="31" name="Рисунок 31" descr="https://www.toehelp.ru/theory/toe/lecture13/image057-3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https://www.toehelp.ru/theory/toe/lecture13/image057-3.gif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26319" cy="1941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28B09A6" w14:textId="77777777" w:rsidR="00327075" w:rsidRPr="00AA4EA6" w:rsidRDefault="00327075" w:rsidP="00327075">
      <w:pPr>
        <w:spacing w:after="240" w:line="240" w:lineRule="auto"/>
        <w:rPr>
          <w:ins w:id="80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81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Параметры цепи: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5E4F752A" wp14:editId="294EAF2A">
            <wp:extent cx="790575" cy="228600"/>
            <wp:effectExtent l="0" t="0" r="9525" b="0"/>
            <wp:docPr id="32" name="Рисунок 32" descr="https://www.toehelp.ru/theory/toe/lecture13/image059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toehelp.ru/theory/toe/lecture13/image059-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82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;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4AA2AF1B" wp14:editId="5E247845">
            <wp:extent cx="1257300" cy="238125"/>
            <wp:effectExtent l="0" t="0" r="0" b="9525"/>
            <wp:docPr id="33" name="Рисунок 33" descr="https://www.toehelp.ru/theory/toe/lecture13/image061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toehelp.ru/theory/toe/lecture13/image061-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83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.</w:t>
        </w:r>
      </w:ins>
    </w:p>
    <w:p w14:paraId="4AFDD8C8" w14:textId="77777777" w:rsidR="00327075" w:rsidRPr="00AA4EA6" w:rsidRDefault="00327075" w:rsidP="00327075">
      <w:pPr>
        <w:spacing w:after="240" w:line="240" w:lineRule="auto"/>
        <w:rPr>
          <w:ins w:id="84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85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В соответствии с теоремой об активном двухполюснике обведенная пунктиром на рис. 8 часть схемы заменяется эквивалентным генератором с параметрами</w:t>
        </w:r>
      </w:ins>
    </w:p>
    <w:p w14:paraId="07724255" w14:textId="77777777" w:rsidR="00327075" w:rsidRPr="00AA4EA6" w:rsidRDefault="00327075" w:rsidP="00327075">
      <w:pPr>
        <w:spacing w:after="240" w:line="240" w:lineRule="auto"/>
        <w:jc w:val="center"/>
        <w:rPr>
          <w:ins w:id="86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87" w:author="Unknown">
        <w:r w:rsidRPr="00AA4EA6">
          <w:rPr>
            <w:rFonts w:ascii="Segoe UI" w:eastAsia="Times New Roman" w:hAnsi="Segoe UI" w:cs="Segoe UI"/>
            <w:noProof/>
            <w:color w:val="495057"/>
            <w:sz w:val="28"/>
            <w:szCs w:val="28"/>
            <w:lang w:eastAsia="ru-RU"/>
          </w:rPr>
          <w:drawing>
            <wp:inline distT="0" distB="0" distL="0" distR="0" wp14:anchorId="3826EAA0" wp14:editId="4803C3C2">
              <wp:extent cx="3009900" cy="1057275"/>
              <wp:effectExtent l="0" t="0" r="0" b="9525"/>
              <wp:docPr id="34" name="Рисунок 34" descr="https://www.toehelp.ru/theory/toe/lecture13/image063-2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https://www.toehelp.ru/theory/toe/lecture13/image063-2.gif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0990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56769E8" w14:textId="77777777" w:rsidR="00327075" w:rsidRPr="00AA4EA6" w:rsidRDefault="00327075" w:rsidP="00327075">
      <w:pPr>
        <w:spacing w:after="240" w:line="240" w:lineRule="auto"/>
        <w:rPr>
          <w:ins w:id="88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89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В соответствии с (1) для тока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5379B5D4" wp14:editId="7F41635F">
            <wp:extent cx="123825" cy="219075"/>
            <wp:effectExtent l="0" t="0" r="9525" b="9525"/>
            <wp:docPr id="35" name="Рисунок 35" descr="https://www.toehelp.ru/theory/toe/lecture13/image065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toehelp.ru/theory/toe/lecture13/image065-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90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через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0A8E4028" wp14:editId="0E3FEFC3">
            <wp:extent cx="295275" cy="238125"/>
            <wp:effectExtent l="0" t="0" r="9525" b="9525"/>
            <wp:docPr id="36" name="Рисунок 36" descr="https://www.toehelp.ru/theory/toe/lecture13/image066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toehelp.ru/theory/toe/lecture13/image066-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91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можно записать</w:t>
        </w:r>
      </w:ins>
    </w:p>
    <w:p w14:paraId="2B56B782" w14:textId="77777777" w:rsidR="00327075" w:rsidRPr="00AA4EA6" w:rsidRDefault="00327075" w:rsidP="00327075">
      <w:pPr>
        <w:spacing w:after="240" w:line="240" w:lineRule="auto"/>
        <w:jc w:val="center"/>
        <w:rPr>
          <w:ins w:id="92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93" w:author="Unknown">
        <w:r w:rsidRPr="00AA4EA6">
          <w:rPr>
            <w:rFonts w:ascii="Segoe UI" w:eastAsia="Times New Roman" w:hAnsi="Segoe UI" w:cs="Segoe UI"/>
            <w:noProof/>
            <w:color w:val="495057"/>
            <w:sz w:val="28"/>
            <w:szCs w:val="28"/>
            <w:lang w:eastAsia="ru-RU"/>
          </w:rPr>
          <w:lastRenderedPageBreak/>
          <w:drawing>
            <wp:inline distT="0" distB="0" distL="0" distR="0" wp14:anchorId="45DDCC47" wp14:editId="68F2A1B9">
              <wp:extent cx="5181600" cy="1285875"/>
              <wp:effectExtent l="0" t="0" r="0" b="9525"/>
              <wp:docPr id="37" name="Рисунок 37" descr="https://www.toehelp.ru/theory/toe/lecture13/image068-9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https://www.toehelp.ru/theory/toe/lecture13/image068-9.gif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81600" cy="128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8CAC1FB" w14:textId="77777777" w:rsidR="00327075" w:rsidRPr="00AA4EA6" w:rsidRDefault="00327075" w:rsidP="00327075">
      <w:pPr>
        <w:spacing w:after="240" w:line="240" w:lineRule="auto"/>
        <w:rPr>
          <w:ins w:id="94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95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откуда для модуля этого тока имеем</w:t>
        </w:r>
      </w:ins>
    </w:p>
    <w:p w14:paraId="55808629" w14:textId="77777777" w:rsidR="00327075" w:rsidRPr="00AA4EA6" w:rsidRDefault="00327075" w:rsidP="00327075">
      <w:pPr>
        <w:spacing w:after="240" w:line="240" w:lineRule="auto"/>
        <w:jc w:val="center"/>
        <w:rPr>
          <w:ins w:id="96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97" w:author="Unknown">
        <w:r w:rsidRPr="00AA4EA6">
          <w:rPr>
            <w:rFonts w:ascii="Segoe UI" w:eastAsia="Times New Roman" w:hAnsi="Segoe UI" w:cs="Segoe UI"/>
            <w:noProof/>
            <w:color w:val="495057"/>
            <w:sz w:val="28"/>
            <w:szCs w:val="28"/>
            <w:lang w:eastAsia="ru-RU"/>
          </w:rPr>
          <w:drawing>
            <wp:inline distT="0" distB="0" distL="0" distR="0" wp14:anchorId="3F331F8E" wp14:editId="274E7343">
              <wp:extent cx="4752975" cy="581025"/>
              <wp:effectExtent l="0" t="0" r="9525" b="9525"/>
              <wp:docPr id="38" name="Рисунок 38" descr="https://www.toehelp.ru/theory/toe/lecture13/image070-10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https://www.toehelp.ru/theory/toe/lecture13/image070-10.gif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52975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(3)</w:t>
        </w:r>
      </w:ins>
    </w:p>
    <w:p w14:paraId="3EA7B3C7" w14:textId="77777777" w:rsidR="00327075" w:rsidRPr="00AA4EA6" w:rsidRDefault="00327075" w:rsidP="00327075">
      <w:pPr>
        <w:spacing w:after="240" w:line="240" w:lineRule="auto"/>
        <w:rPr>
          <w:ins w:id="98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99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Анализ полученного выражения (3) показывает, что ток I, а следовательно, и мощность будут максимальны, если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07A8A1AB" wp14:editId="6B4EC5CE">
            <wp:extent cx="1000125" cy="238125"/>
            <wp:effectExtent l="0" t="0" r="9525" b="9525"/>
            <wp:docPr id="39" name="Рисунок 39" descr="https://www.toehelp.ru/theory/toe/lecture13/image072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toehelp.ru/theory/toe/lecture13/image072-10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00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; откуда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480761E0" wp14:editId="5E42B9E5">
            <wp:extent cx="990600" cy="238125"/>
            <wp:effectExtent l="0" t="0" r="0" b="9525"/>
            <wp:docPr id="40" name="Рисунок 40" descr="https://www.toehelp.ru/theory/toe/lecture13/image074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toehelp.ru/theory/toe/lecture13/image074-1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01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, причем знак “-” показывает, что нагрузка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40E27922" wp14:editId="4B4DD941">
            <wp:extent cx="295275" cy="238125"/>
            <wp:effectExtent l="0" t="0" r="9525" b="9525"/>
            <wp:docPr id="41" name="Рисунок 41" descr="https://www.toehelp.ru/theory/toe/lecture13/image075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toehelp.ru/theory/toe/lecture13/image075-1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02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имеет емкостный характер.</w:t>
        </w:r>
      </w:ins>
    </w:p>
    <w:p w14:paraId="42A8ADD0" w14:textId="77777777" w:rsidR="00327075" w:rsidRPr="00AA4EA6" w:rsidRDefault="00327075" w:rsidP="00327075">
      <w:pPr>
        <w:spacing w:after="240" w:line="240" w:lineRule="auto"/>
        <w:rPr>
          <w:ins w:id="103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104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Таким образом,</w:t>
        </w:r>
      </w:ins>
    </w:p>
    <w:p w14:paraId="5C20DA34" w14:textId="77777777" w:rsidR="00327075" w:rsidRPr="00AA4EA6" w:rsidRDefault="00327075" w:rsidP="00327075">
      <w:pPr>
        <w:spacing w:after="240" w:line="240" w:lineRule="auto"/>
        <w:jc w:val="center"/>
        <w:rPr>
          <w:ins w:id="105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106" w:author="Unknown">
        <w:r w:rsidRPr="00AA4EA6">
          <w:rPr>
            <w:rFonts w:ascii="Segoe UI" w:eastAsia="Times New Roman" w:hAnsi="Segoe UI" w:cs="Segoe UI"/>
            <w:noProof/>
            <w:color w:val="495057"/>
            <w:sz w:val="28"/>
            <w:szCs w:val="28"/>
            <w:lang w:eastAsia="ru-RU"/>
          </w:rPr>
          <w:drawing>
            <wp:inline distT="0" distB="0" distL="0" distR="0" wp14:anchorId="04946C88" wp14:editId="4D144FAF">
              <wp:extent cx="962025" cy="504825"/>
              <wp:effectExtent l="0" t="0" r="9525" b="9525"/>
              <wp:docPr id="42" name="Рисунок 42" descr="https://www.toehelp.ru/theory/toe/lecture13/image077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s://www.toehelp.ru/theory/toe/lecture13/image077.gif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62025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и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1F41C1D8" wp14:editId="38B64A12">
            <wp:extent cx="1943100" cy="571500"/>
            <wp:effectExtent l="0" t="0" r="0" b="0"/>
            <wp:docPr id="43" name="Рисунок 43" descr="https://www.toehelp.ru/theory/toe/lecture13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toehelp.ru/theory/toe/lecture13/image07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07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.</w:t>
        </w:r>
      </w:ins>
    </w:p>
    <w:p w14:paraId="735FEE54" w14:textId="77777777" w:rsidR="00327075" w:rsidRPr="00AA4EA6" w:rsidRDefault="00327075" w:rsidP="00327075">
      <w:pPr>
        <w:spacing w:after="240" w:line="240" w:lineRule="auto"/>
        <w:rPr>
          <w:ins w:id="108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109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Данные соотношения аналогичны соответствующим выражениям в цепи постоянного тока, для которой, как известно, максимальная мощность на нагрузке выделяется в режиме согласованной нагрузки, условие которого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44445CC5" wp14:editId="0DA7CF4E">
            <wp:extent cx="657225" cy="238125"/>
            <wp:effectExtent l="0" t="0" r="9525" b="9525"/>
            <wp:docPr id="44" name="Рисунок 44" descr="https://www.toehelp.ru/theory/toe/lecture13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toehelp.ru/theory/toe/lecture13/image081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0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.</w:t>
        </w:r>
      </w:ins>
    </w:p>
    <w:p w14:paraId="42470CDE" w14:textId="77777777" w:rsidR="00327075" w:rsidRPr="00AA4EA6" w:rsidRDefault="00327075" w:rsidP="00327075">
      <w:pPr>
        <w:spacing w:after="240" w:line="240" w:lineRule="auto"/>
        <w:rPr>
          <w:ins w:id="111" w:author="Unknown"/>
          <w:rFonts w:ascii="Segoe UI" w:eastAsia="Times New Roman" w:hAnsi="Segoe UI" w:cs="Segoe UI"/>
          <w:color w:val="495057"/>
          <w:sz w:val="28"/>
          <w:szCs w:val="28"/>
          <w:lang w:eastAsia="ru-RU"/>
        </w:rPr>
      </w:pPr>
      <w:ins w:id="112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Таким образом, искомые значения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79C89FBA" wp14:editId="20A48BD9">
            <wp:extent cx="295275" cy="238125"/>
            <wp:effectExtent l="0" t="0" r="9525" b="9525"/>
            <wp:docPr id="45" name="Рисунок 45" descr="https://www.toehelp.ru/theory/toe/lecture13/image082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toehelp.ru/theory/toe/lecture13/image082-10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3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и максимальной мощности: </w:t>
        </w:r>
      </w:ins>
      <w:r w:rsidRPr="00AA4EA6">
        <w:rPr>
          <w:rFonts w:ascii="Segoe UI" w:eastAsia="Times New Roman" w:hAnsi="Segoe UI" w:cs="Segoe UI"/>
          <w:noProof/>
          <w:color w:val="495057"/>
          <w:sz w:val="28"/>
          <w:szCs w:val="28"/>
          <w:lang w:eastAsia="ru-RU"/>
        </w:rPr>
        <w:drawing>
          <wp:inline distT="0" distB="0" distL="0" distR="0" wp14:anchorId="6395BF40" wp14:editId="02D6D5AB">
            <wp:extent cx="2552700" cy="238125"/>
            <wp:effectExtent l="0" t="0" r="0" b="9525"/>
            <wp:docPr id="46" name="Рисунок 46" descr="https://www.toehelp.ru/theory/toe/lecture13/image084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toehelp.ru/theory/toe/lecture13/image084-10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4" w:author="Unknown">
        <w:r w:rsidRPr="00AA4EA6">
          <w:rPr>
            <w:rFonts w:ascii="Segoe UI" w:eastAsia="Times New Roman" w:hAnsi="Segoe UI" w:cs="Segoe UI"/>
            <w:color w:val="495057"/>
            <w:sz w:val="28"/>
            <w:szCs w:val="28"/>
            <w:lang w:eastAsia="ru-RU"/>
          </w:rPr>
          <w:t> .</w:t>
        </w:r>
      </w:ins>
    </w:p>
    <w:p w14:paraId="3AC58055" w14:textId="77777777" w:rsidR="00C15800" w:rsidRDefault="00C15800"/>
    <w:sectPr w:rsidR="00C1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A2B"/>
    <w:rsid w:val="00327075"/>
    <w:rsid w:val="005D6FDF"/>
    <w:rsid w:val="00654A55"/>
    <w:rsid w:val="007B4806"/>
    <w:rsid w:val="007F1585"/>
    <w:rsid w:val="00AA4EA6"/>
    <w:rsid w:val="00C15800"/>
    <w:rsid w:val="00C4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BDA3"/>
  <w15:docId w15:val="{CA358B2A-F8A1-4060-B495-9CDB925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7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ПК</dc:creator>
  <cp:keywords/>
  <dc:description/>
  <cp:lastModifiedBy>Семеновых Владимир Иванович</cp:lastModifiedBy>
  <cp:revision>6</cp:revision>
  <dcterms:created xsi:type="dcterms:W3CDTF">2021-09-21T08:53:00Z</dcterms:created>
  <dcterms:modified xsi:type="dcterms:W3CDTF">2021-09-25T18:45:00Z</dcterms:modified>
</cp:coreProperties>
</file>