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8F2F1" w14:textId="77777777" w:rsidR="00A93A2B" w:rsidRDefault="00A93A2B" w:rsidP="001A2019">
      <w:pPr>
        <w:pBdr>
          <w:top w:val="single" w:sz="36" w:space="1" w:color="auto"/>
          <w:bottom w:val="single" w:sz="36" w:space="1" w:color="auto"/>
        </w:pBdr>
        <w:autoSpaceDE w:val="0"/>
        <w:autoSpaceDN w:val="0"/>
        <w:adjustRightInd w:val="0"/>
        <w:spacing w:after="0" w:line="240" w:lineRule="auto"/>
        <w:jc w:val="center"/>
        <w:rPr>
          <w:rFonts w:ascii="Times New Roman" w:hAnsi="Times New Roman" w:cs="Times New Roman"/>
          <w:b/>
          <w:bCs/>
          <w:sz w:val="28"/>
          <w:szCs w:val="28"/>
        </w:rPr>
      </w:pPr>
    </w:p>
    <w:p w14:paraId="2FB81F65" w14:textId="117CEE48" w:rsidR="00CE6B52" w:rsidRDefault="00CE6B52" w:rsidP="001A2019">
      <w:pPr>
        <w:pBdr>
          <w:top w:val="single" w:sz="36" w:space="1" w:color="auto"/>
          <w:bottom w:val="single" w:sz="36" w:space="1" w:color="auto"/>
        </w:pBdr>
        <w:autoSpaceDE w:val="0"/>
        <w:autoSpaceDN w:val="0"/>
        <w:adjustRightInd w:val="0"/>
        <w:spacing w:after="0" w:line="240" w:lineRule="auto"/>
        <w:jc w:val="center"/>
        <w:rPr>
          <w:rFonts w:ascii="Times New Roman" w:hAnsi="Times New Roman" w:cs="Times New Roman"/>
          <w:b/>
          <w:bCs/>
          <w:sz w:val="28"/>
          <w:szCs w:val="28"/>
        </w:rPr>
      </w:pPr>
      <w:r w:rsidRPr="00CE6B52">
        <w:rPr>
          <w:rFonts w:ascii="Times New Roman" w:hAnsi="Times New Roman" w:cs="Times New Roman"/>
          <w:b/>
          <w:bCs/>
          <w:sz w:val="28"/>
          <w:szCs w:val="28"/>
        </w:rPr>
        <w:t xml:space="preserve">МИНИСТЕРСТВО НАУКИ И ВЫСШЕГО ОБРАЗОВАНИЯ РОССИЙСКОЙ ФЕДЕРАЦИИ </w:t>
      </w:r>
      <w:r>
        <w:rPr>
          <w:rFonts w:ascii="Times New Roman" w:hAnsi="Times New Roman" w:cs="Times New Roman"/>
          <w:b/>
          <w:bCs/>
          <w:sz w:val="28"/>
          <w:szCs w:val="28"/>
        </w:rPr>
        <w:br/>
      </w:r>
      <w:r w:rsidRPr="00CE6B52">
        <w:rPr>
          <w:rFonts w:ascii="Times New Roman" w:hAnsi="Times New Roman" w:cs="Times New Roman"/>
          <w:b/>
          <w:bCs/>
          <w:sz w:val="28"/>
          <w:szCs w:val="28"/>
        </w:rPr>
        <w:t>ФЕДЕРАЛЬНОЕ ГОСУДАРСТВЕННОЕ БЮДЖЕТНОЕ ОБРАЗОВАТЕЛЬНОЕ УЧРЕЖДЕНИЕ ВЫСШЕГО ОБРАЗОВАНИЯ</w:t>
      </w:r>
      <w:r>
        <w:rPr>
          <w:rFonts w:ascii="Times New Roman" w:hAnsi="Times New Roman" w:cs="Times New Roman"/>
          <w:b/>
          <w:bCs/>
          <w:sz w:val="28"/>
          <w:szCs w:val="28"/>
        </w:rPr>
        <w:br/>
      </w:r>
      <w:r w:rsidRPr="00CE6B52">
        <w:rPr>
          <w:rFonts w:ascii="Times New Roman" w:hAnsi="Times New Roman" w:cs="Times New Roman"/>
          <w:b/>
          <w:bCs/>
          <w:sz w:val="28"/>
          <w:szCs w:val="28"/>
        </w:rPr>
        <w:t>«ВЯТСКИЙ ГОСУДАРСТВЕННЫЙ УНИВЕРСИТЕТ»</w:t>
      </w:r>
    </w:p>
    <w:p w14:paraId="00CDF4C3" w14:textId="77777777" w:rsidR="00A93A2B" w:rsidRDefault="00A93A2B" w:rsidP="001A2019">
      <w:pPr>
        <w:pBdr>
          <w:top w:val="single" w:sz="36" w:space="1" w:color="auto"/>
          <w:bottom w:val="single" w:sz="36" w:space="1" w:color="auto"/>
        </w:pBdr>
        <w:autoSpaceDE w:val="0"/>
        <w:autoSpaceDN w:val="0"/>
        <w:adjustRightInd w:val="0"/>
        <w:spacing w:after="0" w:line="240" w:lineRule="auto"/>
        <w:jc w:val="center"/>
        <w:rPr>
          <w:rFonts w:ascii="Times New Roman" w:hAnsi="Times New Roman" w:cs="Times New Roman"/>
          <w:b/>
          <w:bCs/>
          <w:sz w:val="28"/>
          <w:szCs w:val="28"/>
        </w:rPr>
      </w:pPr>
    </w:p>
    <w:p w14:paraId="6E6856A9" w14:textId="33D17606" w:rsidR="00CE6B52" w:rsidRDefault="00CE6B52" w:rsidP="00CE6B52">
      <w:pPr>
        <w:autoSpaceDE w:val="0"/>
        <w:autoSpaceDN w:val="0"/>
        <w:adjustRightInd w:val="0"/>
        <w:spacing w:after="0" w:line="240" w:lineRule="auto"/>
        <w:jc w:val="center"/>
        <w:rPr>
          <w:rFonts w:ascii="Times New Roman" w:hAnsi="Times New Roman" w:cs="Times New Roman"/>
          <w:b/>
          <w:bCs/>
          <w:sz w:val="28"/>
          <w:szCs w:val="28"/>
        </w:rPr>
      </w:pPr>
    </w:p>
    <w:tbl>
      <w:tblPr>
        <w:tblStyle w:val="af5"/>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371"/>
        <w:gridCol w:w="4431"/>
        <w:gridCol w:w="2552"/>
      </w:tblGrid>
      <w:tr w:rsidR="001A2019" w14:paraId="1EDCE01B" w14:textId="77777777" w:rsidTr="00687053">
        <w:tc>
          <w:tcPr>
            <w:tcW w:w="2372" w:type="dxa"/>
            <w:vAlign w:val="center"/>
          </w:tcPr>
          <w:p w14:paraId="6B3F3E8B" w14:textId="77777777" w:rsidR="001A2019" w:rsidRDefault="001A2019" w:rsidP="00CE6B52">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ЛОГОТИП</w:t>
            </w:r>
          </w:p>
          <w:p w14:paraId="0F307AB8" w14:textId="4AD38267" w:rsidR="001A2019" w:rsidRDefault="001A2019" w:rsidP="00CE6B52">
            <w:pPr>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ВятГУ</w:t>
            </w:r>
          </w:p>
        </w:tc>
        <w:tc>
          <w:tcPr>
            <w:tcW w:w="4431" w:type="dxa"/>
          </w:tcPr>
          <w:p w14:paraId="45959D69" w14:textId="77777777" w:rsidR="007E78A4" w:rsidRDefault="007E78A4" w:rsidP="001A2019">
            <w:pPr>
              <w:autoSpaceDE w:val="0"/>
              <w:autoSpaceDN w:val="0"/>
              <w:adjustRightInd w:val="0"/>
              <w:jc w:val="center"/>
              <w:rPr>
                <w:rFonts w:ascii="Times New Roman" w:hAnsi="Times New Roman" w:cs="Times New Roman"/>
                <w:b/>
                <w:bCs/>
                <w:sz w:val="48"/>
                <w:szCs w:val="48"/>
              </w:rPr>
            </w:pPr>
          </w:p>
          <w:p w14:paraId="472CD7F5" w14:textId="17C4AA86" w:rsidR="001A2019" w:rsidRDefault="001A2019" w:rsidP="001A2019">
            <w:pPr>
              <w:autoSpaceDE w:val="0"/>
              <w:autoSpaceDN w:val="0"/>
              <w:adjustRightInd w:val="0"/>
              <w:jc w:val="center"/>
              <w:rPr>
                <w:rFonts w:ascii="Times New Roman" w:hAnsi="Times New Roman" w:cs="Times New Roman"/>
                <w:b/>
                <w:bCs/>
                <w:sz w:val="48"/>
                <w:szCs w:val="48"/>
              </w:rPr>
            </w:pPr>
            <w:r w:rsidRPr="001A2019">
              <w:rPr>
                <w:rFonts w:ascii="Times New Roman" w:hAnsi="Times New Roman" w:cs="Times New Roman"/>
                <w:b/>
                <w:bCs/>
                <w:sz w:val="48"/>
                <w:szCs w:val="48"/>
              </w:rPr>
              <w:t>СТАНДАРТ ОРГАНИЗАЦИИ</w:t>
            </w:r>
          </w:p>
          <w:p w14:paraId="6ECEA74D" w14:textId="77777777" w:rsidR="007E78A4" w:rsidRPr="001A2019" w:rsidRDefault="007E78A4" w:rsidP="001A2019">
            <w:pPr>
              <w:autoSpaceDE w:val="0"/>
              <w:autoSpaceDN w:val="0"/>
              <w:adjustRightInd w:val="0"/>
              <w:jc w:val="center"/>
              <w:rPr>
                <w:rFonts w:ascii="Times New Roman" w:hAnsi="Times New Roman" w:cs="Times New Roman"/>
                <w:b/>
                <w:bCs/>
                <w:sz w:val="48"/>
                <w:szCs w:val="48"/>
              </w:rPr>
            </w:pPr>
          </w:p>
          <w:p w14:paraId="51E09FF6" w14:textId="77777777" w:rsidR="001A2019" w:rsidRDefault="001A2019" w:rsidP="00CE6B52">
            <w:pPr>
              <w:autoSpaceDE w:val="0"/>
              <w:autoSpaceDN w:val="0"/>
              <w:adjustRightInd w:val="0"/>
              <w:jc w:val="center"/>
              <w:rPr>
                <w:rFonts w:ascii="Times New Roman" w:hAnsi="Times New Roman" w:cs="Times New Roman"/>
                <w:b/>
                <w:bCs/>
                <w:sz w:val="28"/>
                <w:szCs w:val="28"/>
              </w:rPr>
            </w:pPr>
          </w:p>
        </w:tc>
        <w:tc>
          <w:tcPr>
            <w:tcW w:w="2552" w:type="dxa"/>
          </w:tcPr>
          <w:p w14:paraId="3ED575D3" w14:textId="77777777" w:rsidR="007E78A4" w:rsidRDefault="007E78A4" w:rsidP="001A2019">
            <w:pPr>
              <w:autoSpaceDE w:val="0"/>
              <w:autoSpaceDN w:val="0"/>
              <w:adjustRightInd w:val="0"/>
              <w:jc w:val="center"/>
              <w:rPr>
                <w:rFonts w:ascii="Times New Roman" w:hAnsi="Times New Roman" w:cs="Times New Roman"/>
                <w:b/>
                <w:bCs/>
                <w:sz w:val="36"/>
                <w:szCs w:val="36"/>
              </w:rPr>
            </w:pPr>
          </w:p>
          <w:p w14:paraId="64D4DA2C" w14:textId="08F51FE6" w:rsidR="001A2019" w:rsidRPr="001A2019" w:rsidRDefault="001A2019" w:rsidP="001A2019">
            <w:pPr>
              <w:autoSpaceDE w:val="0"/>
              <w:autoSpaceDN w:val="0"/>
              <w:adjustRightInd w:val="0"/>
              <w:jc w:val="center"/>
              <w:rPr>
                <w:rFonts w:ascii="Times New Roman" w:hAnsi="Times New Roman" w:cs="Times New Roman"/>
                <w:b/>
                <w:bCs/>
                <w:sz w:val="36"/>
                <w:szCs w:val="36"/>
              </w:rPr>
            </w:pPr>
            <w:r w:rsidRPr="001A2019">
              <w:rPr>
                <w:rFonts w:ascii="Times New Roman" w:hAnsi="Times New Roman" w:cs="Times New Roman"/>
                <w:b/>
                <w:bCs/>
                <w:sz w:val="36"/>
                <w:szCs w:val="36"/>
              </w:rPr>
              <w:t>СТО ТПЖА</w:t>
            </w:r>
            <w:r w:rsidR="00687053">
              <w:rPr>
                <w:rFonts w:ascii="Times New Roman" w:hAnsi="Times New Roman" w:cs="Times New Roman"/>
                <w:b/>
                <w:bCs/>
                <w:sz w:val="36"/>
                <w:szCs w:val="36"/>
              </w:rPr>
              <w:t>.</w:t>
            </w:r>
            <w:r w:rsidRPr="001A2019">
              <w:rPr>
                <w:rFonts w:ascii="Times New Roman" w:hAnsi="Times New Roman" w:cs="Times New Roman"/>
                <w:b/>
                <w:bCs/>
                <w:sz w:val="36"/>
                <w:szCs w:val="36"/>
              </w:rPr>
              <w:t>01.001-2024</w:t>
            </w:r>
          </w:p>
          <w:p w14:paraId="31658645" w14:textId="77777777" w:rsidR="001A2019" w:rsidRDefault="001A2019" w:rsidP="00CE6B52">
            <w:pPr>
              <w:autoSpaceDE w:val="0"/>
              <w:autoSpaceDN w:val="0"/>
              <w:adjustRightInd w:val="0"/>
              <w:jc w:val="center"/>
              <w:rPr>
                <w:rFonts w:ascii="Times New Roman" w:hAnsi="Times New Roman" w:cs="Times New Roman"/>
                <w:b/>
                <w:bCs/>
                <w:sz w:val="28"/>
                <w:szCs w:val="28"/>
              </w:rPr>
            </w:pPr>
          </w:p>
        </w:tc>
      </w:tr>
    </w:tbl>
    <w:p w14:paraId="5865B87B" w14:textId="77777777" w:rsidR="00687053" w:rsidRDefault="00687053" w:rsidP="00687053">
      <w:pPr>
        <w:rPr>
          <w:rFonts w:ascii="Times New Roman" w:hAnsi="Times New Roman" w:cs="Times New Roman"/>
          <w:b/>
          <w:bCs/>
          <w:sz w:val="28"/>
          <w:szCs w:val="28"/>
        </w:rPr>
      </w:pPr>
    </w:p>
    <w:p w14:paraId="65396B73" w14:textId="77777777" w:rsidR="00687053" w:rsidRPr="00687053" w:rsidRDefault="00687053" w:rsidP="00687053">
      <w:pPr>
        <w:autoSpaceDE w:val="0"/>
        <w:autoSpaceDN w:val="0"/>
        <w:adjustRightInd w:val="0"/>
        <w:spacing w:after="0" w:line="240" w:lineRule="auto"/>
        <w:jc w:val="center"/>
        <w:rPr>
          <w:rFonts w:ascii="Times New Roman" w:hAnsi="Times New Roman" w:cs="Times New Roman"/>
          <w:b/>
          <w:bCs/>
          <w:sz w:val="48"/>
          <w:szCs w:val="48"/>
        </w:rPr>
      </w:pPr>
      <w:bookmarkStart w:id="0" w:name="_Hlk165550382"/>
      <w:r w:rsidRPr="00687053">
        <w:rPr>
          <w:rFonts w:ascii="Times New Roman" w:hAnsi="Times New Roman" w:cs="Times New Roman"/>
          <w:b/>
          <w:bCs/>
          <w:sz w:val="48"/>
          <w:szCs w:val="48"/>
        </w:rPr>
        <w:t>ВЫПУСКНЫЕ КВАЛИФИКАЦИОННЫЕ РАБОТЫ</w:t>
      </w:r>
    </w:p>
    <w:p w14:paraId="083DEED3" w14:textId="77777777" w:rsidR="00687053" w:rsidRPr="00687053" w:rsidRDefault="00687053" w:rsidP="00687053">
      <w:pPr>
        <w:spacing w:after="0"/>
        <w:jc w:val="center"/>
        <w:rPr>
          <w:rFonts w:ascii="Times New Roman" w:hAnsi="Times New Roman" w:cs="Times New Roman"/>
          <w:b/>
          <w:bCs/>
          <w:sz w:val="48"/>
          <w:szCs w:val="48"/>
        </w:rPr>
      </w:pPr>
      <w:r w:rsidRPr="00687053">
        <w:rPr>
          <w:rFonts w:ascii="Times New Roman" w:hAnsi="Times New Roman" w:cs="Times New Roman"/>
          <w:b/>
          <w:bCs/>
          <w:sz w:val="48"/>
          <w:szCs w:val="48"/>
        </w:rPr>
        <w:t xml:space="preserve">Общие требования и структура </w:t>
      </w:r>
    </w:p>
    <w:bookmarkEnd w:id="0"/>
    <w:p w14:paraId="30543509" w14:textId="5AD1A63F" w:rsidR="001A2019" w:rsidRDefault="001A2019" w:rsidP="00687053">
      <w:pPr>
        <w:autoSpaceDE w:val="0"/>
        <w:autoSpaceDN w:val="0"/>
        <w:adjustRightInd w:val="0"/>
        <w:spacing w:after="0" w:line="240" w:lineRule="auto"/>
        <w:jc w:val="center"/>
        <w:rPr>
          <w:rFonts w:ascii="Times New Roman" w:hAnsi="Times New Roman" w:cs="Times New Roman"/>
          <w:b/>
          <w:bCs/>
          <w:sz w:val="28"/>
          <w:szCs w:val="28"/>
        </w:rPr>
      </w:pPr>
    </w:p>
    <w:p w14:paraId="37E3A52A" w14:textId="334413C6"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55B772C3" w14:textId="79BA88E4"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04227BCF" w14:textId="39F453BF"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6D3D8BEB" w14:textId="6D2DA5C9"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1E1E8BA0" w14:textId="14DF4448"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544B38C0" w14:textId="64CCF93C"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26826AAF" w14:textId="74438706"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5D9FEE02" w14:textId="5B7AB43E"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0D618F7C" w14:textId="72CA3D2B"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53999281" w14:textId="459650AE"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593E45B5" w14:textId="45050366"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6C60474E" w14:textId="449C60B7"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3E371D2E" w14:textId="6367393D"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0A0BB699" w14:textId="7E68D276"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2711B348" w14:textId="6D17A167"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3E97DADD" w14:textId="732CF4AE"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1EB3B83D" w14:textId="77777777" w:rsidR="00877FE4" w:rsidRDefault="00877FE4" w:rsidP="00687053">
      <w:pPr>
        <w:autoSpaceDE w:val="0"/>
        <w:autoSpaceDN w:val="0"/>
        <w:adjustRightInd w:val="0"/>
        <w:spacing w:after="0" w:line="240" w:lineRule="auto"/>
        <w:jc w:val="center"/>
        <w:rPr>
          <w:rFonts w:ascii="Times New Roman" w:hAnsi="Times New Roman" w:cs="Times New Roman"/>
          <w:b/>
          <w:bCs/>
          <w:sz w:val="28"/>
          <w:szCs w:val="28"/>
        </w:rPr>
      </w:pPr>
    </w:p>
    <w:p w14:paraId="2269347E" w14:textId="390F8D7B"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p>
    <w:p w14:paraId="24B37B01" w14:textId="476EAAC9" w:rsidR="00687053" w:rsidRDefault="00687053" w:rsidP="00687053">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Киров</w:t>
      </w:r>
    </w:p>
    <w:p w14:paraId="229A3C6B" w14:textId="296718BE" w:rsidR="00687053" w:rsidRPr="00B270A7" w:rsidRDefault="00687053" w:rsidP="00877FE4">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2024</w:t>
      </w:r>
      <w:r w:rsidR="00CE6B52">
        <w:rPr>
          <w:rFonts w:ascii="Times New Roman" w:hAnsi="Times New Roman" w:cs="Times New Roman"/>
          <w:b/>
          <w:bCs/>
          <w:sz w:val="28"/>
          <w:szCs w:val="28"/>
        </w:rPr>
        <w:br w:type="page"/>
      </w:r>
    </w:p>
    <w:p w14:paraId="5784BFF7" w14:textId="7F1B64B0" w:rsidR="00687053" w:rsidRPr="007E78A4" w:rsidRDefault="00687053" w:rsidP="00687053">
      <w:pPr>
        <w:spacing w:after="0"/>
        <w:jc w:val="center"/>
        <w:rPr>
          <w:rFonts w:ascii="Times New Roman" w:hAnsi="Times New Roman" w:cs="Times New Roman"/>
          <w:b/>
          <w:bCs/>
          <w:sz w:val="36"/>
          <w:szCs w:val="36"/>
        </w:rPr>
      </w:pPr>
      <w:r w:rsidRPr="007E78A4">
        <w:rPr>
          <w:rFonts w:ascii="Times New Roman" w:hAnsi="Times New Roman" w:cs="Times New Roman"/>
          <w:b/>
          <w:bCs/>
          <w:sz w:val="36"/>
          <w:szCs w:val="36"/>
        </w:rPr>
        <w:lastRenderedPageBreak/>
        <w:t>Предисловие</w:t>
      </w:r>
    </w:p>
    <w:p w14:paraId="6A92DC77" w14:textId="77777777" w:rsidR="007E78A4" w:rsidRDefault="007E78A4" w:rsidP="00687053">
      <w:pPr>
        <w:rPr>
          <w:rFonts w:ascii="Times New Roman" w:hAnsi="Times New Roman" w:cs="Times New Roman"/>
          <w:sz w:val="28"/>
          <w:szCs w:val="28"/>
        </w:rPr>
      </w:pPr>
    </w:p>
    <w:p w14:paraId="0406F3F8" w14:textId="1727BD38" w:rsidR="00687053" w:rsidRPr="00687053" w:rsidRDefault="00687053" w:rsidP="00687053">
      <w:pPr>
        <w:rPr>
          <w:rFonts w:ascii="Times New Roman" w:hAnsi="Times New Roman" w:cs="Times New Roman"/>
          <w:sz w:val="28"/>
          <w:szCs w:val="28"/>
        </w:rPr>
      </w:pPr>
      <w:r w:rsidRPr="00687053">
        <w:rPr>
          <w:rFonts w:ascii="Times New Roman" w:hAnsi="Times New Roman" w:cs="Times New Roman"/>
          <w:sz w:val="28"/>
          <w:szCs w:val="28"/>
        </w:rPr>
        <w:t xml:space="preserve">1 РАЗРАБОТАН </w:t>
      </w:r>
      <w:r>
        <w:rPr>
          <w:rFonts w:ascii="Times New Roman" w:hAnsi="Times New Roman" w:cs="Times New Roman"/>
          <w:sz w:val="28"/>
          <w:szCs w:val="28"/>
        </w:rPr>
        <w:t>Ф</w:t>
      </w:r>
      <w:r w:rsidRPr="00687053">
        <w:rPr>
          <w:rFonts w:ascii="Times New Roman" w:hAnsi="Times New Roman" w:cs="Times New Roman"/>
          <w:sz w:val="28"/>
          <w:szCs w:val="28"/>
        </w:rPr>
        <w:t>едеральн</w:t>
      </w:r>
      <w:r>
        <w:rPr>
          <w:rFonts w:ascii="Times New Roman" w:hAnsi="Times New Roman" w:cs="Times New Roman"/>
          <w:sz w:val="28"/>
          <w:szCs w:val="28"/>
        </w:rPr>
        <w:t>ым</w:t>
      </w:r>
      <w:r w:rsidRPr="00687053">
        <w:rPr>
          <w:rFonts w:ascii="Times New Roman" w:hAnsi="Times New Roman" w:cs="Times New Roman"/>
          <w:sz w:val="28"/>
          <w:szCs w:val="28"/>
        </w:rPr>
        <w:t xml:space="preserve"> государственн</w:t>
      </w:r>
      <w:r>
        <w:rPr>
          <w:rFonts w:ascii="Times New Roman" w:hAnsi="Times New Roman" w:cs="Times New Roman"/>
          <w:sz w:val="28"/>
          <w:szCs w:val="28"/>
        </w:rPr>
        <w:t>ым</w:t>
      </w:r>
      <w:r w:rsidRPr="00687053">
        <w:rPr>
          <w:rFonts w:ascii="Times New Roman" w:hAnsi="Times New Roman" w:cs="Times New Roman"/>
          <w:sz w:val="28"/>
          <w:szCs w:val="28"/>
        </w:rPr>
        <w:t xml:space="preserve"> бюджетн</w:t>
      </w:r>
      <w:r>
        <w:rPr>
          <w:rFonts w:ascii="Times New Roman" w:hAnsi="Times New Roman" w:cs="Times New Roman"/>
          <w:sz w:val="28"/>
          <w:szCs w:val="28"/>
        </w:rPr>
        <w:t>ым</w:t>
      </w:r>
      <w:r w:rsidRPr="00687053">
        <w:rPr>
          <w:rFonts w:ascii="Times New Roman" w:hAnsi="Times New Roman" w:cs="Times New Roman"/>
          <w:sz w:val="28"/>
          <w:szCs w:val="28"/>
        </w:rPr>
        <w:t xml:space="preserve"> образовательн</w:t>
      </w:r>
      <w:r>
        <w:rPr>
          <w:rFonts w:ascii="Times New Roman" w:hAnsi="Times New Roman" w:cs="Times New Roman"/>
          <w:sz w:val="28"/>
          <w:szCs w:val="28"/>
        </w:rPr>
        <w:t>ым</w:t>
      </w:r>
      <w:r w:rsidRPr="00687053">
        <w:rPr>
          <w:rFonts w:ascii="Times New Roman" w:hAnsi="Times New Roman" w:cs="Times New Roman"/>
          <w:sz w:val="28"/>
          <w:szCs w:val="28"/>
        </w:rPr>
        <w:t xml:space="preserve"> учреждение</w:t>
      </w:r>
      <w:r>
        <w:rPr>
          <w:rFonts w:ascii="Times New Roman" w:hAnsi="Times New Roman" w:cs="Times New Roman"/>
          <w:sz w:val="28"/>
          <w:szCs w:val="28"/>
        </w:rPr>
        <w:t>м</w:t>
      </w:r>
      <w:r w:rsidRPr="00687053">
        <w:rPr>
          <w:rFonts w:ascii="Times New Roman" w:hAnsi="Times New Roman" w:cs="Times New Roman"/>
          <w:sz w:val="28"/>
          <w:szCs w:val="28"/>
        </w:rPr>
        <w:t xml:space="preserve"> высшего образования</w:t>
      </w:r>
      <w:r>
        <w:rPr>
          <w:rFonts w:ascii="Times New Roman" w:hAnsi="Times New Roman" w:cs="Times New Roman"/>
          <w:sz w:val="28"/>
          <w:szCs w:val="28"/>
        </w:rPr>
        <w:t xml:space="preserve"> </w:t>
      </w:r>
      <w:r w:rsidRPr="00687053">
        <w:rPr>
          <w:rFonts w:ascii="Times New Roman" w:hAnsi="Times New Roman" w:cs="Times New Roman"/>
          <w:sz w:val="28"/>
          <w:szCs w:val="28"/>
        </w:rPr>
        <w:t>«</w:t>
      </w:r>
      <w:r>
        <w:rPr>
          <w:rFonts w:ascii="Times New Roman" w:hAnsi="Times New Roman" w:cs="Times New Roman"/>
          <w:sz w:val="28"/>
          <w:szCs w:val="28"/>
        </w:rPr>
        <w:t>В</w:t>
      </w:r>
      <w:r w:rsidRPr="00687053">
        <w:rPr>
          <w:rFonts w:ascii="Times New Roman" w:hAnsi="Times New Roman" w:cs="Times New Roman"/>
          <w:sz w:val="28"/>
          <w:szCs w:val="28"/>
        </w:rPr>
        <w:t>ятский государственный университет»</w:t>
      </w:r>
    </w:p>
    <w:p w14:paraId="19CA1D9B" w14:textId="127045F4" w:rsidR="00687053" w:rsidRPr="00687053" w:rsidRDefault="00687053" w:rsidP="00687053">
      <w:pPr>
        <w:rPr>
          <w:rFonts w:ascii="Times New Roman" w:hAnsi="Times New Roman" w:cs="Times New Roman"/>
          <w:sz w:val="28"/>
          <w:szCs w:val="28"/>
        </w:rPr>
      </w:pPr>
      <w:r w:rsidRPr="00687053">
        <w:rPr>
          <w:rFonts w:ascii="Times New Roman" w:hAnsi="Times New Roman" w:cs="Times New Roman"/>
          <w:sz w:val="28"/>
          <w:szCs w:val="28"/>
        </w:rPr>
        <w:t xml:space="preserve">2 ВНЕСЕН </w:t>
      </w:r>
      <w:r>
        <w:rPr>
          <w:rFonts w:ascii="Times New Roman" w:hAnsi="Times New Roman" w:cs="Times New Roman"/>
          <w:sz w:val="28"/>
          <w:szCs w:val="28"/>
        </w:rPr>
        <w:t>Методическим советом...</w:t>
      </w:r>
    </w:p>
    <w:p w14:paraId="65E495AC" w14:textId="5125136D" w:rsidR="00687053" w:rsidRPr="00687053" w:rsidRDefault="00687053" w:rsidP="00687053">
      <w:pPr>
        <w:rPr>
          <w:rFonts w:ascii="Times New Roman" w:hAnsi="Times New Roman" w:cs="Times New Roman"/>
          <w:sz w:val="28"/>
          <w:szCs w:val="28"/>
        </w:rPr>
      </w:pPr>
      <w:r w:rsidRPr="00687053">
        <w:rPr>
          <w:rFonts w:ascii="Times New Roman" w:hAnsi="Times New Roman" w:cs="Times New Roman"/>
          <w:sz w:val="28"/>
          <w:szCs w:val="28"/>
        </w:rPr>
        <w:t>3 УТВЕРЖДЕН И ВВЕДЕН В ДЕЙСТВИЕ Приказом</w:t>
      </w:r>
      <w:r>
        <w:rPr>
          <w:rFonts w:ascii="Times New Roman" w:hAnsi="Times New Roman" w:cs="Times New Roman"/>
          <w:sz w:val="28"/>
          <w:szCs w:val="28"/>
        </w:rPr>
        <w:t xml:space="preserve"> .... </w:t>
      </w:r>
      <w:r w:rsidRPr="00687053">
        <w:rPr>
          <w:rFonts w:ascii="Times New Roman" w:hAnsi="Times New Roman" w:cs="Times New Roman"/>
          <w:sz w:val="28"/>
          <w:szCs w:val="28"/>
        </w:rPr>
        <w:t xml:space="preserve">от </w:t>
      </w:r>
      <w:r w:rsidR="00BF5BA3">
        <w:rPr>
          <w:rFonts w:ascii="Times New Roman" w:hAnsi="Times New Roman" w:cs="Times New Roman"/>
          <w:sz w:val="28"/>
          <w:szCs w:val="28"/>
        </w:rPr>
        <w:t>ХХ</w:t>
      </w:r>
      <w:r w:rsidRPr="00687053">
        <w:rPr>
          <w:rFonts w:ascii="Times New Roman" w:hAnsi="Times New Roman" w:cs="Times New Roman"/>
          <w:sz w:val="28"/>
          <w:szCs w:val="28"/>
        </w:rPr>
        <w:t xml:space="preserve"> </w:t>
      </w:r>
      <w:r w:rsidR="00BF5BA3">
        <w:rPr>
          <w:rFonts w:ascii="Times New Roman" w:hAnsi="Times New Roman" w:cs="Times New Roman"/>
          <w:sz w:val="28"/>
          <w:szCs w:val="28"/>
        </w:rPr>
        <w:t>ххххх</w:t>
      </w:r>
      <w:r w:rsidRPr="00687053">
        <w:rPr>
          <w:rFonts w:ascii="Times New Roman" w:hAnsi="Times New Roman" w:cs="Times New Roman"/>
          <w:sz w:val="28"/>
          <w:szCs w:val="28"/>
        </w:rPr>
        <w:t xml:space="preserve"> 20</w:t>
      </w:r>
      <w:r w:rsidR="00BF5BA3">
        <w:rPr>
          <w:rFonts w:ascii="Times New Roman" w:hAnsi="Times New Roman" w:cs="Times New Roman"/>
          <w:sz w:val="28"/>
          <w:szCs w:val="28"/>
        </w:rPr>
        <w:t>24</w:t>
      </w:r>
      <w:r w:rsidRPr="00687053">
        <w:rPr>
          <w:rFonts w:ascii="Times New Roman" w:hAnsi="Times New Roman" w:cs="Times New Roman"/>
          <w:sz w:val="28"/>
          <w:szCs w:val="28"/>
        </w:rPr>
        <w:t xml:space="preserve"> г. № </w:t>
      </w:r>
      <w:r w:rsidR="00BF5BA3">
        <w:rPr>
          <w:rFonts w:ascii="Times New Roman" w:hAnsi="Times New Roman" w:cs="Times New Roman"/>
          <w:sz w:val="28"/>
          <w:szCs w:val="28"/>
        </w:rPr>
        <w:t xml:space="preserve">ХХХ </w:t>
      </w:r>
    </w:p>
    <w:p w14:paraId="6ED0BF09" w14:textId="513903F1" w:rsidR="00687053" w:rsidRDefault="00687053" w:rsidP="00687053">
      <w:pPr>
        <w:rPr>
          <w:rFonts w:ascii="Times New Roman" w:hAnsi="Times New Roman" w:cs="Times New Roman"/>
          <w:sz w:val="28"/>
          <w:szCs w:val="28"/>
        </w:rPr>
      </w:pPr>
      <w:r w:rsidRPr="00687053">
        <w:rPr>
          <w:rFonts w:ascii="Times New Roman" w:hAnsi="Times New Roman" w:cs="Times New Roman"/>
          <w:sz w:val="28"/>
          <w:szCs w:val="28"/>
        </w:rPr>
        <w:t xml:space="preserve">4 ВЗАМЕН </w:t>
      </w:r>
      <w:r w:rsidR="00BF5BA3" w:rsidRPr="00BF5BA3">
        <w:rPr>
          <w:rFonts w:ascii="Times New Roman" w:hAnsi="Times New Roman" w:cs="Times New Roman"/>
          <w:sz w:val="28"/>
          <w:szCs w:val="28"/>
        </w:rPr>
        <w:t>СТП ВятГУ 103-2004</w:t>
      </w:r>
    </w:p>
    <w:p w14:paraId="7A20A51A" w14:textId="58F29F29" w:rsidR="00687053" w:rsidRDefault="00687053">
      <w:pPr>
        <w:rPr>
          <w:rFonts w:ascii="Times New Roman" w:hAnsi="Times New Roman" w:cs="Times New Roman"/>
          <w:sz w:val="28"/>
          <w:szCs w:val="28"/>
        </w:rPr>
      </w:pPr>
      <w:r>
        <w:rPr>
          <w:rFonts w:ascii="Times New Roman" w:hAnsi="Times New Roman" w:cs="Times New Roman"/>
          <w:sz w:val="28"/>
          <w:szCs w:val="28"/>
        </w:rPr>
        <w:br w:type="page"/>
      </w:r>
    </w:p>
    <w:p w14:paraId="1D9210FC" w14:textId="03A13F57" w:rsidR="00530569" w:rsidRPr="00A93A2B" w:rsidRDefault="00A93A2B" w:rsidP="00A93A2B">
      <w:pPr>
        <w:spacing w:after="0"/>
        <w:jc w:val="center"/>
        <w:rPr>
          <w:rFonts w:ascii="Times New Roman" w:hAnsi="Times New Roman" w:cs="Times New Roman"/>
          <w:b/>
          <w:bCs/>
          <w:spacing w:val="80"/>
          <w:sz w:val="40"/>
          <w:szCs w:val="40"/>
        </w:rPr>
      </w:pPr>
      <w:r w:rsidRPr="00A93A2B">
        <w:rPr>
          <w:rFonts w:ascii="Times New Roman" w:hAnsi="Times New Roman" w:cs="Times New Roman"/>
          <w:b/>
          <w:bCs/>
          <w:spacing w:val="80"/>
          <w:sz w:val="40"/>
          <w:szCs w:val="40"/>
        </w:rPr>
        <w:lastRenderedPageBreak/>
        <w:t>СТАНДАРТ ОРГАНИЗАЦИИ</w:t>
      </w:r>
    </w:p>
    <w:p w14:paraId="02F70096" w14:textId="77777777" w:rsidR="00A93A2B" w:rsidRDefault="00A93A2B" w:rsidP="00A93A2B">
      <w:pPr>
        <w:pBdr>
          <w:top w:val="single" w:sz="12" w:space="1" w:color="auto"/>
          <w:bottom w:val="single" w:sz="12" w:space="1" w:color="auto"/>
        </w:pBdr>
        <w:spacing w:after="0"/>
        <w:jc w:val="center"/>
        <w:rPr>
          <w:rFonts w:ascii="Times New Roman" w:hAnsi="Times New Roman" w:cs="Times New Roman"/>
          <w:sz w:val="40"/>
          <w:szCs w:val="40"/>
        </w:rPr>
      </w:pPr>
    </w:p>
    <w:p w14:paraId="1C994120" w14:textId="33955552" w:rsidR="00A93A2B" w:rsidRPr="00A93A2B" w:rsidRDefault="00A93A2B" w:rsidP="00A93A2B">
      <w:pPr>
        <w:pBdr>
          <w:top w:val="single" w:sz="12" w:space="1" w:color="auto"/>
          <w:bottom w:val="single" w:sz="12" w:space="1" w:color="auto"/>
        </w:pBdr>
        <w:spacing w:after="0"/>
        <w:jc w:val="center"/>
        <w:rPr>
          <w:rFonts w:ascii="Times New Roman" w:hAnsi="Times New Roman" w:cs="Times New Roman"/>
          <w:b/>
          <w:bCs/>
          <w:sz w:val="36"/>
          <w:szCs w:val="36"/>
        </w:rPr>
      </w:pPr>
      <w:r w:rsidRPr="00A93A2B">
        <w:rPr>
          <w:rFonts w:ascii="Times New Roman" w:hAnsi="Times New Roman" w:cs="Times New Roman"/>
          <w:b/>
          <w:bCs/>
          <w:sz w:val="36"/>
          <w:szCs w:val="36"/>
        </w:rPr>
        <w:t>ВЫПУСКНЫЕ КВАЛИФИКАЦИОННЫЕ РАБОТЫ</w:t>
      </w:r>
    </w:p>
    <w:p w14:paraId="5ADC7AA4" w14:textId="77777777" w:rsidR="00A93A2B" w:rsidRDefault="00A93A2B" w:rsidP="00A93A2B">
      <w:pPr>
        <w:pBdr>
          <w:top w:val="single" w:sz="12" w:space="1" w:color="auto"/>
          <w:bottom w:val="single" w:sz="12" w:space="1" w:color="auto"/>
        </w:pBdr>
        <w:spacing w:after="0"/>
        <w:jc w:val="center"/>
        <w:rPr>
          <w:rFonts w:ascii="Times New Roman" w:hAnsi="Times New Roman" w:cs="Times New Roman"/>
          <w:b/>
          <w:bCs/>
          <w:sz w:val="36"/>
          <w:szCs w:val="36"/>
        </w:rPr>
      </w:pPr>
    </w:p>
    <w:p w14:paraId="5C07AFE4" w14:textId="2CAF4450" w:rsidR="00A93A2B" w:rsidRPr="00A93A2B" w:rsidRDefault="00A93A2B" w:rsidP="00A93A2B">
      <w:pPr>
        <w:pBdr>
          <w:top w:val="single" w:sz="12" w:space="1" w:color="auto"/>
          <w:bottom w:val="single" w:sz="12" w:space="1" w:color="auto"/>
        </w:pBdr>
        <w:spacing w:after="0"/>
        <w:jc w:val="center"/>
        <w:rPr>
          <w:rFonts w:ascii="Times New Roman" w:hAnsi="Times New Roman" w:cs="Times New Roman"/>
          <w:b/>
          <w:bCs/>
          <w:sz w:val="36"/>
          <w:szCs w:val="36"/>
        </w:rPr>
      </w:pPr>
      <w:r w:rsidRPr="00A93A2B">
        <w:rPr>
          <w:rFonts w:ascii="Times New Roman" w:hAnsi="Times New Roman" w:cs="Times New Roman"/>
          <w:b/>
          <w:bCs/>
          <w:sz w:val="36"/>
          <w:szCs w:val="36"/>
        </w:rPr>
        <w:t>Общие требования и структура</w:t>
      </w:r>
    </w:p>
    <w:p w14:paraId="5E76B630" w14:textId="77777777" w:rsidR="00A93A2B" w:rsidRPr="00A93A2B" w:rsidRDefault="00A93A2B" w:rsidP="00A93A2B">
      <w:pPr>
        <w:pBdr>
          <w:top w:val="single" w:sz="12" w:space="1" w:color="auto"/>
          <w:bottom w:val="single" w:sz="12" w:space="1" w:color="auto"/>
        </w:pBdr>
        <w:spacing w:after="0"/>
        <w:jc w:val="center"/>
        <w:rPr>
          <w:rFonts w:ascii="Times New Roman" w:hAnsi="Times New Roman" w:cs="Times New Roman"/>
          <w:sz w:val="40"/>
          <w:szCs w:val="40"/>
        </w:rPr>
      </w:pPr>
    </w:p>
    <w:p w14:paraId="0900E784" w14:textId="1001B5FC" w:rsidR="00A93A2B" w:rsidRPr="00A93A2B" w:rsidRDefault="00A93A2B" w:rsidP="00A93A2B">
      <w:pPr>
        <w:tabs>
          <w:tab w:val="num" w:pos="1134"/>
          <w:tab w:val="left" w:pos="1843"/>
        </w:tabs>
        <w:spacing w:after="0" w:line="240" w:lineRule="auto"/>
        <w:ind w:right="282" w:firstLine="851"/>
        <w:jc w:val="right"/>
        <w:rPr>
          <w:rFonts w:ascii="Times New Roman" w:eastAsia="Times New Roman" w:hAnsi="Times New Roman" w:cs="Times New Roman"/>
          <w:b/>
          <w:snapToGrid w:val="0"/>
          <w:kern w:val="28"/>
          <w:sz w:val="28"/>
          <w:szCs w:val="28"/>
          <w:lang w:eastAsia="ru-RU"/>
        </w:rPr>
      </w:pPr>
      <w:bookmarkStart w:id="1" w:name="_Toc50860876"/>
      <w:r w:rsidRPr="00A93A2B">
        <w:rPr>
          <w:rFonts w:ascii="Times New Roman" w:eastAsia="Times New Roman" w:hAnsi="Times New Roman" w:cs="Times New Roman"/>
          <w:b/>
          <w:snapToGrid w:val="0"/>
          <w:kern w:val="28"/>
          <w:sz w:val="28"/>
          <w:szCs w:val="28"/>
          <w:lang w:eastAsia="ru-RU"/>
        </w:rPr>
        <w:t>Дата введения – 2024–09–01</w:t>
      </w:r>
    </w:p>
    <w:p w14:paraId="5B7DF1E0" w14:textId="77777777" w:rsidR="00A93A2B" w:rsidRDefault="00A93A2B" w:rsidP="009E70BA">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p>
    <w:p w14:paraId="32573F36" w14:textId="02BE598C" w:rsidR="00530569" w:rsidRPr="00B270A7" w:rsidRDefault="00530569" w:rsidP="009E70BA">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r w:rsidRPr="00B270A7">
        <w:rPr>
          <w:rFonts w:ascii="Times New Roman" w:eastAsia="Times New Roman" w:hAnsi="Times New Roman" w:cs="Times New Roman"/>
          <w:b/>
          <w:snapToGrid w:val="0"/>
          <w:kern w:val="28"/>
          <w:sz w:val="28"/>
          <w:szCs w:val="28"/>
          <w:lang w:eastAsia="ru-RU"/>
        </w:rPr>
        <w:t>1 Область применения</w:t>
      </w:r>
      <w:bookmarkEnd w:id="1"/>
    </w:p>
    <w:p w14:paraId="406DDE85" w14:textId="77777777" w:rsidR="009E70BA" w:rsidRPr="00B270A7" w:rsidRDefault="009E70BA" w:rsidP="009E70BA">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p>
    <w:p w14:paraId="51117621" w14:textId="77777777" w:rsidR="00137A0E" w:rsidRDefault="00530569" w:rsidP="009E70BA">
      <w:pPr>
        <w:spacing w:after="0" w:line="240" w:lineRule="auto"/>
        <w:ind w:firstLine="851"/>
        <w:jc w:val="both"/>
        <w:rPr>
          <w:rFonts w:ascii="Times New Roman" w:eastAsia="Times New Roman" w:hAnsi="Times New Roman" w:cs="Times New Roman"/>
          <w:sz w:val="28"/>
          <w:szCs w:val="28"/>
        </w:rPr>
      </w:pPr>
      <w:r w:rsidRPr="00B270A7">
        <w:rPr>
          <w:rFonts w:ascii="Times New Roman" w:eastAsia="Times New Roman" w:hAnsi="Times New Roman" w:cs="Times New Roman"/>
          <w:sz w:val="28"/>
          <w:szCs w:val="28"/>
        </w:rPr>
        <w:t xml:space="preserve">Настоящий стандарт устанавливает </w:t>
      </w:r>
      <w:r w:rsidR="00287D9E" w:rsidRPr="00B270A7">
        <w:rPr>
          <w:rFonts w:ascii="Times New Roman" w:eastAsia="Times New Roman" w:hAnsi="Times New Roman" w:cs="Times New Roman"/>
          <w:sz w:val="28"/>
          <w:szCs w:val="28"/>
        </w:rPr>
        <w:t xml:space="preserve">общие требования </w:t>
      </w:r>
      <w:r w:rsidR="00D82E4F" w:rsidRPr="00B270A7">
        <w:rPr>
          <w:rFonts w:ascii="Times New Roman" w:eastAsia="Times New Roman" w:hAnsi="Times New Roman" w:cs="Times New Roman"/>
          <w:sz w:val="28"/>
          <w:szCs w:val="28"/>
        </w:rPr>
        <w:t>к выпускным квалификационным работам</w:t>
      </w:r>
      <w:r w:rsidR="00C20B5B" w:rsidRPr="00F60C9B">
        <w:rPr>
          <w:rFonts w:ascii="Times New Roman" w:eastAsia="Times New Roman" w:hAnsi="Times New Roman" w:cs="Times New Roman"/>
          <w:sz w:val="28"/>
          <w:szCs w:val="28"/>
        </w:rPr>
        <w:t xml:space="preserve">, выполняемым </w:t>
      </w:r>
      <w:r w:rsidR="009E70BA" w:rsidRPr="00F60C9B">
        <w:rPr>
          <w:rFonts w:ascii="Times New Roman" w:eastAsia="Times New Roman" w:hAnsi="Times New Roman" w:cs="Times New Roman"/>
          <w:sz w:val="28"/>
          <w:szCs w:val="28"/>
        </w:rPr>
        <w:t>в федеральном государственном бюджетном образовательном учреждении высшего образования «Вятский государственный университет» (далее – университет, ВятГУ)</w:t>
      </w:r>
      <w:r w:rsidR="002F56D9">
        <w:rPr>
          <w:rFonts w:ascii="Times New Roman" w:eastAsia="Times New Roman" w:hAnsi="Times New Roman" w:cs="Times New Roman"/>
          <w:sz w:val="28"/>
          <w:szCs w:val="28"/>
        </w:rPr>
        <w:t>, а также требования к их структуре</w:t>
      </w:r>
      <w:r w:rsidR="00137A0E">
        <w:rPr>
          <w:rFonts w:ascii="Times New Roman" w:eastAsia="Times New Roman" w:hAnsi="Times New Roman" w:cs="Times New Roman"/>
          <w:sz w:val="28"/>
          <w:szCs w:val="28"/>
        </w:rPr>
        <w:t>.</w:t>
      </w:r>
    </w:p>
    <w:p w14:paraId="3414A9AA" w14:textId="184C6A65" w:rsidR="00B52FE0" w:rsidRPr="00F60C9B" w:rsidRDefault="00B52FE0" w:rsidP="009E70BA">
      <w:pPr>
        <w:spacing w:after="0" w:line="240" w:lineRule="auto"/>
        <w:ind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 xml:space="preserve">Требования стандарта распространяются на </w:t>
      </w:r>
      <w:r w:rsidR="00137A0E">
        <w:rPr>
          <w:rFonts w:ascii="Times New Roman" w:eastAsia="Times New Roman" w:hAnsi="Times New Roman" w:cs="Times New Roman"/>
          <w:snapToGrid w:val="0"/>
          <w:sz w:val="28"/>
          <w:szCs w:val="28"/>
          <w:lang w:eastAsia="ru-RU"/>
        </w:rPr>
        <w:t>выпускные квалификационные работы</w:t>
      </w:r>
      <w:r w:rsidR="00A0784A">
        <w:rPr>
          <w:rFonts w:ascii="Times New Roman" w:eastAsia="Times New Roman" w:hAnsi="Times New Roman" w:cs="Times New Roman"/>
          <w:sz w:val="28"/>
          <w:szCs w:val="28"/>
        </w:rPr>
        <w:t xml:space="preserve">, выполненные обучающимися </w:t>
      </w:r>
      <w:r w:rsidR="002127E5">
        <w:rPr>
          <w:rFonts w:ascii="Times New Roman" w:eastAsia="Times New Roman" w:hAnsi="Times New Roman" w:cs="Times New Roman"/>
          <w:sz w:val="28"/>
          <w:szCs w:val="28"/>
        </w:rPr>
        <w:t xml:space="preserve">по </w:t>
      </w:r>
      <w:r w:rsidR="00083E84" w:rsidRPr="00A0784A">
        <w:rPr>
          <w:rFonts w:ascii="Times New Roman" w:eastAsia="Times New Roman" w:hAnsi="Times New Roman" w:cs="Times New Roman"/>
          <w:sz w:val="28"/>
          <w:szCs w:val="28"/>
        </w:rPr>
        <w:t>основны</w:t>
      </w:r>
      <w:r w:rsidR="00083E84">
        <w:rPr>
          <w:rFonts w:ascii="Times New Roman" w:eastAsia="Times New Roman" w:hAnsi="Times New Roman" w:cs="Times New Roman"/>
          <w:sz w:val="28"/>
          <w:szCs w:val="28"/>
        </w:rPr>
        <w:t>м</w:t>
      </w:r>
      <w:r w:rsidR="00083E84" w:rsidRPr="00A0784A">
        <w:rPr>
          <w:rFonts w:ascii="Times New Roman" w:eastAsia="Times New Roman" w:hAnsi="Times New Roman" w:cs="Times New Roman"/>
          <w:sz w:val="28"/>
          <w:szCs w:val="28"/>
        </w:rPr>
        <w:t xml:space="preserve"> </w:t>
      </w:r>
      <w:r w:rsidR="00A0784A" w:rsidRPr="00A0784A">
        <w:rPr>
          <w:rFonts w:ascii="Times New Roman" w:eastAsia="Times New Roman" w:hAnsi="Times New Roman" w:cs="Times New Roman"/>
          <w:sz w:val="28"/>
          <w:szCs w:val="28"/>
        </w:rPr>
        <w:t>профессиональны</w:t>
      </w:r>
      <w:r w:rsidR="00083E84">
        <w:rPr>
          <w:rFonts w:ascii="Times New Roman" w:eastAsia="Times New Roman" w:hAnsi="Times New Roman" w:cs="Times New Roman"/>
          <w:sz w:val="28"/>
          <w:szCs w:val="28"/>
        </w:rPr>
        <w:t>м</w:t>
      </w:r>
      <w:r w:rsidR="00A0784A" w:rsidRPr="00A0784A">
        <w:rPr>
          <w:rFonts w:ascii="Times New Roman" w:eastAsia="Times New Roman" w:hAnsi="Times New Roman" w:cs="Times New Roman"/>
          <w:sz w:val="28"/>
          <w:szCs w:val="28"/>
        </w:rPr>
        <w:t xml:space="preserve"> образовательны</w:t>
      </w:r>
      <w:r w:rsidR="00083E84">
        <w:rPr>
          <w:rFonts w:ascii="Times New Roman" w:eastAsia="Times New Roman" w:hAnsi="Times New Roman" w:cs="Times New Roman"/>
          <w:sz w:val="28"/>
          <w:szCs w:val="28"/>
        </w:rPr>
        <w:t>м</w:t>
      </w:r>
      <w:r w:rsidR="00A0784A" w:rsidRPr="00A0784A">
        <w:rPr>
          <w:rFonts w:ascii="Times New Roman" w:eastAsia="Times New Roman" w:hAnsi="Times New Roman" w:cs="Times New Roman"/>
          <w:sz w:val="28"/>
          <w:szCs w:val="28"/>
        </w:rPr>
        <w:t xml:space="preserve"> программ</w:t>
      </w:r>
      <w:r w:rsidR="00A0784A">
        <w:rPr>
          <w:rFonts w:ascii="Times New Roman" w:eastAsia="Times New Roman" w:hAnsi="Times New Roman" w:cs="Times New Roman"/>
          <w:sz w:val="28"/>
          <w:szCs w:val="28"/>
        </w:rPr>
        <w:t>а</w:t>
      </w:r>
      <w:r w:rsidR="00083E84">
        <w:rPr>
          <w:rFonts w:ascii="Times New Roman" w:eastAsia="Times New Roman" w:hAnsi="Times New Roman" w:cs="Times New Roman"/>
          <w:sz w:val="28"/>
          <w:szCs w:val="28"/>
        </w:rPr>
        <w:t>м</w:t>
      </w:r>
      <w:r w:rsidR="00A0784A" w:rsidRPr="00A0784A">
        <w:rPr>
          <w:rFonts w:ascii="Times New Roman" w:eastAsia="Times New Roman" w:hAnsi="Times New Roman" w:cs="Times New Roman"/>
          <w:sz w:val="28"/>
          <w:szCs w:val="28"/>
        </w:rPr>
        <w:t xml:space="preserve"> среднего профессионального образования и основны</w:t>
      </w:r>
      <w:r w:rsidR="00083E84">
        <w:rPr>
          <w:rFonts w:ascii="Times New Roman" w:eastAsia="Times New Roman" w:hAnsi="Times New Roman" w:cs="Times New Roman"/>
          <w:sz w:val="28"/>
          <w:szCs w:val="28"/>
        </w:rPr>
        <w:t>м</w:t>
      </w:r>
      <w:r w:rsidR="00A0784A" w:rsidRPr="00A0784A">
        <w:rPr>
          <w:rFonts w:ascii="Times New Roman" w:eastAsia="Times New Roman" w:hAnsi="Times New Roman" w:cs="Times New Roman"/>
          <w:sz w:val="28"/>
          <w:szCs w:val="28"/>
        </w:rPr>
        <w:t xml:space="preserve"> профессиональны</w:t>
      </w:r>
      <w:r w:rsidR="00083E84">
        <w:rPr>
          <w:rFonts w:ascii="Times New Roman" w:eastAsia="Times New Roman" w:hAnsi="Times New Roman" w:cs="Times New Roman"/>
          <w:sz w:val="28"/>
          <w:szCs w:val="28"/>
        </w:rPr>
        <w:t>м</w:t>
      </w:r>
      <w:r w:rsidR="00A0784A" w:rsidRPr="00A0784A">
        <w:rPr>
          <w:rFonts w:ascii="Times New Roman" w:eastAsia="Times New Roman" w:hAnsi="Times New Roman" w:cs="Times New Roman"/>
          <w:sz w:val="28"/>
          <w:szCs w:val="28"/>
        </w:rPr>
        <w:t xml:space="preserve"> образовательны</w:t>
      </w:r>
      <w:r w:rsidR="00083E84">
        <w:rPr>
          <w:rFonts w:ascii="Times New Roman" w:eastAsia="Times New Roman" w:hAnsi="Times New Roman" w:cs="Times New Roman"/>
          <w:sz w:val="28"/>
          <w:szCs w:val="28"/>
        </w:rPr>
        <w:t>м</w:t>
      </w:r>
      <w:r w:rsidR="00A0784A" w:rsidRPr="00A0784A">
        <w:rPr>
          <w:rFonts w:ascii="Times New Roman" w:eastAsia="Times New Roman" w:hAnsi="Times New Roman" w:cs="Times New Roman"/>
          <w:sz w:val="28"/>
          <w:szCs w:val="28"/>
        </w:rPr>
        <w:t xml:space="preserve"> программ</w:t>
      </w:r>
      <w:r w:rsidR="00A0784A">
        <w:rPr>
          <w:rFonts w:ascii="Times New Roman" w:eastAsia="Times New Roman" w:hAnsi="Times New Roman" w:cs="Times New Roman"/>
          <w:sz w:val="28"/>
          <w:szCs w:val="28"/>
        </w:rPr>
        <w:t>а</w:t>
      </w:r>
      <w:r w:rsidR="00083E84">
        <w:rPr>
          <w:rFonts w:ascii="Times New Roman" w:eastAsia="Times New Roman" w:hAnsi="Times New Roman" w:cs="Times New Roman"/>
          <w:sz w:val="28"/>
          <w:szCs w:val="28"/>
        </w:rPr>
        <w:t>м</w:t>
      </w:r>
      <w:r w:rsidR="00A0784A" w:rsidRPr="00A0784A">
        <w:rPr>
          <w:rFonts w:ascii="Times New Roman" w:eastAsia="Times New Roman" w:hAnsi="Times New Roman" w:cs="Times New Roman"/>
          <w:sz w:val="28"/>
          <w:szCs w:val="28"/>
        </w:rPr>
        <w:t xml:space="preserve"> высшего образования – программ</w:t>
      </w:r>
      <w:r w:rsidR="00A0784A">
        <w:rPr>
          <w:rFonts w:ascii="Times New Roman" w:eastAsia="Times New Roman" w:hAnsi="Times New Roman" w:cs="Times New Roman"/>
          <w:sz w:val="28"/>
          <w:szCs w:val="28"/>
        </w:rPr>
        <w:t>а</w:t>
      </w:r>
      <w:r w:rsidR="00083E84">
        <w:rPr>
          <w:rFonts w:ascii="Times New Roman" w:eastAsia="Times New Roman" w:hAnsi="Times New Roman" w:cs="Times New Roman"/>
          <w:sz w:val="28"/>
          <w:szCs w:val="28"/>
        </w:rPr>
        <w:t>м</w:t>
      </w:r>
      <w:r w:rsidR="00A0784A" w:rsidRPr="00A0784A">
        <w:rPr>
          <w:rFonts w:ascii="Times New Roman" w:eastAsia="Times New Roman" w:hAnsi="Times New Roman" w:cs="Times New Roman"/>
          <w:sz w:val="28"/>
          <w:szCs w:val="28"/>
        </w:rPr>
        <w:t xml:space="preserve"> бакалавриата, программ</w:t>
      </w:r>
      <w:r w:rsidR="00A0784A">
        <w:rPr>
          <w:rFonts w:ascii="Times New Roman" w:eastAsia="Times New Roman" w:hAnsi="Times New Roman" w:cs="Times New Roman"/>
          <w:sz w:val="28"/>
          <w:szCs w:val="28"/>
        </w:rPr>
        <w:t>а</w:t>
      </w:r>
      <w:r w:rsidR="00083E84">
        <w:rPr>
          <w:rFonts w:ascii="Times New Roman" w:eastAsia="Times New Roman" w:hAnsi="Times New Roman" w:cs="Times New Roman"/>
          <w:sz w:val="28"/>
          <w:szCs w:val="28"/>
        </w:rPr>
        <w:t>м</w:t>
      </w:r>
      <w:r w:rsidR="00A0784A" w:rsidRPr="00A0784A">
        <w:rPr>
          <w:rFonts w:ascii="Times New Roman" w:eastAsia="Times New Roman" w:hAnsi="Times New Roman" w:cs="Times New Roman"/>
          <w:sz w:val="28"/>
          <w:szCs w:val="28"/>
        </w:rPr>
        <w:t xml:space="preserve"> специалитета, программ</w:t>
      </w:r>
      <w:r w:rsidR="00A0784A">
        <w:rPr>
          <w:rFonts w:ascii="Times New Roman" w:eastAsia="Times New Roman" w:hAnsi="Times New Roman" w:cs="Times New Roman"/>
          <w:sz w:val="28"/>
          <w:szCs w:val="28"/>
        </w:rPr>
        <w:t>а</w:t>
      </w:r>
      <w:r w:rsidR="00083E84">
        <w:rPr>
          <w:rFonts w:ascii="Times New Roman" w:eastAsia="Times New Roman" w:hAnsi="Times New Roman" w:cs="Times New Roman"/>
          <w:sz w:val="28"/>
          <w:szCs w:val="28"/>
        </w:rPr>
        <w:t xml:space="preserve">м </w:t>
      </w:r>
      <w:r w:rsidR="00A0784A" w:rsidRPr="00A0784A">
        <w:rPr>
          <w:rFonts w:ascii="Times New Roman" w:eastAsia="Times New Roman" w:hAnsi="Times New Roman" w:cs="Times New Roman"/>
          <w:sz w:val="28"/>
          <w:szCs w:val="28"/>
        </w:rPr>
        <w:t>магистратуры</w:t>
      </w:r>
      <w:r w:rsidR="002127E5">
        <w:rPr>
          <w:rFonts w:ascii="Times New Roman" w:eastAsia="Times New Roman" w:hAnsi="Times New Roman" w:cs="Times New Roman"/>
          <w:sz w:val="28"/>
          <w:szCs w:val="28"/>
        </w:rPr>
        <w:t xml:space="preserve"> и </w:t>
      </w:r>
      <w:r w:rsidRPr="00F60C9B">
        <w:rPr>
          <w:rFonts w:ascii="Times New Roman" w:eastAsia="Times New Roman" w:hAnsi="Times New Roman" w:cs="Times New Roman"/>
          <w:sz w:val="28"/>
          <w:szCs w:val="28"/>
        </w:rPr>
        <w:t xml:space="preserve">представленные как на бумажном носителе, так и размещенные в электронной информационно-образовательной </w:t>
      </w:r>
      <w:r w:rsidR="00287D9E" w:rsidRPr="00F60C9B">
        <w:rPr>
          <w:rFonts w:ascii="Times New Roman" w:eastAsia="Times New Roman" w:hAnsi="Times New Roman" w:cs="Times New Roman"/>
          <w:sz w:val="28"/>
          <w:szCs w:val="28"/>
        </w:rPr>
        <w:t>среде.</w:t>
      </w:r>
    </w:p>
    <w:p w14:paraId="52FF9E85" w14:textId="77777777" w:rsidR="00F60C9B" w:rsidRPr="00F60C9B" w:rsidRDefault="00F60C9B" w:rsidP="009E70BA">
      <w:pPr>
        <w:spacing w:after="0" w:line="240" w:lineRule="auto"/>
        <w:ind w:firstLine="851"/>
        <w:jc w:val="both"/>
        <w:rPr>
          <w:rFonts w:ascii="Times New Roman" w:eastAsia="Times New Roman" w:hAnsi="Times New Roman" w:cs="Times New Roman"/>
          <w:sz w:val="28"/>
          <w:szCs w:val="28"/>
        </w:rPr>
      </w:pPr>
    </w:p>
    <w:p w14:paraId="30ED6F4D" w14:textId="004F8661" w:rsidR="00530569" w:rsidRPr="00F60C9B" w:rsidRDefault="00530569" w:rsidP="009E70BA">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r w:rsidRPr="00F60C9B">
        <w:rPr>
          <w:rFonts w:ascii="Times New Roman" w:eastAsia="Times New Roman" w:hAnsi="Times New Roman" w:cs="Times New Roman"/>
          <w:b/>
          <w:snapToGrid w:val="0"/>
          <w:kern w:val="28"/>
          <w:sz w:val="28"/>
          <w:szCs w:val="28"/>
          <w:lang w:eastAsia="ru-RU"/>
        </w:rPr>
        <w:t>2 Нормативные ссылки</w:t>
      </w:r>
    </w:p>
    <w:p w14:paraId="05E2E6F9" w14:textId="77777777" w:rsidR="009E70BA" w:rsidRPr="00F60C9B" w:rsidRDefault="009E70BA" w:rsidP="009E70BA">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p>
    <w:p w14:paraId="265D8327" w14:textId="67E2ECE9" w:rsidR="00FA4AC0" w:rsidRPr="00F60C9B" w:rsidRDefault="00D7213C" w:rsidP="00D7213C">
      <w:pPr>
        <w:spacing w:after="0" w:line="240" w:lineRule="auto"/>
        <w:ind w:firstLine="851"/>
        <w:jc w:val="both"/>
        <w:rPr>
          <w:rFonts w:ascii="Times New Roman" w:eastAsia="Times New Roman" w:hAnsi="Times New Roman" w:cs="Times New Roman"/>
          <w:sz w:val="28"/>
          <w:szCs w:val="28"/>
        </w:rPr>
      </w:pPr>
      <w:r w:rsidRPr="00D7213C">
        <w:rPr>
          <w:rFonts w:ascii="Times New Roman" w:eastAsia="Times New Roman" w:hAnsi="Times New Roman" w:cs="Times New Roman"/>
          <w:sz w:val="28"/>
          <w:szCs w:val="28"/>
        </w:rPr>
        <w:t>В настоящем стандарте использованы ссылки на следующие межгосударственные стандарты и/или классификаторы</w:t>
      </w:r>
      <w:r w:rsidR="00FA4AC0" w:rsidRPr="00F60C9B">
        <w:rPr>
          <w:rFonts w:ascii="Times New Roman" w:eastAsia="Times New Roman" w:hAnsi="Times New Roman" w:cs="Times New Roman"/>
          <w:sz w:val="28"/>
          <w:szCs w:val="28"/>
        </w:rPr>
        <w:t>:</w:t>
      </w:r>
    </w:p>
    <w:p w14:paraId="1CCB01B8" w14:textId="7942FB7B" w:rsidR="005D00A9" w:rsidRDefault="00360932" w:rsidP="00360932">
      <w:pPr>
        <w:spacing w:after="0" w:line="240" w:lineRule="auto"/>
        <w:ind w:firstLine="851"/>
        <w:jc w:val="both"/>
        <w:rPr>
          <w:rFonts w:ascii="Times New Roman" w:eastAsia="Times New Roman" w:hAnsi="Times New Roman" w:cs="Times New Roman"/>
          <w:sz w:val="28"/>
          <w:szCs w:val="28"/>
        </w:rPr>
      </w:pPr>
      <w:r w:rsidRPr="00360932">
        <w:rPr>
          <w:rFonts w:ascii="Times New Roman" w:eastAsia="Times New Roman" w:hAnsi="Times New Roman" w:cs="Times New Roman"/>
          <w:sz w:val="28"/>
          <w:szCs w:val="28"/>
        </w:rPr>
        <w:t xml:space="preserve">ГОСТ 2.001—2013 Единая система конструкторской документации. </w:t>
      </w:r>
      <w:r w:rsidR="00137A0E" w:rsidRPr="00360932">
        <w:rPr>
          <w:rFonts w:ascii="Times New Roman" w:eastAsia="Times New Roman" w:hAnsi="Times New Roman" w:cs="Times New Roman"/>
          <w:sz w:val="28"/>
          <w:szCs w:val="28"/>
        </w:rPr>
        <w:t xml:space="preserve">Общие </w:t>
      </w:r>
      <w:r w:rsidR="00137A0E">
        <w:rPr>
          <w:rFonts w:ascii="Times New Roman" w:eastAsia="Times New Roman" w:hAnsi="Times New Roman" w:cs="Times New Roman"/>
          <w:sz w:val="28"/>
          <w:szCs w:val="28"/>
        </w:rPr>
        <w:t>п</w:t>
      </w:r>
      <w:r w:rsidR="00137A0E" w:rsidRPr="00360932">
        <w:rPr>
          <w:rFonts w:ascii="Times New Roman" w:eastAsia="Times New Roman" w:hAnsi="Times New Roman" w:cs="Times New Roman"/>
          <w:sz w:val="28"/>
          <w:szCs w:val="28"/>
        </w:rPr>
        <w:t>оложения</w:t>
      </w:r>
      <w:r w:rsidR="00137A0E">
        <w:rPr>
          <w:rFonts w:ascii="Times New Roman" w:eastAsia="Times New Roman" w:hAnsi="Times New Roman" w:cs="Times New Roman"/>
          <w:sz w:val="28"/>
          <w:szCs w:val="28"/>
        </w:rPr>
        <w:t>.</w:t>
      </w:r>
    </w:p>
    <w:p w14:paraId="67D9AA01" w14:textId="77777777" w:rsidR="00BB02C1" w:rsidRPr="00700567" w:rsidRDefault="00BB02C1" w:rsidP="00BB02C1">
      <w:pPr>
        <w:spacing w:after="0" w:line="240" w:lineRule="auto"/>
        <w:ind w:firstLine="851"/>
        <w:jc w:val="both"/>
        <w:rPr>
          <w:rFonts w:ascii="Times New Roman" w:eastAsia="Times New Roman" w:hAnsi="Times New Roman" w:cs="Times New Roman"/>
          <w:snapToGrid w:val="0"/>
          <w:sz w:val="28"/>
          <w:szCs w:val="28"/>
          <w:lang w:eastAsia="ru-RU"/>
        </w:rPr>
      </w:pPr>
      <w:r w:rsidRPr="00700567">
        <w:rPr>
          <w:rFonts w:ascii="Times New Roman" w:eastAsia="Times New Roman" w:hAnsi="Times New Roman" w:cs="Times New Roman"/>
          <w:snapToGrid w:val="0"/>
          <w:sz w:val="28"/>
          <w:szCs w:val="28"/>
          <w:lang w:eastAsia="ru-RU"/>
        </w:rPr>
        <w:t>ГОСТ Р 2.106</w:t>
      </w:r>
      <w:r w:rsidRPr="00700567">
        <w:rPr>
          <w:rFonts w:ascii="Times New Roman" w:eastAsia="Times New Roman" w:hAnsi="Times New Roman" w:cs="Times New Roman"/>
          <w:sz w:val="28"/>
          <w:szCs w:val="28"/>
        </w:rPr>
        <w:t>—</w:t>
      </w:r>
      <w:r w:rsidRPr="00700567">
        <w:rPr>
          <w:rFonts w:ascii="Times New Roman" w:eastAsia="Times New Roman" w:hAnsi="Times New Roman" w:cs="Times New Roman"/>
          <w:snapToGrid w:val="0"/>
          <w:sz w:val="28"/>
          <w:szCs w:val="28"/>
          <w:lang w:eastAsia="ru-RU"/>
        </w:rPr>
        <w:t>2019 Единая система конструкторской документации.</w:t>
      </w:r>
    </w:p>
    <w:p w14:paraId="245BCCB2" w14:textId="77777777" w:rsidR="00BB02C1" w:rsidRPr="00360932" w:rsidRDefault="00BB02C1" w:rsidP="00BB02C1">
      <w:pPr>
        <w:spacing w:after="0" w:line="240" w:lineRule="auto"/>
        <w:ind w:firstLine="851"/>
        <w:jc w:val="both"/>
        <w:rPr>
          <w:rFonts w:ascii="Times New Roman" w:eastAsia="Times New Roman" w:hAnsi="Times New Roman" w:cs="Times New Roman"/>
          <w:sz w:val="28"/>
          <w:szCs w:val="28"/>
        </w:rPr>
      </w:pPr>
      <w:r w:rsidRPr="00700567">
        <w:rPr>
          <w:rFonts w:ascii="Times New Roman" w:eastAsia="Times New Roman" w:hAnsi="Times New Roman" w:cs="Times New Roman"/>
          <w:snapToGrid w:val="0"/>
          <w:sz w:val="28"/>
          <w:szCs w:val="28"/>
          <w:lang w:eastAsia="ru-RU"/>
        </w:rPr>
        <w:t>Текстовые документы</w:t>
      </w:r>
    </w:p>
    <w:p w14:paraId="19B6A5C2" w14:textId="7E5E3A4C" w:rsidR="002938A8" w:rsidRDefault="002938A8" w:rsidP="00360932">
      <w:pPr>
        <w:spacing w:after="0" w:line="240" w:lineRule="auto"/>
        <w:ind w:firstLine="851"/>
        <w:jc w:val="both"/>
        <w:rPr>
          <w:rFonts w:ascii="Times New Roman" w:eastAsia="Times New Roman" w:hAnsi="Times New Roman" w:cs="Times New Roman"/>
          <w:sz w:val="28"/>
          <w:szCs w:val="28"/>
        </w:rPr>
      </w:pPr>
      <w:r w:rsidRPr="002938A8">
        <w:rPr>
          <w:rFonts w:ascii="Times New Roman" w:eastAsia="Times New Roman" w:hAnsi="Times New Roman" w:cs="Times New Roman"/>
          <w:sz w:val="28"/>
          <w:szCs w:val="28"/>
        </w:rPr>
        <w:t>ГОСТ 3.1001—2011</w:t>
      </w:r>
      <w:r>
        <w:rPr>
          <w:rFonts w:ascii="Times New Roman" w:eastAsia="Times New Roman" w:hAnsi="Times New Roman" w:cs="Times New Roman"/>
          <w:sz w:val="28"/>
          <w:szCs w:val="28"/>
        </w:rPr>
        <w:t xml:space="preserve"> </w:t>
      </w:r>
      <w:r w:rsidRPr="002938A8">
        <w:rPr>
          <w:rFonts w:ascii="Times New Roman" w:eastAsia="Times New Roman" w:hAnsi="Times New Roman" w:cs="Times New Roman"/>
          <w:sz w:val="28"/>
          <w:szCs w:val="28"/>
        </w:rPr>
        <w:t>Единая система технологической документации</w:t>
      </w:r>
      <w:r>
        <w:rPr>
          <w:rFonts w:ascii="Times New Roman" w:eastAsia="Times New Roman" w:hAnsi="Times New Roman" w:cs="Times New Roman"/>
          <w:sz w:val="28"/>
          <w:szCs w:val="28"/>
        </w:rPr>
        <w:t>.</w:t>
      </w:r>
      <w:r w:rsidRPr="002938A8">
        <w:rPr>
          <w:rFonts w:ascii="Times New Roman" w:eastAsia="Times New Roman" w:hAnsi="Times New Roman" w:cs="Times New Roman"/>
          <w:sz w:val="28"/>
          <w:szCs w:val="28"/>
        </w:rPr>
        <w:t xml:space="preserve"> </w:t>
      </w:r>
      <w:r w:rsidRPr="00360932">
        <w:rPr>
          <w:rFonts w:ascii="Times New Roman" w:eastAsia="Times New Roman" w:hAnsi="Times New Roman" w:cs="Times New Roman"/>
          <w:sz w:val="28"/>
          <w:szCs w:val="28"/>
        </w:rPr>
        <w:t xml:space="preserve">Общие </w:t>
      </w:r>
      <w:r>
        <w:rPr>
          <w:rFonts w:ascii="Times New Roman" w:eastAsia="Times New Roman" w:hAnsi="Times New Roman" w:cs="Times New Roman"/>
          <w:sz w:val="28"/>
          <w:szCs w:val="28"/>
        </w:rPr>
        <w:t>п</w:t>
      </w:r>
      <w:r w:rsidRPr="00360932">
        <w:rPr>
          <w:rFonts w:ascii="Times New Roman" w:eastAsia="Times New Roman" w:hAnsi="Times New Roman" w:cs="Times New Roman"/>
          <w:sz w:val="28"/>
          <w:szCs w:val="28"/>
        </w:rPr>
        <w:t>оложения</w:t>
      </w:r>
      <w:r>
        <w:rPr>
          <w:rFonts w:ascii="Times New Roman" w:eastAsia="Times New Roman" w:hAnsi="Times New Roman" w:cs="Times New Roman"/>
          <w:sz w:val="28"/>
          <w:szCs w:val="28"/>
        </w:rPr>
        <w:t>.</w:t>
      </w:r>
    </w:p>
    <w:p w14:paraId="72CF6B26" w14:textId="77777777" w:rsidR="00BB02C1" w:rsidRDefault="00BB02C1" w:rsidP="00BB02C1">
      <w:pPr>
        <w:spacing w:after="0" w:line="240" w:lineRule="auto"/>
        <w:ind w:firstLine="851"/>
        <w:jc w:val="both"/>
        <w:rPr>
          <w:rFonts w:ascii="Times New Roman" w:eastAsia="Times New Roman" w:hAnsi="Times New Roman" w:cs="Times New Roman"/>
          <w:sz w:val="28"/>
          <w:szCs w:val="28"/>
        </w:rPr>
      </w:pPr>
      <w:r w:rsidRPr="008B76F1">
        <w:rPr>
          <w:rFonts w:ascii="Times New Roman" w:eastAsia="Times New Roman" w:hAnsi="Times New Roman" w:cs="Times New Roman"/>
          <w:sz w:val="28"/>
          <w:szCs w:val="28"/>
        </w:rPr>
        <w:t>ГОСТ Р 21.001—2021</w:t>
      </w:r>
      <w:r>
        <w:rPr>
          <w:rFonts w:ascii="Times New Roman" w:eastAsia="Times New Roman" w:hAnsi="Times New Roman" w:cs="Times New Roman"/>
          <w:sz w:val="28"/>
          <w:szCs w:val="28"/>
        </w:rPr>
        <w:t xml:space="preserve"> </w:t>
      </w:r>
      <w:r w:rsidRPr="008B76F1">
        <w:rPr>
          <w:rFonts w:ascii="Times New Roman" w:eastAsia="Times New Roman" w:hAnsi="Times New Roman" w:cs="Times New Roman"/>
          <w:sz w:val="28"/>
          <w:szCs w:val="28"/>
        </w:rPr>
        <w:t>Система проектной документации для строительства</w:t>
      </w:r>
      <w:r>
        <w:rPr>
          <w:rFonts w:ascii="Times New Roman" w:eastAsia="Times New Roman" w:hAnsi="Times New Roman" w:cs="Times New Roman"/>
          <w:sz w:val="28"/>
          <w:szCs w:val="28"/>
        </w:rPr>
        <w:t>. О</w:t>
      </w:r>
      <w:r w:rsidRPr="008B76F1">
        <w:rPr>
          <w:rFonts w:ascii="Times New Roman" w:eastAsia="Times New Roman" w:hAnsi="Times New Roman" w:cs="Times New Roman"/>
          <w:sz w:val="28"/>
          <w:szCs w:val="28"/>
        </w:rPr>
        <w:t>бщие положения</w:t>
      </w:r>
    </w:p>
    <w:p w14:paraId="7FEF7AD4" w14:textId="19BAF489" w:rsidR="005903B2" w:rsidRDefault="005903B2" w:rsidP="00360932">
      <w:pPr>
        <w:spacing w:after="0" w:line="240"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ГОСТ</w:t>
      </w:r>
      <w:r w:rsidRPr="005903B2">
        <w:rPr>
          <w:rFonts w:ascii="Times New Roman" w:eastAsia="Times New Roman" w:hAnsi="Times New Roman" w:cs="Times New Roman"/>
          <w:sz w:val="28"/>
          <w:szCs w:val="28"/>
        </w:rPr>
        <w:t xml:space="preserve"> 19781—90</w:t>
      </w:r>
      <w:r>
        <w:rPr>
          <w:rFonts w:ascii="Times New Roman" w:eastAsia="Times New Roman" w:hAnsi="Times New Roman" w:cs="Times New Roman"/>
          <w:sz w:val="28"/>
          <w:szCs w:val="28"/>
        </w:rPr>
        <w:t xml:space="preserve"> </w:t>
      </w:r>
      <w:r w:rsidRPr="005903B2">
        <w:rPr>
          <w:rFonts w:ascii="Times New Roman" w:eastAsia="Times New Roman" w:hAnsi="Times New Roman" w:cs="Times New Roman"/>
          <w:sz w:val="28"/>
          <w:szCs w:val="28"/>
        </w:rPr>
        <w:t>Обеспечение систем обработки информации программное. Термины и определения</w:t>
      </w:r>
      <w:r>
        <w:rPr>
          <w:rFonts w:ascii="Times New Roman" w:eastAsia="Times New Roman" w:hAnsi="Times New Roman" w:cs="Times New Roman"/>
          <w:sz w:val="28"/>
          <w:szCs w:val="28"/>
        </w:rPr>
        <w:t>.</w:t>
      </w:r>
    </w:p>
    <w:p w14:paraId="7ABBD25F" w14:textId="6171DC10" w:rsidR="00906BC3" w:rsidRPr="00D7213C" w:rsidRDefault="00D7213C" w:rsidP="00D7213C">
      <w:pPr>
        <w:spacing w:after="0" w:line="240" w:lineRule="auto"/>
        <w:ind w:firstLine="851"/>
        <w:jc w:val="both"/>
        <w:rPr>
          <w:rFonts w:ascii="Times New Roman" w:eastAsia="Times New Roman" w:hAnsi="Times New Roman" w:cs="Times New Roman"/>
          <w:sz w:val="24"/>
          <w:szCs w:val="24"/>
        </w:rPr>
      </w:pPr>
      <w:r w:rsidRPr="00D7213C">
        <w:rPr>
          <w:rFonts w:ascii="Times New Roman" w:eastAsia="Times New Roman" w:hAnsi="Times New Roman" w:cs="Times New Roman"/>
          <w:spacing w:val="38"/>
          <w:sz w:val="28"/>
          <w:szCs w:val="28"/>
        </w:rPr>
        <w:t>Примечание</w:t>
      </w:r>
      <w:r w:rsidRPr="00D7213C">
        <w:rPr>
          <w:rFonts w:ascii="Times New Roman" w:eastAsia="Times New Roman" w:hAnsi="Times New Roman" w:cs="Times New Roman"/>
          <w:sz w:val="28"/>
          <w:szCs w:val="28"/>
        </w:rPr>
        <w:t xml:space="preserve"> — </w:t>
      </w:r>
      <w:r w:rsidRPr="00D7213C">
        <w:rPr>
          <w:rFonts w:ascii="Times New Roman" w:eastAsia="Times New Roman" w:hAnsi="Times New Roman" w:cs="Times New Roman"/>
          <w:sz w:val="24"/>
          <w:szCs w:val="24"/>
        </w:rPr>
        <w:t xml:space="preserve">При пользовании настоящим стандартом целесообразно проверить действие ссылочного стандарта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ежегодному информационному указателю </w:t>
      </w:r>
      <w:r w:rsidRPr="00D7213C">
        <w:rPr>
          <w:rFonts w:ascii="Times New Roman" w:eastAsia="Times New Roman" w:hAnsi="Times New Roman" w:cs="Times New Roman"/>
          <w:sz w:val="24"/>
          <w:szCs w:val="24"/>
        </w:rPr>
        <w:lastRenderedPageBreak/>
        <w:t>«Национальные стандарты», который опубликован по состоянию на 1 января текущего года, и по выпускам еже месячного информационного указателя «Национальные стандарты» за текущий год. Если ссылочный стандарт заменен (изменен), топ при пользовании настоящим стандартом следует руководствоваться заменяющим (измененным) стандартом. Если ссылочный стандарт отменен без замены, то положение, в котором дана ссылка на него, применяется в части, не затрагивающей эту ссылку.</w:t>
      </w:r>
    </w:p>
    <w:p w14:paraId="2B3364F9" w14:textId="77777777" w:rsidR="00A93A2B" w:rsidRDefault="00A93A2B" w:rsidP="009E70BA">
      <w:pPr>
        <w:tabs>
          <w:tab w:val="num" w:pos="1134"/>
          <w:tab w:val="left" w:pos="1843"/>
        </w:tabs>
        <w:spacing w:after="0" w:line="240" w:lineRule="auto"/>
        <w:ind w:right="282" w:firstLine="851"/>
        <w:jc w:val="both"/>
        <w:rPr>
          <w:rFonts w:ascii="Times New Roman" w:eastAsia="Times New Roman" w:hAnsi="Times New Roman" w:cs="Times New Roman"/>
          <w:sz w:val="28"/>
          <w:szCs w:val="28"/>
        </w:rPr>
      </w:pPr>
    </w:p>
    <w:p w14:paraId="697D8078" w14:textId="5759CDA7" w:rsidR="00530569" w:rsidRPr="00F60C9B" w:rsidRDefault="00530569" w:rsidP="009E70BA">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r w:rsidRPr="00F60C9B">
        <w:rPr>
          <w:rFonts w:ascii="Times New Roman" w:eastAsia="Times New Roman" w:hAnsi="Times New Roman" w:cs="Times New Roman"/>
          <w:b/>
          <w:snapToGrid w:val="0"/>
          <w:kern w:val="28"/>
          <w:sz w:val="28"/>
          <w:szCs w:val="28"/>
          <w:lang w:eastAsia="ru-RU"/>
        </w:rPr>
        <w:t>3 Термины, определения</w:t>
      </w:r>
      <w:r w:rsidR="00D7213C" w:rsidRPr="00D7213C">
        <w:rPr>
          <w:rFonts w:ascii="Times New Roman" w:eastAsia="Times New Roman" w:hAnsi="Times New Roman" w:cs="Times New Roman"/>
          <w:b/>
          <w:snapToGrid w:val="0"/>
          <w:kern w:val="28"/>
          <w:sz w:val="28"/>
          <w:szCs w:val="28"/>
          <w:lang w:eastAsia="ru-RU"/>
        </w:rPr>
        <w:t xml:space="preserve"> </w:t>
      </w:r>
      <w:r w:rsidR="00015ADF" w:rsidRPr="00F60C9B">
        <w:rPr>
          <w:rFonts w:ascii="Times New Roman" w:eastAsia="Times New Roman" w:hAnsi="Times New Roman" w:cs="Times New Roman"/>
          <w:b/>
          <w:snapToGrid w:val="0"/>
          <w:kern w:val="28"/>
          <w:sz w:val="28"/>
          <w:szCs w:val="28"/>
          <w:lang w:eastAsia="ru-RU"/>
        </w:rPr>
        <w:t>и сокращения</w:t>
      </w:r>
    </w:p>
    <w:p w14:paraId="299984FB" w14:textId="77777777" w:rsidR="00533939" w:rsidRPr="00F60C9B" w:rsidRDefault="00533939" w:rsidP="009E70BA">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p>
    <w:p w14:paraId="68005297" w14:textId="018F6B1A" w:rsidR="00530569" w:rsidRPr="00F60C9B" w:rsidRDefault="006A6615" w:rsidP="009E70BA">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r w:rsidRPr="00F60C9B">
        <w:rPr>
          <w:rFonts w:ascii="Times New Roman" w:eastAsia="Times New Roman" w:hAnsi="Times New Roman" w:cs="Times New Roman"/>
          <w:b/>
          <w:snapToGrid w:val="0"/>
          <w:kern w:val="28"/>
          <w:sz w:val="28"/>
          <w:szCs w:val="28"/>
          <w:lang w:eastAsia="ru-RU"/>
        </w:rPr>
        <w:t>3.1 Термины и определения</w:t>
      </w:r>
    </w:p>
    <w:p w14:paraId="760C76B8" w14:textId="77777777" w:rsidR="00533939" w:rsidRPr="00F60C9B" w:rsidRDefault="00533939" w:rsidP="009E70BA">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p>
    <w:p w14:paraId="46F3A69E" w14:textId="3154BC23" w:rsidR="00360932" w:rsidRDefault="00360932" w:rsidP="00360932">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360932">
        <w:rPr>
          <w:rFonts w:ascii="Times New Roman" w:eastAsia="Times New Roman" w:hAnsi="Times New Roman" w:cs="Times New Roman"/>
          <w:snapToGrid w:val="0"/>
          <w:sz w:val="28"/>
          <w:szCs w:val="28"/>
          <w:lang w:eastAsia="ru-RU"/>
        </w:rPr>
        <w:t>В настоящем стандарте применены термины ГОСТ 2.001</w:t>
      </w:r>
      <w:r>
        <w:rPr>
          <w:rFonts w:ascii="Times New Roman" w:eastAsia="Times New Roman" w:hAnsi="Times New Roman" w:cs="Times New Roman"/>
          <w:snapToGrid w:val="0"/>
          <w:sz w:val="28"/>
          <w:szCs w:val="28"/>
          <w:lang w:eastAsia="ru-RU"/>
        </w:rPr>
        <w:t>,</w:t>
      </w:r>
      <w:r w:rsidRPr="00360932">
        <w:rPr>
          <w:rFonts w:ascii="Times New Roman" w:eastAsia="Times New Roman" w:hAnsi="Times New Roman" w:cs="Times New Roman"/>
          <w:snapToGrid w:val="0"/>
          <w:sz w:val="28"/>
          <w:szCs w:val="28"/>
          <w:lang w:eastAsia="ru-RU"/>
        </w:rPr>
        <w:t xml:space="preserve"> </w:t>
      </w:r>
      <w:r w:rsidR="002938A8">
        <w:rPr>
          <w:rFonts w:ascii="Times New Roman" w:eastAsia="Times New Roman" w:hAnsi="Times New Roman" w:cs="Times New Roman"/>
          <w:snapToGrid w:val="0"/>
          <w:sz w:val="28"/>
          <w:szCs w:val="28"/>
          <w:lang w:eastAsia="ru-RU"/>
        </w:rPr>
        <w:t xml:space="preserve">ГОСТ </w:t>
      </w:r>
      <w:r w:rsidR="002938A8" w:rsidRPr="002938A8">
        <w:rPr>
          <w:rFonts w:ascii="Times New Roman" w:eastAsia="Times New Roman" w:hAnsi="Times New Roman" w:cs="Times New Roman"/>
          <w:snapToGrid w:val="0"/>
          <w:sz w:val="28"/>
          <w:szCs w:val="28"/>
          <w:lang w:eastAsia="ru-RU"/>
        </w:rPr>
        <w:t>3.1001</w:t>
      </w:r>
      <w:r w:rsidR="002938A8">
        <w:rPr>
          <w:rFonts w:ascii="Times New Roman" w:eastAsia="Times New Roman" w:hAnsi="Times New Roman" w:cs="Times New Roman"/>
          <w:snapToGrid w:val="0"/>
          <w:sz w:val="28"/>
          <w:szCs w:val="28"/>
          <w:lang w:eastAsia="ru-RU"/>
        </w:rPr>
        <w:t xml:space="preserve">, </w:t>
      </w:r>
      <w:r w:rsidR="008B76F1" w:rsidRPr="008B76F1">
        <w:rPr>
          <w:rFonts w:ascii="Times New Roman" w:eastAsia="Times New Roman" w:hAnsi="Times New Roman" w:cs="Times New Roman"/>
          <w:sz w:val="28"/>
          <w:szCs w:val="28"/>
        </w:rPr>
        <w:t>ГОСТ Р 21.001</w:t>
      </w:r>
      <w:r w:rsidR="005903B2">
        <w:rPr>
          <w:rFonts w:ascii="Times New Roman" w:eastAsia="Times New Roman" w:hAnsi="Times New Roman" w:cs="Times New Roman"/>
          <w:snapToGrid w:val="0"/>
          <w:sz w:val="28"/>
          <w:szCs w:val="28"/>
          <w:lang w:eastAsia="ru-RU"/>
        </w:rPr>
        <w:t xml:space="preserve">, </w:t>
      </w:r>
      <w:r w:rsidR="00C906B3" w:rsidRPr="005903B2">
        <w:rPr>
          <w:rFonts w:ascii="Times New Roman" w:eastAsia="Times New Roman" w:hAnsi="Times New Roman" w:cs="Times New Roman"/>
          <w:snapToGrid w:val="0"/>
          <w:sz w:val="28"/>
          <w:szCs w:val="28"/>
          <w:lang w:eastAsia="ru-RU"/>
        </w:rPr>
        <w:t>ГОСТ 19781</w:t>
      </w:r>
      <w:r w:rsidR="00C906B3">
        <w:rPr>
          <w:rFonts w:ascii="Times New Roman" w:eastAsia="Times New Roman" w:hAnsi="Times New Roman" w:cs="Times New Roman"/>
          <w:snapToGrid w:val="0"/>
          <w:sz w:val="28"/>
          <w:szCs w:val="28"/>
          <w:lang w:eastAsia="ru-RU"/>
        </w:rPr>
        <w:t xml:space="preserve">, </w:t>
      </w:r>
      <w:r w:rsidRPr="00360932">
        <w:rPr>
          <w:rFonts w:ascii="Times New Roman" w:eastAsia="Times New Roman" w:hAnsi="Times New Roman" w:cs="Times New Roman"/>
          <w:snapToGrid w:val="0"/>
          <w:sz w:val="28"/>
          <w:szCs w:val="28"/>
          <w:lang w:eastAsia="ru-RU"/>
        </w:rPr>
        <w:t>а</w:t>
      </w:r>
      <w:r w:rsidR="00137A0E">
        <w:rPr>
          <w:rFonts w:ascii="Times New Roman" w:eastAsia="Times New Roman" w:hAnsi="Times New Roman" w:cs="Times New Roman"/>
          <w:snapToGrid w:val="0"/>
          <w:sz w:val="28"/>
          <w:szCs w:val="28"/>
          <w:lang w:eastAsia="ru-RU"/>
        </w:rPr>
        <w:t xml:space="preserve"> </w:t>
      </w:r>
      <w:r w:rsidRPr="00360932">
        <w:rPr>
          <w:rFonts w:ascii="Times New Roman" w:eastAsia="Times New Roman" w:hAnsi="Times New Roman" w:cs="Times New Roman"/>
          <w:snapToGrid w:val="0"/>
          <w:sz w:val="28"/>
          <w:szCs w:val="28"/>
          <w:lang w:eastAsia="ru-RU"/>
        </w:rPr>
        <w:t>также следующие термины с соответствующими определениями:</w:t>
      </w:r>
    </w:p>
    <w:p w14:paraId="00E6C2D6" w14:textId="6A90AC60" w:rsidR="00CF1B1A" w:rsidRDefault="00360932" w:rsidP="00E0455B">
      <w:pPr>
        <w:widowControl w:val="0"/>
        <w:tabs>
          <w:tab w:val="left" w:pos="1701"/>
        </w:tabs>
        <w:spacing w:after="0" w:line="240" w:lineRule="auto"/>
        <w:ind w:firstLine="851"/>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3.1.1</w:t>
      </w:r>
      <w:r>
        <w:rPr>
          <w:rFonts w:ascii="Times New Roman" w:eastAsia="Times New Roman" w:hAnsi="Times New Roman" w:cs="Times New Roman"/>
          <w:snapToGrid w:val="0"/>
          <w:sz w:val="28"/>
          <w:szCs w:val="28"/>
          <w:lang w:eastAsia="ru-RU"/>
        </w:rPr>
        <w:tab/>
      </w:r>
      <w:r w:rsidRPr="00360932">
        <w:rPr>
          <w:rFonts w:ascii="Times New Roman" w:eastAsia="Times New Roman" w:hAnsi="Times New Roman" w:cs="Times New Roman"/>
          <w:b/>
          <w:bCs/>
          <w:snapToGrid w:val="0"/>
          <w:sz w:val="28"/>
          <w:szCs w:val="28"/>
          <w:lang w:eastAsia="ru-RU"/>
        </w:rPr>
        <w:t>у</w:t>
      </w:r>
      <w:r w:rsidR="00CF1B1A" w:rsidRPr="00360932">
        <w:rPr>
          <w:rFonts w:ascii="Times New Roman" w:eastAsia="Times New Roman" w:hAnsi="Times New Roman" w:cs="Times New Roman"/>
          <w:b/>
          <w:bCs/>
          <w:snapToGrid w:val="0"/>
          <w:sz w:val="28"/>
          <w:szCs w:val="28"/>
          <w:lang w:eastAsia="ru-RU"/>
        </w:rPr>
        <w:t>чебный документ</w:t>
      </w:r>
      <w:r w:rsidR="00685D34" w:rsidRPr="00685D34">
        <w:rPr>
          <w:rFonts w:ascii="Times New Roman" w:eastAsia="Times New Roman" w:hAnsi="Times New Roman" w:cs="Times New Roman"/>
          <w:snapToGrid w:val="0"/>
          <w:sz w:val="28"/>
          <w:szCs w:val="28"/>
          <w:lang w:eastAsia="ru-RU"/>
        </w:rPr>
        <w:t>:</w:t>
      </w:r>
      <w:r w:rsidR="00CF1B1A" w:rsidRPr="00B610CA">
        <w:rPr>
          <w:rFonts w:ascii="Times New Roman" w:eastAsia="Times New Roman" w:hAnsi="Times New Roman" w:cs="Times New Roman"/>
          <w:snapToGrid w:val="0"/>
          <w:sz w:val="28"/>
          <w:szCs w:val="28"/>
          <w:lang w:eastAsia="ru-RU"/>
        </w:rPr>
        <w:t xml:space="preserve"> </w:t>
      </w:r>
      <w:r w:rsidR="00C73352">
        <w:rPr>
          <w:rFonts w:ascii="Times New Roman" w:eastAsia="Times New Roman" w:hAnsi="Times New Roman" w:cs="Times New Roman"/>
          <w:snapToGrid w:val="0"/>
          <w:sz w:val="28"/>
          <w:szCs w:val="28"/>
          <w:lang w:eastAsia="ru-RU"/>
        </w:rPr>
        <w:t>Р</w:t>
      </w:r>
      <w:r w:rsidR="00CF1B1A" w:rsidRPr="00B610CA">
        <w:rPr>
          <w:rFonts w:ascii="Times New Roman" w:eastAsia="Times New Roman" w:hAnsi="Times New Roman" w:cs="Times New Roman"/>
          <w:snapToGrid w:val="0"/>
          <w:sz w:val="28"/>
          <w:szCs w:val="28"/>
          <w:lang w:eastAsia="ru-RU"/>
        </w:rPr>
        <w:t>езультат выполнения учебной работы,</w:t>
      </w:r>
      <w:r w:rsidR="007316B0">
        <w:rPr>
          <w:rFonts w:ascii="Times New Roman" w:eastAsia="Times New Roman" w:hAnsi="Times New Roman" w:cs="Times New Roman"/>
          <w:snapToGrid w:val="0"/>
          <w:sz w:val="28"/>
          <w:szCs w:val="28"/>
          <w:lang w:eastAsia="ru-RU"/>
        </w:rPr>
        <w:t xml:space="preserve"> представленный</w:t>
      </w:r>
      <w:r w:rsidR="00CF1B1A" w:rsidRPr="00B610CA">
        <w:rPr>
          <w:rFonts w:ascii="Times New Roman" w:eastAsia="Times New Roman" w:hAnsi="Times New Roman" w:cs="Times New Roman"/>
          <w:snapToGrid w:val="0"/>
          <w:sz w:val="28"/>
          <w:szCs w:val="28"/>
          <w:lang w:eastAsia="ru-RU"/>
        </w:rPr>
        <w:t xml:space="preserve"> в </w:t>
      </w:r>
      <w:r w:rsidR="007316B0">
        <w:rPr>
          <w:rFonts w:ascii="Times New Roman" w:eastAsia="Times New Roman" w:hAnsi="Times New Roman" w:cs="Times New Roman"/>
          <w:snapToGrid w:val="0"/>
          <w:sz w:val="28"/>
          <w:szCs w:val="28"/>
          <w:lang w:eastAsia="ru-RU"/>
        </w:rPr>
        <w:t>заданной форме</w:t>
      </w:r>
      <w:r w:rsidR="00CF1B1A" w:rsidRPr="00B610CA">
        <w:rPr>
          <w:rFonts w:ascii="Times New Roman" w:eastAsia="Times New Roman" w:hAnsi="Times New Roman" w:cs="Times New Roman"/>
          <w:snapToGrid w:val="0"/>
          <w:sz w:val="28"/>
          <w:szCs w:val="28"/>
          <w:lang w:eastAsia="ru-RU"/>
        </w:rPr>
        <w:t>.</w:t>
      </w:r>
    </w:p>
    <w:p w14:paraId="76DC34E7" w14:textId="43325E6C" w:rsidR="00CF1B1A" w:rsidRDefault="00360932" w:rsidP="00E0455B">
      <w:pPr>
        <w:widowControl w:val="0"/>
        <w:tabs>
          <w:tab w:val="left" w:pos="1701"/>
        </w:tabs>
        <w:spacing w:after="0" w:line="240" w:lineRule="auto"/>
        <w:ind w:firstLine="851"/>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3.1.2</w:t>
      </w:r>
      <w:r>
        <w:rPr>
          <w:rFonts w:ascii="Times New Roman" w:eastAsia="Times New Roman" w:hAnsi="Times New Roman" w:cs="Times New Roman"/>
          <w:snapToGrid w:val="0"/>
          <w:sz w:val="28"/>
          <w:szCs w:val="28"/>
          <w:lang w:eastAsia="ru-RU"/>
        </w:rPr>
        <w:tab/>
      </w:r>
      <w:r w:rsidRPr="00360932">
        <w:rPr>
          <w:rFonts w:ascii="Times New Roman" w:eastAsia="Times New Roman" w:hAnsi="Times New Roman" w:cs="Times New Roman"/>
          <w:b/>
          <w:bCs/>
          <w:snapToGrid w:val="0"/>
          <w:sz w:val="28"/>
          <w:szCs w:val="28"/>
          <w:lang w:eastAsia="ru-RU"/>
        </w:rPr>
        <w:t>т</w:t>
      </w:r>
      <w:r w:rsidR="00F335A7" w:rsidRPr="00360932">
        <w:rPr>
          <w:rFonts w:ascii="Times New Roman" w:eastAsia="Times New Roman" w:hAnsi="Times New Roman" w:cs="Times New Roman"/>
          <w:b/>
          <w:bCs/>
          <w:snapToGrid w:val="0"/>
          <w:sz w:val="28"/>
          <w:szCs w:val="28"/>
          <w:lang w:eastAsia="ru-RU"/>
        </w:rPr>
        <w:t>екстовый документ</w:t>
      </w:r>
      <w:r w:rsidR="00685D34" w:rsidRPr="00685D34">
        <w:rPr>
          <w:rFonts w:ascii="Times New Roman" w:eastAsia="Times New Roman" w:hAnsi="Times New Roman" w:cs="Times New Roman"/>
          <w:snapToGrid w:val="0"/>
          <w:sz w:val="28"/>
          <w:szCs w:val="28"/>
          <w:lang w:eastAsia="ru-RU"/>
        </w:rPr>
        <w:t>:</w:t>
      </w:r>
      <w:r w:rsidR="00685D34" w:rsidRPr="00B610CA">
        <w:rPr>
          <w:rFonts w:ascii="Times New Roman" w:eastAsia="Times New Roman" w:hAnsi="Times New Roman" w:cs="Times New Roman"/>
          <w:snapToGrid w:val="0"/>
          <w:sz w:val="28"/>
          <w:szCs w:val="28"/>
          <w:lang w:eastAsia="ru-RU"/>
        </w:rPr>
        <w:t xml:space="preserve"> </w:t>
      </w:r>
      <w:r w:rsidR="00C73352">
        <w:rPr>
          <w:rFonts w:ascii="Times New Roman" w:eastAsia="Times New Roman" w:hAnsi="Times New Roman" w:cs="Times New Roman"/>
          <w:snapToGrid w:val="0"/>
          <w:sz w:val="28"/>
          <w:szCs w:val="28"/>
          <w:lang w:eastAsia="ru-RU"/>
        </w:rPr>
        <w:t>У</w:t>
      </w:r>
      <w:r w:rsidR="00CF1B1A">
        <w:rPr>
          <w:rFonts w:ascii="Times New Roman" w:eastAsia="Times New Roman" w:hAnsi="Times New Roman" w:cs="Times New Roman"/>
          <w:snapToGrid w:val="0"/>
          <w:sz w:val="28"/>
          <w:szCs w:val="28"/>
          <w:lang w:eastAsia="ru-RU"/>
        </w:rPr>
        <w:t xml:space="preserve">чебный </w:t>
      </w:r>
      <w:r w:rsidR="00F335A7" w:rsidRPr="00F60C9B">
        <w:rPr>
          <w:rFonts w:ascii="Times New Roman" w:eastAsia="Times New Roman" w:hAnsi="Times New Roman" w:cs="Times New Roman"/>
          <w:snapToGrid w:val="0"/>
          <w:sz w:val="28"/>
          <w:szCs w:val="28"/>
          <w:lang w:eastAsia="ru-RU"/>
        </w:rPr>
        <w:t xml:space="preserve">документ, содержащий </w:t>
      </w:r>
      <w:r w:rsidR="00096E41">
        <w:rPr>
          <w:rFonts w:ascii="Times New Roman" w:eastAsia="Times New Roman" w:hAnsi="Times New Roman" w:cs="Times New Roman"/>
          <w:snapToGrid w:val="0"/>
          <w:sz w:val="28"/>
          <w:szCs w:val="28"/>
          <w:lang w:eastAsia="ru-RU"/>
        </w:rPr>
        <w:t xml:space="preserve">в основном </w:t>
      </w:r>
      <w:r w:rsidR="00F335A7" w:rsidRPr="00F60C9B">
        <w:rPr>
          <w:rFonts w:ascii="Times New Roman" w:eastAsia="Times New Roman" w:hAnsi="Times New Roman" w:cs="Times New Roman"/>
          <w:snapToGrid w:val="0"/>
          <w:sz w:val="28"/>
          <w:szCs w:val="28"/>
          <w:lang w:eastAsia="ru-RU"/>
        </w:rPr>
        <w:t>сплошной текст</w:t>
      </w:r>
      <w:r w:rsidR="00E0455B">
        <w:rPr>
          <w:rFonts w:ascii="Times New Roman" w:eastAsia="Times New Roman" w:hAnsi="Times New Roman" w:cs="Times New Roman"/>
          <w:snapToGrid w:val="0"/>
          <w:sz w:val="28"/>
          <w:szCs w:val="28"/>
          <w:lang w:eastAsia="ru-RU"/>
        </w:rPr>
        <w:t>,</w:t>
      </w:r>
      <w:r w:rsidR="00F335A7" w:rsidRPr="00F60C9B">
        <w:rPr>
          <w:rFonts w:ascii="Times New Roman" w:eastAsia="Times New Roman" w:hAnsi="Times New Roman" w:cs="Times New Roman"/>
          <w:snapToGrid w:val="0"/>
          <w:sz w:val="28"/>
          <w:szCs w:val="28"/>
          <w:lang w:eastAsia="ru-RU"/>
        </w:rPr>
        <w:t xml:space="preserve"> </w:t>
      </w:r>
      <w:r w:rsidR="00D65013">
        <w:rPr>
          <w:rFonts w:ascii="Times New Roman" w:eastAsia="Times New Roman" w:hAnsi="Times New Roman" w:cs="Times New Roman"/>
          <w:snapToGrid w:val="0"/>
          <w:sz w:val="28"/>
          <w:szCs w:val="28"/>
          <w:lang w:eastAsia="ru-RU"/>
        </w:rPr>
        <w:t>в том числе</w:t>
      </w:r>
      <w:r w:rsidR="00F335A7" w:rsidRPr="00F60C9B">
        <w:rPr>
          <w:rFonts w:ascii="Times New Roman" w:eastAsia="Times New Roman" w:hAnsi="Times New Roman" w:cs="Times New Roman"/>
          <w:snapToGrid w:val="0"/>
          <w:sz w:val="28"/>
          <w:szCs w:val="28"/>
          <w:lang w:eastAsia="ru-RU"/>
        </w:rPr>
        <w:t xml:space="preserve"> текст, разбитый на </w:t>
      </w:r>
      <w:r w:rsidR="00D65013">
        <w:rPr>
          <w:rFonts w:ascii="Times New Roman" w:eastAsia="Times New Roman" w:hAnsi="Times New Roman" w:cs="Times New Roman"/>
          <w:snapToGrid w:val="0"/>
          <w:sz w:val="28"/>
          <w:szCs w:val="28"/>
          <w:lang w:eastAsia="ru-RU"/>
        </w:rPr>
        <w:t>разделы и</w:t>
      </w:r>
      <w:r w:rsidR="00E0455B">
        <w:rPr>
          <w:rFonts w:ascii="Times New Roman" w:eastAsia="Times New Roman" w:hAnsi="Times New Roman" w:cs="Times New Roman"/>
          <w:snapToGrid w:val="0"/>
          <w:sz w:val="28"/>
          <w:szCs w:val="28"/>
          <w:lang w:eastAsia="ru-RU"/>
        </w:rPr>
        <w:t>/или</w:t>
      </w:r>
      <w:r w:rsidR="00D65013">
        <w:rPr>
          <w:rFonts w:ascii="Times New Roman" w:eastAsia="Times New Roman" w:hAnsi="Times New Roman" w:cs="Times New Roman"/>
          <w:snapToGrid w:val="0"/>
          <w:sz w:val="28"/>
          <w:szCs w:val="28"/>
          <w:lang w:eastAsia="ru-RU"/>
        </w:rPr>
        <w:t xml:space="preserve"> подразделы</w:t>
      </w:r>
      <w:r w:rsidR="00F335A7" w:rsidRPr="00F60C9B">
        <w:rPr>
          <w:rFonts w:ascii="Times New Roman" w:eastAsia="Times New Roman" w:hAnsi="Times New Roman" w:cs="Times New Roman"/>
          <w:snapToGrid w:val="0"/>
          <w:sz w:val="28"/>
          <w:szCs w:val="28"/>
          <w:lang w:eastAsia="ru-RU"/>
        </w:rPr>
        <w:t>, внутри которого, кроме текста, могут быть приведены расчеты, иллюстрации, таблицы, схемы и пр.</w:t>
      </w:r>
    </w:p>
    <w:p w14:paraId="2A65A350" w14:textId="1B856105" w:rsidR="00137A0E" w:rsidRDefault="00360932" w:rsidP="00E0455B">
      <w:pPr>
        <w:widowControl w:val="0"/>
        <w:tabs>
          <w:tab w:val="left" w:pos="1701"/>
        </w:tabs>
        <w:spacing w:after="0" w:line="240" w:lineRule="auto"/>
        <w:ind w:firstLine="851"/>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3.1.3</w:t>
      </w:r>
      <w:r>
        <w:rPr>
          <w:rFonts w:ascii="Times New Roman" w:eastAsia="Times New Roman" w:hAnsi="Times New Roman" w:cs="Times New Roman"/>
          <w:snapToGrid w:val="0"/>
          <w:sz w:val="28"/>
          <w:szCs w:val="28"/>
          <w:lang w:eastAsia="ru-RU"/>
        </w:rPr>
        <w:tab/>
      </w:r>
      <w:r>
        <w:rPr>
          <w:rFonts w:ascii="Times New Roman" w:eastAsia="Times New Roman" w:hAnsi="Times New Roman" w:cs="Times New Roman"/>
          <w:b/>
          <w:bCs/>
          <w:snapToGrid w:val="0"/>
          <w:sz w:val="28"/>
          <w:szCs w:val="28"/>
          <w:lang w:eastAsia="ru-RU"/>
        </w:rPr>
        <w:t>г</w:t>
      </w:r>
      <w:r w:rsidR="00CF1B1A" w:rsidRPr="00360932">
        <w:rPr>
          <w:rFonts w:ascii="Times New Roman" w:eastAsia="Times New Roman" w:hAnsi="Times New Roman" w:cs="Times New Roman"/>
          <w:b/>
          <w:bCs/>
          <w:snapToGrid w:val="0"/>
          <w:sz w:val="28"/>
          <w:szCs w:val="28"/>
          <w:lang w:eastAsia="ru-RU"/>
        </w:rPr>
        <w:t xml:space="preserve">рафический </w:t>
      </w:r>
      <w:r w:rsidRPr="00360932">
        <w:rPr>
          <w:rFonts w:ascii="Times New Roman" w:eastAsia="Times New Roman" w:hAnsi="Times New Roman" w:cs="Times New Roman"/>
          <w:b/>
          <w:bCs/>
          <w:snapToGrid w:val="0"/>
          <w:sz w:val="28"/>
          <w:szCs w:val="28"/>
          <w:lang w:eastAsia="ru-RU"/>
        </w:rPr>
        <w:t>документ</w:t>
      </w:r>
      <w:r w:rsidR="00685D34" w:rsidRPr="00685D34">
        <w:rPr>
          <w:rFonts w:ascii="Times New Roman" w:eastAsia="Times New Roman" w:hAnsi="Times New Roman" w:cs="Times New Roman"/>
          <w:snapToGrid w:val="0"/>
          <w:sz w:val="28"/>
          <w:szCs w:val="28"/>
          <w:lang w:eastAsia="ru-RU"/>
        </w:rPr>
        <w:t>:</w:t>
      </w:r>
      <w:r w:rsidR="00685D34" w:rsidRPr="00B610CA">
        <w:rPr>
          <w:rFonts w:ascii="Times New Roman" w:eastAsia="Times New Roman" w:hAnsi="Times New Roman" w:cs="Times New Roman"/>
          <w:snapToGrid w:val="0"/>
          <w:sz w:val="28"/>
          <w:szCs w:val="28"/>
          <w:lang w:eastAsia="ru-RU"/>
        </w:rPr>
        <w:t xml:space="preserve"> </w:t>
      </w:r>
      <w:r w:rsidR="00C73352">
        <w:rPr>
          <w:rFonts w:ascii="Times New Roman" w:eastAsia="Times New Roman" w:hAnsi="Times New Roman" w:cs="Times New Roman"/>
          <w:snapToGrid w:val="0"/>
          <w:sz w:val="28"/>
          <w:szCs w:val="28"/>
          <w:lang w:eastAsia="ru-RU"/>
        </w:rPr>
        <w:t>У</w:t>
      </w:r>
      <w:r w:rsidR="00CF1B1A">
        <w:rPr>
          <w:rFonts w:ascii="Times New Roman" w:eastAsia="Times New Roman" w:hAnsi="Times New Roman" w:cs="Times New Roman"/>
          <w:snapToGrid w:val="0"/>
          <w:sz w:val="28"/>
          <w:szCs w:val="28"/>
          <w:lang w:eastAsia="ru-RU"/>
        </w:rPr>
        <w:t xml:space="preserve">чебный </w:t>
      </w:r>
      <w:r w:rsidR="00CF1B1A" w:rsidRPr="00F60C9B">
        <w:rPr>
          <w:rFonts w:ascii="Times New Roman" w:eastAsia="Times New Roman" w:hAnsi="Times New Roman" w:cs="Times New Roman"/>
          <w:snapToGrid w:val="0"/>
          <w:sz w:val="28"/>
          <w:szCs w:val="28"/>
          <w:lang w:eastAsia="ru-RU"/>
        </w:rPr>
        <w:t>документ, представленный в виде</w:t>
      </w:r>
      <w:r w:rsidR="00CF1B1A" w:rsidRPr="00F60C9B">
        <w:t xml:space="preserve"> </w:t>
      </w:r>
      <w:r w:rsidR="00CF1B1A" w:rsidRPr="00F60C9B">
        <w:rPr>
          <w:rFonts w:ascii="Times New Roman" w:eastAsia="Times New Roman" w:hAnsi="Times New Roman" w:cs="Times New Roman"/>
          <w:snapToGrid w:val="0"/>
          <w:sz w:val="28"/>
          <w:szCs w:val="28"/>
          <w:lang w:eastAsia="ru-RU"/>
        </w:rPr>
        <w:t xml:space="preserve">чертежей, схем или иных изображений, оформленных в соответствии с требованиями, </w:t>
      </w:r>
      <w:r w:rsidR="007A1118">
        <w:rPr>
          <w:rFonts w:ascii="Times New Roman" w:eastAsia="Times New Roman" w:hAnsi="Times New Roman" w:cs="Times New Roman"/>
          <w:snapToGrid w:val="0"/>
          <w:sz w:val="28"/>
          <w:szCs w:val="28"/>
          <w:lang w:eastAsia="ru-RU"/>
        </w:rPr>
        <w:t>межгосударственных, национальных и прочих стандартов</w:t>
      </w:r>
      <w:r w:rsidR="007316B0">
        <w:rPr>
          <w:rFonts w:ascii="Times New Roman" w:eastAsia="Times New Roman" w:hAnsi="Times New Roman" w:cs="Times New Roman"/>
          <w:snapToGrid w:val="0"/>
          <w:sz w:val="28"/>
          <w:szCs w:val="28"/>
          <w:lang w:eastAsia="ru-RU"/>
        </w:rPr>
        <w:t xml:space="preserve">, </w:t>
      </w:r>
      <w:r w:rsidR="007316B0" w:rsidRPr="00F60C9B">
        <w:rPr>
          <w:rFonts w:ascii="Times New Roman" w:eastAsia="Times New Roman" w:hAnsi="Times New Roman" w:cs="Times New Roman"/>
          <w:snapToGrid w:val="0"/>
          <w:sz w:val="28"/>
          <w:szCs w:val="28"/>
          <w:lang w:eastAsia="ru-RU"/>
        </w:rPr>
        <w:t>определяем</w:t>
      </w:r>
      <w:r w:rsidR="007316B0">
        <w:rPr>
          <w:rFonts w:ascii="Times New Roman" w:eastAsia="Times New Roman" w:hAnsi="Times New Roman" w:cs="Times New Roman"/>
          <w:snapToGrid w:val="0"/>
          <w:sz w:val="28"/>
          <w:szCs w:val="28"/>
          <w:lang w:eastAsia="ru-RU"/>
        </w:rPr>
        <w:t>ых</w:t>
      </w:r>
      <w:r w:rsidR="007316B0" w:rsidRPr="00F60C9B">
        <w:rPr>
          <w:rFonts w:ascii="Times New Roman" w:eastAsia="Times New Roman" w:hAnsi="Times New Roman" w:cs="Times New Roman"/>
          <w:snapToGrid w:val="0"/>
          <w:sz w:val="28"/>
          <w:szCs w:val="28"/>
          <w:lang w:eastAsia="ru-RU"/>
        </w:rPr>
        <w:t xml:space="preserve"> спецификой специальности и направленностью (профилем) образовательной программы</w:t>
      </w:r>
      <w:r w:rsidR="00CF1B1A" w:rsidRPr="00F60C9B">
        <w:rPr>
          <w:rFonts w:ascii="Times New Roman" w:eastAsia="Times New Roman" w:hAnsi="Times New Roman" w:cs="Times New Roman"/>
          <w:snapToGrid w:val="0"/>
          <w:sz w:val="28"/>
          <w:szCs w:val="28"/>
          <w:lang w:eastAsia="ru-RU"/>
        </w:rPr>
        <w:t>.</w:t>
      </w:r>
    </w:p>
    <w:p w14:paraId="54ABCE92" w14:textId="5605E162" w:rsidR="00C73352" w:rsidRDefault="00C73352" w:rsidP="00E0455B">
      <w:pPr>
        <w:widowControl w:val="0"/>
        <w:tabs>
          <w:tab w:val="left" w:pos="1701"/>
        </w:tabs>
        <w:spacing w:after="0" w:line="240" w:lineRule="auto"/>
        <w:ind w:firstLine="851"/>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3.1.4</w:t>
      </w:r>
      <w:r>
        <w:rPr>
          <w:rFonts w:ascii="Times New Roman" w:eastAsia="Times New Roman" w:hAnsi="Times New Roman" w:cs="Times New Roman"/>
          <w:snapToGrid w:val="0"/>
          <w:sz w:val="28"/>
          <w:szCs w:val="28"/>
          <w:lang w:eastAsia="ru-RU"/>
        </w:rPr>
        <w:tab/>
      </w:r>
      <w:bookmarkStart w:id="2" w:name="_Hlk165277809"/>
      <w:r w:rsidRPr="00C73352">
        <w:rPr>
          <w:rFonts w:ascii="Times New Roman" w:eastAsia="Times New Roman" w:hAnsi="Times New Roman" w:cs="Times New Roman"/>
          <w:b/>
          <w:bCs/>
          <w:snapToGrid w:val="0"/>
          <w:sz w:val="28"/>
          <w:szCs w:val="28"/>
          <w:lang w:eastAsia="ru-RU"/>
        </w:rPr>
        <w:t>технологический документ</w:t>
      </w:r>
      <w:bookmarkEnd w:id="2"/>
      <w:r w:rsidRPr="00C73352">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eastAsia="ru-RU"/>
        </w:rPr>
        <w:t>Учебный документ, выполненный в виде г</w:t>
      </w:r>
      <w:r w:rsidRPr="00C73352">
        <w:rPr>
          <w:rFonts w:ascii="Times New Roman" w:eastAsia="Times New Roman" w:hAnsi="Times New Roman" w:cs="Times New Roman"/>
          <w:snapToGrid w:val="0"/>
          <w:sz w:val="28"/>
          <w:szCs w:val="28"/>
          <w:lang w:eastAsia="ru-RU"/>
        </w:rPr>
        <w:t>рафическ</w:t>
      </w:r>
      <w:r>
        <w:rPr>
          <w:rFonts w:ascii="Times New Roman" w:eastAsia="Times New Roman" w:hAnsi="Times New Roman" w:cs="Times New Roman"/>
          <w:snapToGrid w:val="0"/>
          <w:sz w:val="28"/>
          <w:szCs w:val="28"/>
          <w:lang w:eastAsia="ru-RU"/>
        </w:rPr>
        <w:t>ого</w:t>
      </w:r>
      <w:r w:rsidRPr="00C73352">
        <w:rPr>
          <w:rFonts w:ascii="Times New Roman" w:eastAsia="Times New Roman" w:hAnsi="Times New Roman" w:cs="Times New Roman"/>
          <w:snapToGrid w:val="0"/>
          <w:sz w:val="28"/>
          <w:szCs w:val="28"/>
          <w:lang w:eastAsia="ru-RU"/>
        </w:rPr>
        <w:t xml:space="preserve"> или текстов</w:t>
      </w:r>
      <w:r>
        <w:rPr>
          <w:rFonts w:ascii="Times New Roman" w:eastAsia="Times New Roman" w:hAnsi="Times New Roman" w:cs="Times New Roman"/>
          <w:snapToGrid w:val="0"/>
          <w:sz w:val="28"/>
          <w:szCs w:val="28"/>
          <w:lang w:eastAsia="ru-RU"/>
        </w:rPr>
        <w:t>ого</w:t>
      </w:r>
      <w:r w:rsidRPr="00C73352">
        <w:rPr>
          <w:rFonts w:ascii="Times New Roman" w:eastAsia="Times New Roman" w:hAnsi="Times New Roman" w:cs="Times New Roman"/>
          <w:snapToGrid w:val="0"/>
          <w:sz w:val="28"/>
          <w:szCs w:val="28"/>
          <w:lang w:eastAsia="ru-RU"/>
        </w:rPr>
        <w:t xml:space="preserve"> документ</w:t>
      </w:r>
      <w:r>
        <w:rPr>
          <w:rFonts w:ascii="Times New Roman" w:eastAsia="Times New Roman" w:hAnsi="Times New Roman" w:cs="Times New Roman"/>
          <w:snapToGrid w:val="0"/>
          <w:sz w:val="28"/>
          <w:szCs w:val="28"/>
          <w:lang w:eastAsia="ru-RU"/>
        </w:rPr>
        <w:t>а</w:t>
      </w:r>
      <w:r w:rsidRPr="00C73352">
        <w:rPr>
          <w:rFonts w:ascii="Times New Roman" w:eastAsia="Times New Roman" w:hAnsi="Times New Roman" w:cs="Times New Roman"/>
          <w:snapToGrid w:val="0"/>
          <w:sz w:val="28"/>
          <w:szCs w:val="28"/>
          <w:lang w:eastAsia="ru-RU"/>
        </w:rPr>
        <w:t>, который отдельно или в совокупности с другими документами определяет технологический процесс или операцию</w:t>
      </w:r>
      <w:r w:rsidR="00FA4732">
        <w:rPr>
          <w:rFonts w:ascii="Times New Roman" w:eastAsia="Times New Roman" w:hAnsi="Times New Roman" w:cs="Times New Roman"/>
          <w:snapToGrid w:val="0"/>
          <w:sz w:val="28"/>
          <w:szCs w:val="28"/>
          <w:lang w:eastAsia="ru-RU"/>
        </w:rPr>
        <w:t xml:space="preserve"> </w:t>
      </w:r>
      <w:r w:rsidRPr="00C73352">
        <w:rPr>
          <w:rFonts w:ascii="Times New Roman" w:eastAsia="Times New Roman" w:hAnsi="Times New Roman" w:cs="Times New Roman"/>
          <w:snapToGrid w:val="0"/>
          <w:sz w:val="28"/>
          <w:szCs w:val="28"/>
          <w:lang w:eastAsia="ru-RU"/>
        </w:rPr>
        <w:t>изготовления изделия.</w:t>
      </w:r>
    </w:p>
    <w:p w14:paraId="3635ADDA" w14:textId="17BC0954" w:rsidR="00D65013" w:rsidRDefault="00137A0E" w:rsidP="00E0455B">
      <w:pPr>
        <w:widowControl w:val="0"/>
        <w:tabs>
          <w:tab w:val="left" w:pos="1701"/>
        </w:tabs>
        <w:spacing w:after="0" w:line="240" w:lineRule="auto"/>
        <w:ind w:firstLine="851"/>
        <w:jc w:val="both"/>
        <w:rPr>
          <w:rFonts w:ascii="Times New Roman" w:eastAsia="Times New Roman" w:hAnsi="Times New Roman" w:cs="Times New Roman"/>
          <w:snapToGrid w:val="0"/>
          <w:sz w:val="28"/>
          <w:szCs w:val="28"/>
          <w:lang w:eastAsia="ru-RU"/>
        </w:rPr>
      </w:pPr>
      <w:bookmarkStart w:id="3" w:name="_Hlk165275805"/>
      <w:r>
        <w:rPr>
          <w:rFonts w:ascii="Times New Roman" w:eastAsia="Times New Roman" w:hAnsi="Times New Roman" w:cs="Times New Roman"/>
          <w:snapToGrid w:val="0"/>
          <w:sz w:val="28"/>
          <w:szCs w:val="28"/>
          <w:lang w:eastAsia="ru-RU"/>
        </w:rPr>
        <w:t>3.1.</w:t>
      </w:r>
      <w:r w:rsidR="00C73352" w:rsidRPr="00C73352">
        <w:rPr>
          <w:rFonts w:ascii="Times New Roman" w:eastAsia="Times New Roman" w:hAnsi="Times New Roman" w:cs="Times New Roman"/>
          <w:snapToGrid w:val="0"/>
          <w:sz w:val="28"/>
          <w:szCs w:val="28"/>
          <w:lang w:eastAsia="ru-RU"/>
        </w:rPr>
        <w:t>5</w:t>
      </w:r>
      <w:r>
        <w:rPr>
          <w:rFonts w:ascii="Times New Roman" w:eastAsia="Times New Roman" w:hAnsi="Times New Roman" w:cs="Times New Roman"/>
          <w:snapToGrid w:val="0"/>
          <w:sz w:val="28"/>
          <w:szCs w:val="28"/>
          <w:lang w:eastAsia="ru-RU"/>
        </w:rPr>
        <w:tab/>
      </w:r>
      <w:bookmarkEnd w:id="3"/>
      <w:r w:rsidRPr="00137A0E">
        <w:rPr>
          <w:rFonts w:ascii="Times New Roman" w:eastAsia="Times New Roman" w:hAnsi="Times New Roman" w:cs="Times New Roman"/>
          <w:b/>
          <w:bCs/>
          <w:snapToGrid w:val="0"/>
          <w:sz w:val="28"/>
          <w:szCs w:val="28"/>
          <w:lang w:eastAsia="ru-RU"/>
        </w:rPr>
        <w:t>демонстрационный материал</w:t>
      </w:r>
      <w:r w:rsidR="00685D34" w:rsidRPr="00685D34">
        <w:rPr>
          <w:rFonts w:ascii="Times New Roman" w:eastAsia="Times New Roman" w:hAnsi="Times New Roman" w:cs="Times New Roman"/>
          <w:snapToGrid w:val="0"/>
          <w:sz w:val="28"/>
          <w:szCs w:val="28"/>
          <w:lang w:eastAsia="ru-RU"/>
        </w:rPr>
        <w:t>:</w:t>
      </w:r>
      <w:r w:rsidR="00685D34" w:rsidRPr="00B610CA">
        <w:rPr>
          <w:rFonts w:ascii="Times New Roman" w:eastAsia="Times New Roman" w:hAnsi="Times New Roman" w:cs="Times New Roman"/>
          <w:snapToGrid w:val="0"/>
          <w:sz w:val="28"/>
          <w:szCs w:val="28"/>
          <w:lang w:eastAsia="ru-RU"/>
        </w:rPr>
        <w:t xml:space="preserve"> </w:t>
      </w:r>
      <w:r w:rsidR="00E0455B">
        <w:rPr>
          <w:rFonts w:ascii="Times New Roman" w:eastAsia="Times New Roman" w:hAnsi="Times New Roman" w:cs="Times New Roman"/>
          <w:snapToGrid w:val="0"/>
          <w:sz w:val="28"/>
          <w:szCs w:val="28"/>
          <w:lang w:eastAsia="ru-RU"/>
        </w:rPr>
        <w:t>Учебный документ</w:t>
      </w:r>
      <w:r w:rsidRPr="00F60C9B">
        <w:rPr>
          <w:rFonts w:ascii="Times New Roman" w:eastAsia="Times New Roman" w:hAnsi="Times New Roman" w:cs="Times New Roman"/>
          <w:snapToGrid w:val="0"/>
          <w:sz w:val="28"/>
          <w:szCs w:val="28"/>
          <w:lang w:eastAsia="ru-RU"/>
        </w:rPr>
        <w:t xml:space="preserve">, представленный в виде плакатов, слайдов, </w:t>
      </w:r>
      <w:r w:rsidRPr="00137A0E">
        <w:rPr>
          <w:rFonts w:ascii="Times New Roman" w:eastAsia="Times New Roman" w:hAnsi="Times New Roman" w:cs="Times New Roman"/>
          <w:snapToGrid w:val="0"/>
          <w:sz w:val="28"/>
          <w:szCs w:val="28"/>
          <w:lang w:eastAsia="ru-RU"/>
        </w:rPr>
        <w:t xml:space="preserve">видеороликов, цифровых </w:t>
      </w:r>
      <w:r>
        <w:rPr>
          <w:rFonts w:ascii="Times New Roman" w:eastAsia="Times New Roman" w:hAnsi="Times New Roman" w:cs="Times New Roman"/>
          <w:snapToGrid w:val="0"/>
          <w:sz w:val="28"/>
          <w:szCs w:val="28"/>
          <w:lang w:eastAsia="ru-RU"/>
        </w:rPr>
        <w:t xml:space="preserve">(компьютерных) </w:t>
      </w:r>
      <w:r w:rsidRPr="00137A0E">
        <w:rPr>
          <w:rFonts w:ascii="Times New Roman" w:eastAsia="Times New Roman" w:hAnsi="Times New Roman" w:cs="Times New Roman"/>
          <w:snapToGrid w:val="0"/>
          <w:sz w:val="28"/>
          <w:szCs w:val="28"/>
          <w:lang w:eastAsia="ru-RU"/>
        </w:rPr>
        <w:t>моделей, компьютерных программ, макетов, стендов и прочее</w:t>
      </w:r>
      <w:r w:rsidRPr="00F60C9B">
        <w:rPr>
          <w:rFonts w:ascii="Times New Roman" w:eastAsia="Times New Roman" w:hAnsi="Times New Roman" w:cs="Times New Roman"/>
          <w:snapToGrid w:val="0"/>
          <w:sz w:val="28"/>
          <w:szCs w:val="28"/>
          <w:lang w:eastAsia="ru-RU"/>
        </w:rPr>
        <w:t>.</w:t>
      </w:r>
    </w:p>
    <w:p w14:paraId="21F54176" w14:textId="2512B472" w:rsidR="00D65013" w:rsidRDefault="00D65013" w:rsidP="00E0455B">
      <w:pPr>
        <w:widowControl w:val="0"/>
        <w:tabs>
          <w:tab w:val="left" w:pos="1701"/>
        </w:tabs>
        <w:spacing w:after="0" w:line="240" w:lineRule="auto"/>
        <w:ind w:firstLine="851"/>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3.1.6</w:t>
      </w:r>
      <w:r>
        <w:rPr>
          <w:rFonts w:ascii="Times New Roman" w:eastAsia="Times New Roman" w:hAnsi="Times New Roman" w:cs="Times New Roman"/>
          <w:snapToGrid w:val="0"/>
          <w:sz w:val="28"/>
          <w:szCs w:val="28"/>
          <w:lang w:eastAsia="ru-RU"/>
        </w:rPr>
        <w:tab/>
      </w:r>
      <w:r w:rsidRPr="00D65013">
        <w:rPr>
          <w:rFonts w:ascii="Times New Roman" w:eastAsia="Times New Roman" w:hAnsi="Times New Roman" w:cs="Times New Roman"/>
          <w:b/>
          <w:bCs/>
          <w:snapToGrid w:val="0"/>
          <w:sz w:val="28"/>
          <w:szCs w:val="28"/>
          <w:lang w:eastAsia="ru-RU"/>
        </w:rPr>
        <w:t>текстовая часть</w:t>
      </w:r>
      <w:r>
        <w:rPr>
          <w:rFonts w:ascii="Times New Roman" w:eastAsia="Times New Roman" w:hAnsi="Times New Roman" w:cs="Times New Roman"/>
          <w:snapToGrid w:val="0"/>
          <w:sz w:val="28"/>
          <w:szCs w:val="28"/>
          <w:lang w:eastAsia="ru-RU"/>
        </w:rPr>
        <w:t>:</w:t>
      </w:r>
      <w:r w:rsidRPr="00F60C9B">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eastAsia="ru-RU"/>
        </w:rPr>
        <w:t>Один или нескольких текстовых документов, объединенных общей темой или целью</w:t>
      </w:r>
      <w:r w:rsidR="00E0455B">
        <w:rPr>
          <w:rFonts w:ascii="Times New Roman" w:eastAsia="Times New Roman" w:hAnsi="Times New Roman" w:cs="Times New Roman"/>
          <w:snapToGrid w:val="0"/>
          <w:sz w:val="28"/>
          <w:szCs w:val="28"/>
          <w:lang w:eastAsia="ru-RU"/>
        </w:rPr>
        <w:t xml:space="preserve"> учебной работы</w:t>
      </w:r>
      <w:r w:rsidRPr="00F60C9B">
        <w:rPr>
          <w:rFonts w:ascii="Times New Roman" w:eastAsia="Times New Roman" w:hAnsi="Times New Roman" w:cs="Times New Roman"/>
          <w:snapToGrid w:val="0"/>
          <w:sz w:val="28"/>
          <w:szCs w:val="28"/>
          <w:lang w:eastAsia="ru-RU"/>
        </w:rPr>
        <w:t>.</w:t>
      </w:r>
    </w:p>
    <w:p w14:paraId="59A146D0" w14:textId="77202A2B" w:rsidR="00E0455B" w:rsidRDefault="00E0455B" w:rsidP="00E0455B">
      <w:pPr>
        <w:widowControl w:val="0"/>
        <w:tabs>
          <w:tab w:val="left" w:pos="1701"/>
        </w:tabs>
        <w:spacing w:after="0" w:line="240" w:lineRule="auto"/>
        <w:ind w:firstLine="851"/>
        <w:jc w:val="both"/>
        <w:rPr>
          <w:rFonts w:ascii="Times New Roman" w:eastAsia="Times New Roman" w:hAnsi="Times New Roman" w:cs="Times New Roman"/>
          <w:snapToGrid w:val="0"/>
          <w:sz w:val="28"/>
          <w:szCs w:val="28"/>
          <w:lang w:eastAsia="ru-RU"/>
        </w:rPr>
      </w:pPr>
      <w:r w:rsidRPr="00E0455B">
        <w:rPr>
          <w:rFonts w:ascii="Times New Roman" w:eastAsia="Times New Roman" w:hAnsi="Times New Roman" w:cs="Times New Roman"/>
          <w:snapToGrid w:val="0"/>
          <w:sz w:val="28"/>
          <w:szCs w:val="28"/>
          <w:lang w:eastAsia="ru-RU"/>
        </w:rPr>
        <w:t>3.1.</w:t>
      </w:r>
      <w:r>
        <w:rPr>
          <w:rFonts w:ascii="Times New Roman" w:eastAsia="Times New Roman" w:hAnsi="Times New Roman" w:cs="Times New Roman"/>
          <w:snapToGrid w:val="0"/>
          <w:sz w:val="28"/>
          <w:szCs w:val="28"/>
          <w:lang w:eastAsia="ru-RU"/>
        </w:rPr>
        <w:t>7</w:t>
      </w:r>
      <w:r w:rsidRPr="00E0455B">
        <w:rPr>
          <w:rFonts w:ascii="Times New Roman" w:eastAsia="Times New Roman" w:hAnsi="Times New Roman" w:cs="Times New Roman"/>
          <w:snapToGrid w:val="0"/>
          <w:sz w:val="28"/>
          <w:szCs w:val="28"/>
          <w:lang w:eastAsia="ru-RU"/>
        </w:rPr>
        <w:tab/>
      </w:r>
      <w:r w:rsidRPr="00E0455B">
        <w:rPr>
          <w:rFonts w:ascii="Times New Roman" w:eastAsia="Times New Roman" w:hAnsi="Times New Roman" w:cs="Times New Roman"/>
          <w:b/>
          <w:bCs/>
          <w:snapToGrid w:val="0"/>
          <w:sz w:val="28"/>
          <w:szCs w:val="28"/>
          <w:lang w:eastAsia="ru-RU"/>
        </w:rPr>
        <w:t>графическая часть</w:t>
      </w:r>
      <w:r>
        <w:rPr>
          <w:rFonts w:ascii="Times New Roman" w:eastAsia="Times New Roman" w:hAnsi="Times New Roman" w:cs="Times New Roman"/>
          <w:snapToGrid w:val="0"/>
          <w:sz w:val="28"/>
          <w:szCs w:val="28"/>
          <w:lang w:eastAsia="ru-RU"/>
        </w:rPr>
        <w:t xml:space="preserve">: </w:t>
      </w:r>
      <w:r w:rsidRPr="00E0455B">
        <w:rPr>
          <w:rFonts w:ascii="Times New Roman" w:eastAsia="Times New Roman" w:hAnsi="Times New Roman" w:cs="Times New Roman"/>
          <w:snapToGrid w:val="0"/>
          <w:sz w:val="28"/>
          <w:szCs w:val="28"/>
          <w:lang w:eastAsia="ru-RU"/>
        </w:rPr>
        <w:t xml:space="preserve">Один или нескольких </w:t>
      </w:r>
      <w:r>
        <w:rPr>
          <w:rFonts w:ascii="Times New Roman" w:eastAsia="Times New Roman" w:hAnsi="Times New Roman" w:cs="Times New Roman"/>
          <w:snapToGrid w:val="0"/>
          <w:sz w:val="28"/>
          <w:szCs w:val="28"/>
          <w:lang w:eastAsia="ru-RU"/>
        </w:rPr>
        <w:t>графических</w:t>
      </w:r>
      <w:r w:rsidRPr="00E0455B">
        <w:rPr>
          <w:rFonts w:ascii="Times New Roman" w:eastAsia="Times New Roman" w:hAnsi="Times New Roman" w:cs="Times New Roman"/>
          <w:snapToGrid w:val="0"/>
          <w:sz w:val="28"/>
          <w:szCs w:val="28"/>
          <w:lang w:eastAsia="ru-RU"/>
        </w:rPr>
        <w:t xml:space="preserve"> документов</w:t>
      </w:r>
      <w:r w:rsidR="00096E41">
        <w:rPr>
          <w:rFonts w:ascii="Times New Roman" w:eastAsia="Times New Roman" w:hAnsi="Times New Roman" w:cs="Times New Roman"/>
          <w:snapToGrid w:val="0"/>
          <w:sz w:val="28"/>
          <w:szCs w:val="28"/>
          <w:lang w:eastAsia="ru-RU"/>
        </w:rPr>
        <w:t>, а также текстовых документов, разбитых на графы (спецификации</w:t>
      </w:r>
      <w:r w:rsidR="00DD2EEF">
        <w:rPr>
          <w:rFonts w:ascii="Times New Roman" w:eastAsia="Times New Roman" w:hAnsi="Times New Roman" w:cs="Times New Roman"/>
          <w:snapToGrid w:val="0"/>
          <w:sz w:val="28"/>
          <w:szCs w:val="28"/>
          <w:lang w:eastAsia="ru-RU"/>
        </w:rPr>
        <w:t>,</w:t>
      </w:r>
      <w:r w:rsidR="00096E41">
        <w:rPr>
          <w:rFonts w:ascii="Times New Roman" w:eastAsia="Times New Roman" w:hAnsi="Times New Roman" w:cs="Times New Roman"/>
          <w:snapToGrid w:val="0"/>
          <w:sz w:val="28"/>
          <w:szCs w:val="28"/>
          <w:lang w:eastAsia="ru-RU"/>
        </w:rPr>
        <w:t xml:space="preserve"> ведомости и </w:t>
      </w:r>
      <w:r w:rsidR="008A35D8">
        <w:rPr>
          <w:rFonts w:ascii="Times New Roman" w:eastAsia="Times New Roman" w:hAnsi="Times New Roman" w:cs="Times New Roman"/>
          <w:snapToGrid w:val="0"/>
          <w:sz w:val="28"/>
          <w:szCs w:val="28"/>
          <w:lang w:eastAsia="ru-RU"/>
        </w:rPr>
        <w:t>т.</w:t>
      </w:r>
      <w:r w:rsidR="00096E41">
        <w:rPr>
          <w:rFonts w:ascii="Times New Roman" w:eastAsia="Times New Roman" w:hAnsi="Times New Roman" w:cs="Times New Roman"/>
          <w:snapToGrid w:val="0"/>
          <w:sz w:val="28"/>
          <w:szCs w:val="28"/>
          <w:lang w:eastAsia="ru-RU"/>
        </w:rPr>
        <w:t>п.)</w:t>
      </w:r>
      <w:r w:rsidRPr="00E0455B">
        <w:rPr>
          <w:rFonts w:ascii="Times New Roman" w:eastAsia="Times New Roman" w:hAnsi="Times New Roman" w:cs="Times New Roman"/>
          <w:snapToGrid w:val="0"/>
          <w:sz w:val="28"/>
          <w:szCs w:val="28"/>
          <w:lang w:eastAsia="ru-RU"/>
        </w:rPr>
        <w:t>, объединенных общей темой или целью учебной работы.</w:t>
      </w:r>
    </w:p>
    <w:p w14:paraId="1E971BC6" w14:textId="78D0BEA2" w:rsidR="008A35D8" w:rsidRDefault="008A35D8" w:rsidP="008A35D8">
      <w:pPr>
        <w:widowControl w:val="0"/>
        <w:tabs>
          <w:tab w:val="left" w:pos="1701"/>
        </w:tabs>
        <w:spacing w:after="0" w:line="240" w:lineRule="auto"/>
        <w:ind w:firstLine="851"/>
        <w:jc w:val="both"/>
        <w:rPr>
          <w:rFonts w:ascii="Times New Roman" w:eastAsia="Times New Roman" w:hAnsi="Times New Roman" w:cs="Times New Roman"/>
          <w:snapToGrid w:val="0"/>
          <w:sz w:val="28"/>
          <w:szCs w:val="28"/>
          <w:lang w:eastAsia="ru-RU"/>
        </w:rPr>
      </w:pPr>
      <w:bookmarkStart w:id="4" w:name="_Hlk166483445"/>
      <w:r w:rsidRPr="008A35D8">
        <w:rPr>
          <w:rFonts w:ascii="Times New Roman" w:eastAsia="Times New Roman" w:hAnsi="Times New Roman" w:cs="Times New Roman"/>
          <w:snapToGrid w:val="0"/>
          <w:spacing w:val="20"/>
          <w:sz w:val="28"/>
          <w:szCs w:val="28"/>
          <w:lang w:eastAsia="ru-RU"/>
        </w:rPr>
        <w:t>Примечание</w:t>
      </w:r>
      <w:r w:rsidRPr="008A35D8">
        <w:rPr>
          <w:rFonts w:ascii="Times New Roman" w:eastAsia="Times New Roman" w:hAnsi="Times New Roman" w:cs="Times New Roman"/>
          <w:snapToGrid w:val="0"/>
          <w:sz w:val="28"/>
          <w:szCs w:val="28"/>
          <w:lang w:eastAsia="ru-RU"/>
        </w:rPr>
        <w:t xml:space="preserve"> — К</w:t>
      </w:r>
      <w:bookmarkEnd w:id="4"/>
      <w:r w:rsidRPr="008A35D8">
        <w:rPr>
          <w:rFonts w:ascii="Times New Roman" w:eastAsia="Times New Roman" w:hAnsi="Times New Roman" w:cs="Times New Roman"/>
          <w:snapToGrid w:val="0"/>
          <w:sz w:val="28"/>
          <w:szCs w:val="28"/>
          <w:lang w:eastAsia="ru-RU"/>
        </w:rPr>
        <w:t xml:space="preserve"> текстовым документам, </w:t>
      </w:r>
      <w:r>
        <w:rPr>
          <w:rFonts w:ascii="Times New Roman" w:eastAsia="Times New Roman" w:hAnsi="Times New Roman" w:cs="Times New Roman"/>
          <w:snapToGrid w:val="0"/>
          <w:sz w:val="28"/>
          <w:szCs w:val="28"/>
          <w:lang w:eastAsia="ru-RU"/>
        </w:rPr>
        <w:t xml:space="preserve">разбитым на графы, </w:t>
      </w:r>
      <w:r w:rsidRPr="008A35D8">
        <w:rPr>
          <w:rFonts w:ascii="Times New Roman" w:eastAsia="Times New Roman" w:hAnsi="Times New Roman" w:cs="Times New Roman"/>
          <w:snapToGrid w:val="0"/>
          <w:sz w:val="28"/>
          <w:szCs w:val="28"/>
          <w:lang w:eastAsia="ru-RU"/>
        </w:rPr>
        <w:t>относят спецификации, ведомости и т. п.</w:t>
      </w:r>
      <w:r>
        <w:rPr>
          <w:rFonts w:ascii="Times New Roman" w:eastAsia="Times New Roman" w:hAnsi="Times New Roman" w:cs="Times New Roman"/>
          <w:snapToGrid w:val="0"/>
          <w:sz w:val="28"/>
          <w:szCs w:val="28"/>
          <w:lang w:eastAsia="ru-RU"/>
        </w:rPr>
        <w:t>, непосредственно относящихся к одному и ли нескольким графическим документам.</w:t>
      </w:r>
    </w:p>
    <w:p w14:paraId="1B301EB4" w14:textId="7B2E49AE" w:rsidR="00852EB4" w:rsidRDefault="00360932" w:rsidP="00E0455B">
      <w:pPr>
        <w:widowControl w:val="0"/>
        <w:tabs>
          <w:tab w:val="left" w:pos="1701"/>
        </w:tabs>
        <w:spacing w:after="0" w:line="240" w:lineRule="auto"/>
        <w:ind w:firstLine="851"/>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3.1.</w:t>
      </w:r>
      <w:r w:rsidR="00E0455B">
        <w:rPr>
          <w:rFonts w:ascii="Times New Roman" w:eastAsia="Times New Roman" w:hAnsi="Times New Roman" w:cs="Times New Roman"/>
          <w:snapToGrid w:val="0"/>
          <w:sz w:val="28"/>
          <w:szCs w:val="28"/>
          <w:lang w:eastAsia="ru-RU"/>
        </w:rPr>
        <w:t>8</w:t>
      </w:r>
      <w:r>
        <w:rPr>
          <w:rFonts w:ascii="Times New Roman" w:eastAsia="Times New Roman" w:hAnsi="Times New Roman" w:cs="Times New Roman"/>
          <w:snapToGrid w:val="0"/>
          <w:sz w:val="28"/>
          <w:szCs w:val="28"/>
          <w:lang w:eastAsia="ru-RU"/>
        </w:rPr>
        <w:tab/>
      </w:r>
      <w:r w:rsidRPr="00360932">
        <w:rPr>
          <w:rFonts w:ascii="Times New Roman" w:eastAsia="Times New Roman" w:hAnsi="Times New Roman" w:cs="Times New Roman"/>
          <w:b/>
          <w:bCs/>
          <w:snapToGrid w:val="0"/>
          <w:sz w:val="28"/>
          <w:szCs w:val="28"/>
          <w:lang w:eastAsia="ru-RU"/>
        </w:rPr>
        <w:t>в</w:t>
      </w:r>
      <w:r w:rsidR="00852EB4" w:rsidRPr="00360932">
        <w:rPr>
          <w:rFonts w:ascii="Times New Roman" w:eastAsia="Times New Roman" w:hAnsi="Times New Roman" w:cs="Times New Roman"/>
          <w:b/>
          <w:bCs/>
          <w:snapToGrid w:val="0"/>
          <w:sz w:val="28"/>
          <w:szCs w:val="28"/>
          <w:lang w:eastAsia="ru-RU"/>
        </w:rPr>
        <w:t>ыпускная квалификационная работа</w:t>
      </w:r>
      <w:r w:rsidR="00685D34" w:rsidRPr="00685D34">
        <w:rPr>
          <w:rFonts w:ascii="Times New Roman" w:eastAsia="Times New Roman" w:hAnsi="Times New Roman" w:cs="Times New Roman"/>
          <w:snapToGrid w:val="0"/>
          <w:sz w:val="28"/>
          <w:szCs w:val="28"/>
          <w:lang w:eastAsia="ru-RU"/>
        </w:rPr>
        <w:t>:</w:t>
      </w:r>
      <w:r w:rsidR="00685D34" w:rsidRPr="00B610CA">
        <w:rPr>
          <w:rFonts w:ascii="Times New Roman" w:eastAsia="Times New Roman" w:hAnsi="Times New Roman" w:cs="Times New Roman"/>
          <w:snapToGrid w:val="0"/>
          <w:sz w:val="28"/>
          <w:szCs w:val="28"/>
          <w:lang w:eastAsia="ru-RU"/>
        </w:rPr>
        <w:t xml:space="preserve"> </w:t>
      </w:r>
      <w:r w:rsidR="00C73352">
        <w:rPr>
          <w:rFonts w:ascii="Times New Roman" w:eastAsia="Times New Roman" w:hAnsi="Times New Roman" w:cs="Times New Roman"/>
          <w:snapToGrid w:val="0"/>
          <w:sz w:val="28"/>
          <w:szCs w:val="28"/>
          <w:lang w:eastAsia="ru-RU"/>
        </w:rPr>
        <w:t>К</w:t>
      </w:r>
      <w:r w:rsidR="002563BE" w:rsidRPr="00430A49">
        <w:rPr>
          <w:rFonts w:ascii="Times New Roman" w:eastAsia="Times New Roman" w:hAnsi="Times New Roman" w:cs="Times New Roman"/>
          <w:snapToGrid w:val="0"/>
          <w:sz w:val="28"/>
          <w:szCs w:val="28"/>
          <w:lang w:eastAsia="ru-RU"/>
        </w:rPr>
        <w:t>омплект у</w:t>
      </w:r>
      <w:r w:rsidR="00D11404" w:rsidRPr="00430A49">
        <w:rPr>
          <w:rFonts w:ascii="Times New Roman" w:eastAsia="Times New Roman" w:hAnsi="Times New Roman" w:cs="Times New Roman"/>
          <w:snapToGrid w:val="0"/>
          <w:sz w:val="28"/>
          <w:szCs w:val="28"/>
          <w:lang w:eastAsia="ru-RU"/>
        </w:rPr>
        <w:t>чебн</w:t>
      </w:r>
      <w:r w:rsidR="002563BE" w:rsidRPr="00430A49">
        <w:rPr>
          <w:rFonts w:ascii="Times New Roman" w:eastAsia="Times New Roman" w:hAnsi="Times New Roman" w:cs="Times New Roman"/>
          <w:snapToGrid w:val="0"/>
          <w:sz w:val="28"/>
          <w:szCs w:val="28"/>
          <w:lang w:eastAsia="ru-RU"/>
        </w:rPr>
        <w:t>ых</w:t>
      </w:r>
      <w:r w:rsidR="00D11404" w:rsidRPr="00430A49">
        <w:rPr>
          <w:rFonts w:ascii="Times New Roman" w:eastAsia="Times New Roman" w:hAnsi="Times New Roman" w:cs="Times New Roman"/>
          <w:snapToGrid w:val="0"/>
          <w:sz w:val="28"/>
          <w:szCs w:val="28"/>
          <w:lang w:eastAsia="ru-RU"/>
        </w:rPr>
        <w:t xml:space="preserve"> документ</w:t>
      </w:r>
      <w:r w:rsidR="002563BE" w:rsidRPr="00430A49">
        <w:rPr>
          <w:rFonts w:ascii="Times New Roman" w:eastAsia="Times New Roman" w:hAnsi="Times New Roman" w:cs="Times New Roman"/>
          <w:snapToGrid w:val="0"/>
          <w:sz w:val="28"/>
          <w:szCs w:val="28"/>
          <w:lang w:eastAsia="ru-RU"/>
        </w:rPr>
        <w:t>ов</w:t>
      </w:r>
      <w:r w:rsidR="003C07F7">
        <w:rPr>
          <w:rFonts w:ascii="Times New Roman" w:eastAsia="Times New Roman" w:hAnsi="Times New Roman" w:cs="Times New Roman"/>
          <w:snapToGrid w:val="0"/>
          <w:sz w:val="28"/>
          <w:szCs w:val="28"/>
          <w:lang w:eastAsia="ru-RU"/>
        </w:rPr>
        <w:t>,</w:t>
      </w:r>
      <w:r w:rsidR="002E6271" w:rsidRPr="002E6271">
        <w:rPr>
          <w:rFonts w:ascii="Times New Roman" w:eastAsia="Times New Roman" w:hAnsi="Times New Roman" w:cs="Times New Roman"/>
          <w:snapToGrid w:val="0"/>
          <w:sz w:val="28"/>
          <w:szCs w:val="28"/>
          <w:lang w:eastAsia="ru-RU"/>
        </w:rPr>
        <w:t xml:space="preserve"> </w:t>
      </w:r>
      <w:r w:rsidR="00D11404" w:rsidRPr="00F60C9B">
        <w:rPr>
          <w:rFonts w:ascii="Times New Roman" w:eastAsia="Times New Roman" w:hAnsi="Times New Roman" w:cs="Times New Roman"/>
          <w:snapToGrid w:val="0"/>
          <w:sz w:val="28"/>
          <w:szCs w:val="28"/>
          <w:lang w:eastAsia="ru-RU"/>
        </w:rPr>
        <w:t>представляем</w:t>
      </w:r>
      <w:r w:rsidR="00D11404">
        <w:rPr>
          <w:rFonts w:ascii="Times New Roman" w:eastAsia="Times New Roman" w:hAnsi="Times New Roman" w:cs="Times New Roman"/>
          <w:snapToGrid w:val="0"/>
          <w:sz w:val="28"/>
          <w:szCs w:val="28"/>
          <w:lang w:eastAsia="ru-RU"/>
        </w:rPr>
        <w:t>ый</w:t>
      </w:r>
      <w:r w:rsidR="00D11404" w:rsidRPr="00F60C9B">
        <w:rPr>
          <w:rFonts w:ascii="Times New Roman" w:eastAsia="Times New Roman" w:hAnsi="Times New Roman" w:cs="Times New Roman"/>
          <w:snapToGrid w:val="0"/>
          <w:sz w:val="28"/>
          <w:szCs w:val="28"/>
          <w:lang w:eastAsia="ru-RU"/>
        </w:rPr>
        <w:t xml:space="preserve"> </w:t>
      </w:r>
      <w:r w:rsidR="002E6271" w:rsidRPr="00F60C9B">
        <w:rPr>
          <w:rFonts w:ascii="Times New Roman" w:eastAsia="Times New Roman" w:hAnsi="Times New Roman" w:cs="Times New Roman"/>
          <w:snapToGrid w:val="0"/>
          <w:sz w:val="28"/>
          <w:szCs w:val="28"/>
          <w:lang w:eastAsia="ru-RU"/>
        </w:rPr>
        <w:t xml:space="preserve">к </w:t>
      </w:r>
      <w:r w:rsidR="00507F1D" w:rsidRPr="00F60C9B">
        <w:rPr>
          <w:rFonts w:ascii="Times New Roman" w:eastAsia="Times New Roman" w:hAnsi="Times New Roman" w:cs="Times New Roman"/>
          <w:snapToGrid w:val="0"/>
          <w:sz w:val="28"/>
          <w:szCs w:val="28"/>
          <w:lang w:eastAsia="ru-RU"/>
        </w:rPr>
        <w:t>защит</w:t>
      </w:r>
      <w:r w:rsidR="00507F1D">
        <w:rPr>
          <w:rFonts w:ascii="Times New Roman" w:eastAsia="Times New Roman" w:hAnsi="Times New Roman" w:cs="Times New Roman"/>
          <w:snapToGrid w:val="0"/>
          <w:sz w:val="28"/>
          <w:szCs w:val="28"/>
          <w:lang w:eastAsia="ru-RU"/>
        </w:rPr>
        <w:t xml:space="preserve">е в рамках процедуры итоговой аттестации, </w:t>
      </w:r>
      <w:r w:rsidR="00D11404" w:rsidRPr="00F60C9B">
        <w:rPr>
          <w:rFonts w:ascii="Times New Roman" w:eastAsia="Times New Roman" w:hAnsi="Times New Roman" w:cs="Times New Roman"/>
          <w:snapToGrid w:val="0"/>
          <w:sz w:val="28"/>
          <w:szCs w:val="28"/>
          <w:lang w:eastAsia="ru-RU"/>
        </w:rPr>
        <w:t>выполненн</w:t>
      </w:r>
      <w:r w:rsidR="00D11404">
        <w:rPr>
          <w:rFonts w:ascii="Times New Roman" w:eastAsia="Times New Roman" w:hAnsi="Times New Roman" w:cs="Times New Roman"/>
          <w:snapToGrid w:val="0"/>
          <w:sz w:val="28"/>
          <w:szCs w:val="28"/>
          <w:lang w:eastAsia="ru-RU"/>
        </w:rPr>
        <w:t>ый</w:t>
      </w:r>
      <w:r w:rsidR="00D11404" w:rsidRPr="00F60C9B">
        <w:rPr>
          <w:rFonts w:ascii="Times New Roman" w:eastAsia="Times New Roman" w:hAnsi="Times New Roman" w:cs="Times New Roman"/>
          <w:snapToGrid w:val="0"/>
          <w:sz w:val="28"/>
          <w:szCs w:val="28"/>
          <w:lang w:eastAsia="ru-RU"/>
        </w:rPr>
        <w:t xml:space="preserve"> </w:t>
      </w:r>
      <w:r w:rsidR="00852EB4" w:rsidRPr="00F60C9B">
        <w:rPr>
          <w:rFonts w:ascii="Times New Roman" w:eastAsia="Times New Roman" w:hAnsi="Times New Roman" w:cs="Times New Roman"/>
          <w:snapToGrid w:val="0"/>
          <w:sz w:val="28"/>
          <w:szCs w:val="28"/>
          <w:lang w:eastAsia="ru-RU"/>
        </w:rPr>
        <w:t>обучающимся</w:t>
      </w:r>
      <w:r w:rsidR="002E6271">
        <w:rPr>
          <w:rFonts w:ascii="Times New Roman" w:eastAsia="Times New Roman" w:hAnsi="Times New Roman" w:cs="Times New Roman"/>
          <w:snapToGrid w:val="0"/>
          <w:sz w:val="28"/>
          <w:szCs w:val="28"/>
          <w:lang w:eastAsia="ru-RU"/>
        </w:rPr>
        <w:t xml:space="preserve"> самостоятельно</w:t>
      </w:r>
      <w:r w:rsidR="00852EB4" w:rsidRPr="00F60C9B">
        <w:rPr>
          <w:rFonts w:ascii="Times New Roman" w:eastAsia="Times New Roman" w:hAnsi="Times New Roman" w:cs="Times New Roman"/>
          <w:snapToGrid w:val="0"/>
          <w:sz w:val="28"/>
          <w:szCs w:val="28"/>
          <w:lang w:eastAsia="ru-RU"/>
        </w:rPr>
        <w:t xml:space="preserve"> </w:t>
      </w:r>
      <w:r w:rsidR="008B45DB" w:rsidRPr="008B45DB">
        <w:rPr>
          <w:rFonts w:ascii="Times New Roman" w:eastAsia="Times New Roman" w:hAnsi="Times New Roman" w:cs="Times New Roman"/>
          <w:snapToGrid w:val="0"/>
          <w:sz w:val="28"/>
          <w:szCs w:val="28"/>
          <w:lang w:eastAsia="ru-RU"/>
        </w:rPr>
        <w:t>(</w:t>
      </w:r>
      <w:r w:rsidR="002E6271">
        <w:rPr>
          <w:rFonts w:ascii="Times New Roman" w:eastAsia="Times New Roman" w:hAnsi="Times New Roman" w:cs="Times New Roman"/>
          <w:snapToGrid w:val="0"/>
          <w:sz w:val="28"/>
          <w:szCs w:val="28"/>
          <w:lang w:eastAsia="ru-RU"/>
        </w:rPr>
        <w:t xml:space="preserve">или </w:t>
      </w:r>
      <w:r w:rsidR="00ED119B" w:rsidRPr="00F60C9B">
        <w:rPr>
          <w:rFonts w:ascii="Times New Roman" w:eastAsia="Times New Roman" w:hAnsi="Times New Roman" w:cs="Times New Roman"/>
          <w:snapToGrid w:val="0"/>
          <w:sz w:val="28"/>
          <w:szCs w:val="28"/>
          <w:lang w:eastAsia="ru-RU"/>
        </w:rPr>
        <w:t>несколькими</w:t>
      </w:r>
      <w:r w:rsidR="00ED119B">
        <w:rPr>
          <w:rFonts w:ascii="Times New Roman" w:eastAsia="Times New Roman" w:hAnsi="Times New Roman" w:cs="Times New Roman"/>
          <w:snapToGrid w:val="0"/>
          <w:sz w:val="28"/>
          <w:szCs w:val="28"/>
          <w:lang w:eastAsia="ru-RU"/>
        </w:rPr>
        <w:t xml:space="preserve"> </w:t>
      </w:r>
      <w:r w:rsidR="001B3B97" w:rsidRPr="00F60C9B">
        <w:rPr>
          <w:rFonts w:ascii="Times New Roman" w:eastAsia="Times New Roman" w:hAnsi="Times New Roman" w:cs="Times New Roman"/>
          <w:snapToGrid w:val="0"/>
          <w:sz w:val="28"/>
          <w:szCs w:val="28"/>
          <w:lang w:eastAsia="ru-RU"/>
        </w:rPr>
        <w:t xml:space="preserve">обучающимися </w:t>
      </w:r>
      <w:r w:rsidR="00A37156" w:rsidRPr="00F60C9B">
        <w:rPr>
          <w:rFonts w:ascii="Times New Roman" w:eastAsia="Times New Roman" w:hAnsi="Times New Roman" w:cs="Times New Roman"/>
          <w:snapToGrid w:val="0"/>
          <w:sz w:val="28"/>
          <w:szCs w:val="28"/>
          <w:lang w:eastAsia="ru-RU"/>
        </w:rPr>
        <w:t>совместно</w:t>
      </w:r>
      <w:r w:rsidR="009C77ED">
        <w:rPr>
          <w:rFonts w:ascii="Times New Roman" w:eastAsia="Times New Roman" w:hAnsi="Times New Roman" w:cs="Times New Roman"/>
          <w:snapToGrid w:val="0"/>
          <w:sz w:val="28"/>
          <w:szCs w:val="28"/>
          <w:lang w:eastAsia="ru-RU"/>
        </w:rPr>
        <w:t>)</w:t>
      </w:r>
      <w:r w:rsidR="00C066AD">
        <w:rPr>
          <w:rFonts w:ascii="Times New Roman" w:eastAsia="Times New Roman" w:hAnsi="Times New Roman" w:cs="Times New Roman"/>
          <w:snapToGrid w:val="0"/>
          <w:sz w:val="28"/>
          <w:szCs w:val="28"/>
          <w:lang w:eastAsia="ru-RU"/>
        </w:rPr>
        <w:t>,</w:t>
      </w:r>
      <w:r w:rsidR="00C066AD" w:rsidRPr="00C066AD">
        <w:rPr>
          <w:rFonts w:ascii="Times New Roman" w:eastAsia="Times New Roman" w:hAnsi="Times New Roman" w:cs="Times New Roman"/>
          <w:snapToGrid w:val="0"/>
          <w:sz w:val="28"/>
          <w:szCs w:val="28"/>
          <w:lang w:eastAsia="ru-RU"/>
        </w:rPr>
        <w:t xml:space="preserve"> </w:t>
      </w:r>
      <w:r w:rsidR="00D11404" w:rsidRPr="00F60C9B">
        <w:rPr>
          <w:rFonts w:ascii="Times New Roman" w:eastAsia="Times New Roman" w:hAnsi="Times New Roman" w:cs="Times New Roman"/>
          <w:snapToGrid w:val="0"/>
          <w:sz w:val="28"/>
          <w:szCs w:val="28"/>
          <w:lang w:eastAsia="ru-RU"/>
        </w:rPr>
        <w:t>демонстрирующ</w:t>
      </w:r>
      <w:r w:rsidR="00D11404">
        <w:rPr>
          <w:rFonts w:ascii="Times New Roman" w:eastAsia="Times New Roman" w:hAnsi="Times New Roman" w:cs="Times New Roman"/>
          <w:snapToGrid w:val="0"/>
          <w:sz w:val="28"/>
          <w:szCs w:val="28"/>
          <w:lang w:eastAsia="ru-RU"/>
        </w:rPr>
        <w:t>ий</w:t>
      </w:r>
      <w:r w:rsidR="00D11404" w:rsidRPr="00F60C9B">
        <w:rPr>
          <w:rFonts w:ascii="Times New Roman" w:eastAsia="Times New Roman" w:hAnsi="Times New Roman" w:cs="Times New Roman"/>
          <w:snapToGrid w:val="0"/>
          <w:sz w:val="28"/>
          <w:szCs w:val="28"/>
          <w:lang w:eastAsia="ru-RU"/>
        </w:rPr>
        <w:t xml:space="preserve"> </w:t>
      </w:r>
      <w:r w:rsidR="00852EB4" w:rsidRPr="00F60C9B">
        <w:rPr>
          <w:rFonts w:ascii="Times New Roman" w:eastAsia="Times New Roman" w:hAnsi="Times New Roman" w:cs="Times New Roman"/>
          <w:snapToGrid w:val="0"/>
          <w:sz w:val="28"/>
          <w:szCs w:val="28"/>
          <w:lang w:eastAsia="ru-RU"/>
        </w:rPr>
        <w:t xml:space="preserve">уровень </w:t>
      </w:r>
      <w:r w:rsidR="000A6AB1" w:rsidRPr="00F60C9B">
        <w:rPr>
          <w:rFonts w:ascii="Times New Roman" w:eastAsia="Times New Roman" w:hAnsi="Times New Roman" w:cs="Times New Roman"/>
          <w:snapToGrid w:val="0"/>
          <w:sz w:val="28"/>
          <w:szCs w:val="28"/>
          <w:lang w:eastAsia="ru-RU"/>
        </w:rPr>
        <w:t xml:space="preserve">сформированности </w:t>
      </w:r>
      <w:r w:rsidR="000A6AB1" w:rsidRPr="00F60C9B">
        <w:rPr>
          <w:rFonts w:ascii="Times New Roman" w:eastAsia="Times New Roman" w:hAnsi="Times New Roman" w:cs="Times New Roman"/>
          <w:snapToGrid w:val="0"/>
          <w:sz w:val="28"/>
          <w:szCs w:val="28"/>
          <w:lang w:eastAsia="ru-RU"/>
        </w:rPr>
        <w:lastRenderedPageBreak/>
        <w:t>компетенций</w:t>
      </w:r>
      <w:r w:rsidR="00C066AD">
        <w:rPr>
          <w:rFonts w:ascii="Times New Roman" w:eastAsia="Times New Roman" w:hAnsi="Times New Roman" w:cs="Times New Roman"/>
          <w:snapToGrid w:val="0"/>
          <w:sz w:val="28"/>
          <w:szCs w:val="28"/>
          <w:lang w:eastAsia="ru-RU"/>
        </w:rPr>
        <w:t xml:space="preserve"> и </w:t>
      </w:r>
      <w:r w:rsidR="00852EB4" w:rsidRPr="00F60C9B">
        <w:rPr>
          <w:rFonts w:ascii="Times New Roman" w:eastAsia="Times New Roman" w:hAnsi="Times New Roman" w:cs="Times New Roman"/>
          <w:snapToGrid w:val="0"/>
          <w:sz w:val="28"/>
          <w:szCs w:val="28"/>
          <w:lang w:eastAsia="ru-RU"/>
        </w:rPr>
        <w:t>подготовленност</w:t>
      </w:r>
      <w:r w:rsidR="000A6AB1" w:rsidRPr="00F60C9B">
        <w:rPr>
          <w:rFonts w:ascii="Times New Roman" w:eastAsia="Times New Roman" w:hAnsi="Times New Roman" w:cs="Times New Roman"/>
          <w:snapToGrid w:val="0"/>
          <w:sz w:val="28"/>
          <w:szCs w:val="28"/>
          <w:lang w:eastAsia="ru-RU"/>
        </w:rPr>
        <w:t>ь</w:t>
      </w:r>
      <w:r w:rsidR="00852EB4" w:rsidRPr="00F60C9B">
        <w:rPr>
          <w:rFonts w:ascii="Times New Roman" w:eastAsia="Times New Roman" w:hAnsi="Times New Roman" w:cs="Times New Roman"/>
          <w:snapToGrid w:val="0"/>
          <w:sz w:val="28"/>
          <w:szCs w:val="28"/>
          <w:lang w:eastAsia="ru-RU"/>
        </w:rPr>
        <w:t xml:space="preserve"> </w:t>
      </w:r>
      <w:r w:rsidR="00ED119B">
        <w:rPr>
          <w:rFonts w:ascii="Times New Roman" w:eastAsia="Times New Roman" w:hAnsi="Times New Roman" w:cs="Times New Roman"/>
          <w:snapToGrid w:val="0"/>
          <w:sz w:val="28"/>
          <w:szCs w:val="28"/>
          <w:lang w:eastAsia="ru-RU"/>
        </w:rPr>
        <w:t xml:space="preserve">выпускника </w:t>
      </w:r>
      <w:r w:rsidR="00852EB4" w:rsidRPr="00F60C9B">
        <w:rPr>
          <w:rFonts w:ascii="Times New Roman" w:eastAsia="Times New Roman" w:hAnsi="Times New Roman" w:cs="Times New Roman"/>
          <w:snapToGrid w:val="0"/>
          <w:sz w:val="28"/>
          <w:szCs w:val="28"/>
          <w:lang w:eastAsia="ru-RU"/>
        </w:rPr>
        <w:t>к самостоятельной профессиональной деятельности.</w:t>
      </w:r>
    </w:p>
    <w:p w14:paraId="21EA59F0" w14:textId="1C8685F6" w:rsidR="00E5584B" w:rsidRPr="009C77ED" w:rsidRDefault="00360932" w:rsidP="00E0455B">
      <w:pPr>
        <w:widowControl w:val="0"/>
        <w:tabs>
          <w:tab w:val="left" w:pos="1701"/>
        </w:tabs>
        <w:spacing w:after="0" w:line="240" w:lineRule="auto"/>
        <w:ind w:firstLine="851"/>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3.1.</w:t>
      </w:r>
      <w:r w:rsidR="00E0455B">
        <w:rPr>
          <w:rFonts w:ascii="Times New Roman" w:eastAsia="Times New Roman" w:hAnsi="Times New Roman" w:cs="Times New Roman"/>
          <w:snapToGrid w:val="0"/>
          <w:sz w:val="28"/>
          <w:szCs w:val="28"/>
          <w:lang w:eastAsia="ru-RU"/>
        </w:rPr>
        <w:t>9</w:t>
      </w:r>
      <w:r w:rsidR="00137A0E">
        <w:rPr>
          <w:rFonts w:ascii="Times New Roman" w:eastAsia="Times New Roman" w:hAnsi="Times New Roman" w:cs="Times New Roman"/>
          <w:snapToGrid w:val="0"/>
          <w:sz w:val="28"/>
          <w:szCs w:val="28"/>
          <w:lang w:eastAsia="ru-RU"/>
        </w:rPr>
        <w:tab/>
      </w:r>
      <w:r w:rsidRPr="00360932">
        <w:rPr>
          <w:rFonts w:ascii="Times New Roman" w:eastAsia="Times New Roman" w:hAnsi="Times New Roman" w:cs="Times New Roman"/>
          <w:b/>
          <w:bCs/>
          <w:snapToGrid w:val="0"/>
          <w:sz w:val="28"/>
          <w:szCs w:val="28"/>
          <w:lang w:eastAsia="ru-RU"/>
        </w:rPr>
        <w:t>б</w:t>
      </w:r>
      <w:r w:rsidR="00B25267" w:rsidRPr="00360932">
        <w:rPr>
          <w:rFonts w:ascii="Times New Roman" w:eastAsia="Times New Roman" w:hAnsi="Times New Roman" w:cs="Times New Roman"/>
          <w:b/>
          <w:bCs/>
          <w:snapToGrid w:val="0"/>
          <w:sz w:val="28"/>
          <w:szCs w:val="28"/>
          <w:lang w:eastAsia="ru-RU"/>
        </w:rPr>
        <w:t>акалаврская работа</w:t>
      </w:r>
      <w:r w:rsidR="00685D34" w:rsidRPr="00685D34">
        <w:rPr>
          <w:rFonts w:ascii="Times New Roman" w:eastAsia="Times New Roman" w:hAnsi="Times New Roman" w:cs="Times New Roman"/>
          <w:snapToGrid w:val="0"/>
          <w:sz w:val="28"/>
          <w:szCs w:val="28"/>
          <w:lang w:eastAsia="ru-RU"/>
        </w:rPr>
        <w:t>:</w:t>
      </w:r>
      <w:r w:rsidR="00685D34" w:rsidRPr="00B610CA">
        <w:rPr>
          <w:rFonts w:ascii="Times New Roman" w:eastAsia="Times New Roman" w:hAnsi="Times New Roman" w:cs="Times New Roman"/>
          <w:snapToGrid w:val="0"/>
          <w:sz w:val="28"/>
          <w:szCs w:val="28"/>
          <w:lang w:eastAsia="ru-RU"/>
        </w:rPr>
        <w:t xml:space="preserve"> </w:t>
      </w:r>
      <w:r w:rsidR="00C73352">
        <w:rPr>
          <w:rFonts w:ascii="Times New Roman" w:eastAsia="Times New Roman" w:hAnsi="Times New Roman" w:cs="Times New Roman"/>
          <w:snapToGrid w:val="0"/>
          <w:sz w:val="28"/>
          <w:szCs w:val="28"/>
          <w:lang w:eastAsia="ru-RU"/>
        </w:rPr>
        <w:t>Ф</w:t>
      </w:r>
      <w:r w:rsidR="00255512" w:rsidRPr="009C77ED">
        <w:rPr>
          <w:rFonts w:ascii="Times New Roman" w:eastAsia="Times New Roman" w:hAnsi="Times New Roman" w:cs="Times New Roman"/>
          <w:snapToGrid w:val="0"/>
          <w:sz w:val="28"/>
          <w:szCs w:val="28"/>
          <w:lang w:eastAsia="ru-RU"/>
        </w:rPr>
        <w:t xml:space="preserve">орма </w:t>
      </w:r>
      <w:bookmarkStart w:id="5" w:name="_Hlk161227531"/>
      <w:r w:rsidR="00137A0E">
        <w:rPr>
          <w:rFonts w:ascii="Times New Roman" w:eastAsia="Times New Roman" w:hAnsi="Times New Roman" w:cs="Times New Roman"/>
          <w:snapToGrid w:val="0"/>
          <w:sz w:val="28"/>
          <w:szCs w:val="28"/>
          <w:lang w:eastAsia="ru-RU"/>
        </w:rPr>
        <w:t>выпускной квалификационной работы</w:t>
      </w:r>
      <w:bookmarkEnd w:id="5"/>
      <w:r w:rsidR="00255512" w:rsidRPr="009C77ED">
        <w:rPr>
          <w:rFonts w:ascii="Times New Roman" w:eastAsia="Times New Roman" w:hAnsi="Times New Roman" w:cs="Times New Roman"/>
          <w:snapToGrid w:val="0"/>
          <w:sz w:val="28"/>
          <w:szCs w:val="28"/>
          <w:lang w:eastAsia="ru-RU"/>
        </w:rPr>
        <w:t xml:space="preserve">, представляющая собой законченное исследование по выбранной теме и выполненная в форме анализа </w:t>
      </w:r>
      <w:r w:rsidR="008B6D9F" w:rsidRPr="009C77ED">
        <w:rPr>
          <w:rFonts w:ascii="Times New Roman" w:eastAsia="Times New Roman" w:hAnsi="Times New Roman" w:cs="Times New Roman"/>
          <w:snapToGrid w:val="0"/>
          <w:sz w:val="28"/>
          <w:szCs w:val="28"/>
          <w:lang w:eastAsia="ru-RU"/>
        </w:rPr>
        <w:t xml:space="preserve">методики, </w:t>
      </w:r>
      <w:r w:rsidR="00D72B78" w:rsidRPr="009C77ED">
        <w:rPr>
          <w:rFonts w:ascii="Times New Roman" w:eastAsia="Times New Roman" w:hAnsi="Times New Roman" w:cs="Times New Roman"/>
          <w:snapToGrid w:val="0"/>
          <w:sz w:val="28"/>
          <w:szCs w:val="28"/>
          <w:lang w:eastAsia="ru-RU"/>
        </w:rPr>
        <w:t>эксперимента,</w:t>
      </w:r>
      <w:r w:rsidR="00255512" w:rsidRPr="009C77ED">
        <w:rPr>
          <w:rFonts w:ascii="Times New Roman" w:eastAsia="Times New Roman" w:hAnsi="Times New Roman" w:cs="Times New Roman"/>
          <w:snapToGrid w:val="0"/>
          <w:sz w:val="28"/>
          <w:szCs w:val="28"/>
          <w:lang w:eastAsia="ru-RU"/>
        </w:rPr>
        <w:t xml:space="preserve"> процесса, </w:t>
      </w:r>
      <w:r w:rsidR="00255512" w:rsidRPr="00E403B0">
        <w:rPr>
          <w:rFonts w:ascii="Times New Roman" w:eastAsia="Times New Roman" w:hAnsi="Times New Roman" w:cs="Times New Roman"/>
          <w:snapToGrid w:val="0"/>
          <w:sz w:val="28"/>
          <w:szCs w:val="28"/>
          <w:lang w:eastAsia="ru-RU"/>
        </w:rPr>
        <w:t>продукта</w:t>
      </w:r>
      <w:r w:rsidR="00F508F6" w:rsidRPr="00E403B0">
        <w:rPr>
          <w:rFonts w:ascii="Times New Roman" w:eastAsia="Times New Roman" w:hAnsi="Times New Roman" w:cs="Times New Roman"/>
          <w:snapToGrid w:val="0"/>
          <w:sz w:val="28"/>
          <w:szCs w:val="28"/>
          <w:lang w:eastAsia="ru-RU"/>
        </w:rPr>
        <w:t>,</w:t>
      </w:r>
      <w:r w:rsidR="008B45DB" w:rsidRPr="00E403B0">
        <w:rPr>
          <w:rFonts w:ascii="Times New Roman" w:eastAsia="Times New Roman" w:hAnsi="Times New Roman" w:cs="Times New Roman"/>
          <w:snapToGrid w:val="0"/>
          <w:sz w:val="28"/>
          <w:szCs w:val="28"/>
          <w:lang w:eastAsia="ru-RU"/>
        </w:rPr>
        <w:t xml:space="preserve"> </w:t>
      </w:r>
      <w:r w:rsidR="00255512" w:rsidRPr="00E403B0">
        <w:rPr>
          <w:rFonts w:ascii="Times New Roman" w:eastAsia="Times New Roman" w:hAnsi="Times New Roman" w:cs="Times New Roman"/>
          <w:snapToGrid w:val="0"/>
          <w:sz w:val="28"/>
          <w:szCs w:val="28"/>
          <w:lang w:eastAsia="ru-RU"/>
        </w:rPr>
        <w:t>решения поставленной практической задачи</w:t>
      </w:r>
      <w:r w:rsidR="00F508F6" w:rsidRPr="00E403B0">
        <w:rPr>
          <w:rFonts w:ascii="Times New Roman" w:eastAsia="Times New Roman" w:hAnsi="Times New Roman" w:cs="Times New Roman"/>
          <w:snapToGrid w:val="0"/>
          <w:sz w:val="28"/>
          <w:szCs w:val="28"/>
          <w:lang w:eastAsia="ru-RU"/>
        </w:rPr>
        <w:t xml:space="preserve"> и т.д.</w:t>
      </w:r>
      <w:r w:rsidR="00255512" w:rsidRPr="00E403B0">
        <w:rPr>
          <w:rFonts w:ascii="Times New Roman" w:eastAsia="Times New Roman" w:hAnsi="Times New Roman" w:cs="Times New Roman"/>
          <w:snapToGrid w:val="0"/>
          <w:sz w:val="28"/>
          <w:szCs w:val="28"/>
          <w:lang w:eastAsia="ru-RU"/>
        </w:rPr>
        <w:t xml:space="preserve">, </w:t>
      </w:r>
      <w:r w:rsidR="00F508F6" w:rsidRPr="00E403B0">
        <w:rPr>
          <w:rFonts w:ascii="Times New Roman" w:eastAsia="Times New Roman" w:hAnsi="Times New Roman" w:cs="Times New Roman"/>
          <w:snapToGrid w:val="0"/>
          <w:sz w:val="28"/>
          <w:szCs w:val="28"/>
          <w:lang w:eastAsia="ru-RU"/>
        </w:rPr>
        <w:t xml:space="preserve">раскрывающая </w:t>
      </w:r>
      <w:r w:rsidR="00255512" w:rsidRPr="00E403B0">
        <w:rPr>
          <w:rFonts w:ascii="Times New Roman" w:eastAsia="Times New Roman" w:hAnsi="Times New Roman" w:cs="Times New Roman"/>
          <w:snapToGrid w:val="0"/>
          <w:sz w:val="28"/>
          <w:szCs w:val="28"/>
          <w:lang w:eastAsia="ru-RU"/>
        </w:rPr>
        <w:t xml:space="preserve">знания, умения </w:t>
      </w:r>
      <w:r w:rsidR="00255512" w:rsidRPr="003E37C7">
        <w:rPr>
          <w:rFonts w:ascii="Times New Roman" w:eastAsia="Times New Roman" w:hAnsi="Times New Roman" w:cs="Times New Roman"/>
          <w:snapToGrid w:val="0"/>
          <w:sz w:val="28"/>
          <w:szCs w:val="28"/>
          <w:lang w:eastAsia="ru-RU"/>
        </w:rPr>
        <w:t>и навыки выпускника, приобретенные им в процессе освоения образовательной программы</w:t>
      </w:r>
      <w:r w:rsidR="008B6D9F" w:rsidRPr="003E37C7">
        <w:rPr>
          <w:rFonts w:ascii="Times New Roman" w:eastAsia="Times New Roman" w:hAnsi="Times New Roman" w:cs="Times New Roman"/>
          <w:snapToGrid w:val="0"/>
          <w:sz w:val="28"/>
          <w:szCs w:val="28"/>
          <w:lang w:eastAsia="ru-RU"/>
        </w:rPr>
        <w:t xml:space="preserve"> бакалавриата</w:t>
      </w:r>
      <w:r w:rsidR="001B3B97" w:rsidRPr="003E37C7">
        <w:rPr>
          <w:rFonts w:ascii="Times New Roman" w:eastAsia="Times New Roman" w:hAnsi="Times New Roman" w:cs="Times New Roman"/>
          <w:snapToGrid w:val="0"/>
          <w:sz w:val="28"/>
          <w:szCs w:val="28"/>
          <w:lang w:eastAsia="ru-RU"/>
        </w:rPr>
        <w:t>.</w:t>
      </w:r>
      <w:r w:rsidR="00B3176A" w:rsidRPr="003E37C7">
        <w:rPr>
          <w:rFonts w:ascii="Times New Roman" w:eastAsia="Times New Roman" w:hAnsi="Times New Roman" w:cs="Times New Roman"/>
          <w:snapToGrid w:val="0"/>
          <w:sz w:val="28"/>
          <w:szCs w:val="28"/>
          <w:lang w:eastAsia="ru-RU"/>
        </w:rPr>
        <w:t xml:space="preserve"> </w:t>
      </w:r>
    </w:p>
    <w:p w14:paraId="196C8BBF" w14:textId="21AAA901" w:rsidR="00F335A7" w:rsidRDefault="00137A0E" w:rsidP="00E0455B">
      <w:pPr>
        <w:widowControl w:val="0"/>
        <w:tabs>
          <w:tab w:val="left" w:pos="1701"/>
        </w:tabs>
        <w:spacing w:after="0" w:line="240" w:lineRule="auto"/>
        <w:ind w:firstLine="851"/>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3.1.</w:t>
      </w:r>
      <w:r w:rsidR="00E0455B">
        <w:rPr>
          <w:rFonts w:ascii="Times New Roman" w:eastAsia="Times New Roman" w:hAnsi="Times New Roman" w:cs="Times New Roman"/>
          <w:snapToGrid w:val="0"/>
          <w:sz w:val="28"/>
          <w:szCs w:val="28"/>
          <w:lang w:eastAsia="ru-RU"/>
        </w:rPr>
        <w:t>10</w:t>
      </w:r>
      <w:r>
        <w:rPr>
          <w:rFonts w:ascii="Times New Roman" w:eastAsia="Times New Roman" w:hAnsi="Times New Roman" w:cs="Times New Roman"/>
          <w:snapToGrid w:val="0"/>
          <w:sz w:val="28"/>
          <w:szCs w:val="28"/>
          <w:lang w:eastAsia="ru-RU"/>
        </w:rPr>
        <w:tab/>
      </w:r>
      <w:r w:rsidRPr="00137A0E">
        <w:rPr>
          <w:rFonts w:ascii="Times New Roman" w:eastAsia="Times New Roman" w:hAnsi="Times New Roman" w:cs="Times New Roman"/>
          <w:b/>
          <w:bCs/>
          <w:snapToGrid w:val="0"/>
          <w:sz w:val="28"/>
          <w:szCs w:val="28"/>
          <w:lang w:eastAsia="ru-RU"/>
        </w:rPr>
        <w:t>д</w:t>
      </w:r>
      <w:r w:rsidR="00F335A7" w:rsidRPr="00137A0E">
        <w:rPr>
          <w:rFonts w:ascii="Times New Roman" w:eastAsia="Times New Roman" w:hAnsi="Times New Roman" w:cs="Times New Roman"/>
          <w:b/>
          <w:bCs/>
          <w:snapToGrid w:val="0"/>
          <w:sz w:val="28"/>
          <w:szCs w:val="28"/>
          <w:lang w:eastAsia="ru-RU"/>
        </w:rPr>
        <w:t>ипломная работа</w:t>
      </w:r>
      <w:r w:rsidR="00685D34" w:rsidRPr="00685D34">
        <w:rPr>
          <w:rFonts w:ascii="Times New Roman" w:eastAsia="Times New Roman" w:hAnsi="Times New Roman" w:cs="Times New Roman"/>
          <w:snapToGrid w:val="0"/>
          <w:sz w:val="28"/>
          <w:szCs w:val="28"/>
          <w:lang w:eastAsia="ru-RU"/>
        </w:rPr>
        <w:t>:</w:t>
      </w:r>
      <w:r w:rsidR="00685D34" w:rsidRPr="00B610CA">
        <w:rPr>
          <w:rFonts w:ascii="Times New Roman" w:eastAsia="Times New Roman" w:hAnsi="Times New Roman" w:cs="Times New Roman"/>
          <w:snapToGrid w:val="0"/>
          <w:sz w:val="28"/>
          <w:szCs w:val="28"/>
          <w:lang w:eastAsia="ru-RU"/>
        </w:rPr>
        <w:t xml:space="preserve"> </w:t>
      </w:r>
      <w:r w:rsidR="00C73352">
        <w:rPr>
          <w:rFonts w:ascii="Times New Roman" w:eastAsia="Times New Roman" w:hAnsi="Times New Roman" w:cs="Times New Roman"/>
          <w:snapToGrid w:val="0"/>
          <w:sz w:val="28"/>
          <w:szCs w:val="28"/>
          <w:lang w:eastAsia="ru-RU"/>
        </w:rPr>
        <w:t>Ф</w:t>
      </w:r>
      <w:r w:rsidR="00F335A7" w:rsidRPr="00F60C9B">
        <w:rPr>
          <w:rFonts w:ascii="Times New Roman" w:eastAsia="Times New Roman" w:hAnsi="Times New Roman" w:cs="Times New Roman"/>
          <w:snapToGrid w:val="0"/>
          <w:sz w:val="28"/>
          <w:szCs w:val="28"/>
          <w:lang w:eastAsia="ru-RU"/>
        </w:rPr>
        <w:t xml:space="preserve">орма </w:t>
      </w:r>
      <w:bookmarkStart w:id="6" w:name="_Hlk161228090"/>
      <w:r>
        <w:rPr>
          <w:rFonts w:ascii="Times New Roman" w:eastAsia="Times New Roman" w:hAnsi="Times New Roman" w:cs="Times New Roman"/>
          <w:snapToGrid w:val="0"/>
          <w:sz w:val="28"/>
          <w:szCs w:val="28"/>
          <w:lang w:eastAsia="ru-RU"/>
        </w:rPr>
        <w:t>выпускной квалификационной работы</w:t>
      </w:r>
      <w:bookmarkEnd w:id="6"/>
      <w:r w:rsidR="00F335A7">
        <w:rPr>
          <w:rFonts w:ascii="Times New Roman" w:eastAsia="Times New Roman" w:hAnsi="Times New Roman" w:cs="Times New Roman"/>
          <w:snapToGrid w:val="0"/>
          <w:sz w:val="28"/>
          <w:szCs w:val="28"/>
          <w:lang w:eastAsia="ru-RU"/>
        </w:rPr>
        <w:t xml:space="preserve">, представляющая собой </w:t>
      </w:r>
      <w:r w:rsidR="00F335A7" w:rsidRPr="00F60C9B">
        <w:rPr>
          <w:rFonts w:ascii="Times New Roman" w:eastAsia="Times New Roman" w:hAnsi="Times New Roman" w:cs="Times New Roman"/>
          <w:snapToGrid w:val="0"/>
          <w:sz w:val="28"/>
          <w:szCs w:val="28"/>
          <w:lang w:eastAsia="ru-RU"/>
        </w:rPr>
        <w:t>исследовани</w:t>
      </w:r>
      <w:r w:rsidR="00F335A7">
        <w:rPr>
          <w:rFonts w:ascii="Times New Roman" w:eastAsia="Times New Roman" w:hAnsi="Times New Roman" w:cs="Times New Roman"/>
          <w:snapToGrid w:val="0"/>
          <w:sz w:val="28"/>
          <w:szCs w:val="28"/>
          <w:lang w:eastAsia="ru-RU"/>
        </w:rPr>
        <w:t>е</w:t>
      </w:r>
      <w:r w:rsidR="00F335A7" w:rsidRPr="00F60C9B">
        <w:rPr>
          <w:rFonts w:ascii="Times New Roman" w:eastAsia="Times New Roman" w:hAnsi="Times New Roman" w:cs="Times New Roman"/>
          <w:snapToGrid w:val="0"/>
          <w:sz w:val="28"/>
          <w:szCs w:val="28"/>
          <w:lang w:eastAsia="ru-RU"/>
        </w:rPr>
        <w:t xml:space="preserve"> на заданную тему, посвященно</w:t>
      </w:r>
      <w:r w:rsidR="00F335A7">
        <w:rPr>
          <w:rFonts w:ascii="Times New Roman" w:eastAsia="Times New Roman" w:hAnsi="Times New Roman" w:cs="Times New Roman"/>
          <w:snapToGrid w:val="0"/>
          <w:sz w:val="28"/>
          <w:szCs w:val="28"/>
          <w:lang w:eastAsia="ru-RU"/>
        </w:rPr>
        <w:t>е</w:t>
      </w:r>
      <w:r w:rsidR="00F335A7" w:rsidRPr="00F60C9B">
        <w:rPr>
          <w:rFonts w:ascii="Times New Roman" w:eastAsia="Times New Roman" w:hAnsi="Times New Roman" w:cs="Times New Roman"/>
          <w:snapToGrid w:val="0"/>
          <w:sz w:val="28"/>
          <w:szCs w:val="28"/>
          <w:lang w:eastAsia="ru-RU"/>
        </w:rPr>
        <w:t xml:space="preserve"> решению актуальной научной или </w:t>
      </w:r>
      <w:r w:rsidR="00F335A7" w:rsidRPr="007B039C">
        <w:rPr>
          <w:rFonts w:ascii="Times New Roman" w:eastAsia="Times New Roman" w:hAnsi="Times New Roman" w:cs="Times New Roman"/>
          <w:snapToGrid w:val="0"/>
          <w:sz w:val="28"/>
          <w:szCs w:val="28"/>
          <w:lang w:eastAsia="ru-RU"/>
        </w:rPr>
        <w:t xml:space="preserve">практической </w:t>
      </w:r>
      <w:r w:rsidR="00F335A7" w:rsidRPr="00F60C9B">
        <w:rPr>
          <w:rFonts w:ascii="Times New Roman" w:eastAsia="Times New Roman" w:hAnsi="Times New Roman" w:cs="Times New Roman"/>
          <w:snapToGrid w:val="0"/>
          <w:sz w:val="28"/>
          <w:szCs w:val="28"/>
          <w:lang w:eastAsia="ru-RU"/>
        </w:rPr>
        <w:t>проблемы, определяемой спецификой специальности и направленностью (профилем) образовательной программы</w:t>
      </w:r>
      <w:r w:rsidR="00F335A7">
        <w:rPr>
          <w:rFonts w:ascii="Times New Roman" w:eastAsia="Times New Roman" w:hAnsi="Times New Roman" w:cs="Times New Roman"/>
          <w:snapToGrid w:val="0"/>
          <w:sz w:val="28"/>
          <w:szCs w:val="28"/>
          <w:lang w:eastAsia="ru-RU"/>
        </w:rPr>
        <w:t xml:space="preserve"> </w:t>
      </w:r>
      <w:r w:rsidR="00FB1784">
        <w:rPr>
          <w:rFonts w:ascii="Times New Roman" w:eastAsia="Times New Roman" w:hAnsi="Times New Roman" w:cs="Times New Roman"/>
          <w:sz w:val="28"/>
          <w:szCs w:val="28"/>
        </w:rPr>
        <w:t xml:space="preserve">среднего профессионального образования или программы </w:t>
      </w:r>
      <w:r w:rsidR="00F335A7">
        <w:rPr>
          <w:rFonts w:ascii="Times New Roman" w:eastAsia="Times New Roman" w:hAnsi="Times New Roman" w:cs="Times New Roman"/>
          <w:snapToGrid w:val="0"/>
          <w:sz w:val="28"/>
          <w:szCs w:val="28"/>
          <w:lang w:eastAsia="ru-RU"/>
        </w:rPr>
        <w:t>специалитета</w:t>
      </w:r>
      <w:r w:rsidR="00F335A7" w:rsidRPr="00F60C9B">
        <w:rPr>
          <w:rFonts w:ascii="Times New Roman" w:eastAsia="Times New Roman" w:hAnsi="Times New Roman" w:cs="Times New Roman"/>
          <w:snapToGrid w:val="0"/>
          <w:sz w:val="28"/>
          <w:szCs w:val="28"/>
          <w:lang w:eastAsia="ru-RU"/>
        </w:rPr>
        <w:t>, и не требующе</w:t>
      </w:r>
      <w:r w:rsidR="00F335A7">
        <w:rPr>
          <w:rFonts w:ascii="Times New Roman" w:eastAsia="Times New Roman" w:hAnsi="Times New Roman" w:cs="Times New Roman"/>
          <w:snapToGrid w:val="0"/>
          <w:sz w:val="28"/>
          <w:szCs w:val="28"/>
          <w:lang w:eastAsia="ru-RU"/>
        </w:rPr>
        <w:t>е</w:t>
      </w:r>
      <w:r w:rsidR="00F335A7" w:rsidRPr="00F60C9B">
        <w:rPr>
          <w:rFonts w:ascii="Times New Roman" w:eastAsia="Times New Roman" w:hAnsi="Times New Roman" w:cs="Times New Roman"/>
          <w:snapToGrid w:val="0"/>
          <w:sz w:val="28"/>
          <w:szCs w:val="28"/>
          <w:lang w:eastAsia="ru-RU"/>
        </w:rPr>
        <w:t xml:space="preserve"> включения </w:t>
      </w:r>
      <w:r w:rsidR="00F335A7">
        <w:rPr>
          <w:rFonts w:ascii="Times New Roman" w:eastAsia="Times New Roman" w:hAnsi="Times New Roman" w:cs="Times New Roman"/>
          <w:snapToGrid w:val="0"/>
          <w:sz w:val="28"/>
          <w:szCs w:val="28"/>
          <w:lang w:eastAsia="ru-RU"/>
        </w:rPr>
        <w:t xml:space="preserve">в состав работы </w:t>
      </w:r>
      <w:r w:rsidR="007A1118">
        <w:rPr>
          <w:rFonts w:ascii="Times New Roman" w:eastAsia="Times New Roman" w:hAnsi="Times New Roman" w:cs="Times New Roman"/>
          <w:snapToGrid w:val="0"/>
          <w:sz w:val="28"/>
          <w:szCs w:val="28"/>
          <w:lang w:eastAsia="ru-RU"/>
        </w:rPr>
        <w:t xml:space="preserve">графических </w:t>
      </w:r>
      <w:r w:rsidR="00C73352">
        <w:rPr>
          <w:rFonts w:ascii="Times New Roman" w:eastAsia="Times New Roman" w:hAnsi="Times New Roman" w:cs="Times New Roman"/>
          <w:snapToGrid w:val="0"/>
          <w:sz w:val="28"/>
          <w:szCs w:val="28"/>
          <w:lang w:eastAsia="ru-RU"/>
        </w:rPr>
        <w:t>и</w:t>
      </w:r>
      <w:r w:rsidR="00DD2EEF" w:rsidRPr="00700567">
        <w:rPr>
          <w:rFonts w:ascii="Times New Roman" w:eastAsia="Times New Roman" w:hAnsi="Times New Roman" w:cs="Times New Roman"/>
          <w:snapToGrid w:val="0"/>
          <w:sz w:val="28"/>
          <w:szCs w:val="28"/>
          <w:lang w:eastAsia="ru-RU"/>
        </w:rPr>
        <w:t>/или</w:t>
      </w:r>
      <w:r w:rsidR="00C73352">
        <w:rPr>
          <w:rFonts w:ascii="Times New Roman" w:eastAsia="Times New Roman" w:hAnsi="Times New Roman" w:cs="Times New Roman"/>
          <w:snapToGrid w:val="0"/>
          <w:sz w:val="28"/>
          <w:szCs w:val="28"/>
          <w:lang w:eastAsia="ru-RU"/>
        </w:rPr>
        <w:t xml:space="preserve"> технологических документов</w:t>
      </w:r>
      <w:r w:rsidR="00F335A7" w:rsidRPr="00F60C9B">
        <w:rPr>
          <w:rFonts w:ascii="Times New Roman" w:eastAsia="Times New Roman" w:hAnsi="Times New Roman" w:cs="Times New Roman"/>
          <w:snapToGrid w:val="0"/>
          <w:sz w:val="28"/>
          <w:szCs w:val="28"/>
          <w:lang w:eastAsia="ru-RU"/>
        </w:rPr>
        <w:t>.</w:t>
      </w:r>
      <w:r w:rsidR="00F335A7">
        <w:rPr>
          <w:rFonts w:ascii="Times New Roman" w:eastAsia="Times New Roman" w:hAnsi="Times New Roman" w:cs="Times New Roman"/>
          <w:snapToGrid w:val="0"/>
          <w:sz w:val="28"/>
          <w:szCs w:val="28"/>
          <w:lang w:eastAsia="ru-RU"/>
        </w:rPr>
        <w:t xml:space="preserve"> </w:t>
      </w:r>
    </w:p>
    <w:p w14:paraId="1CD68B2E" w14:textId="6EFB6887" w:rsidR="00F335A7" w:rsidRPr="00F60C9B" w:rsidRDefault="007A1118" w:rsidP="00E0455B">
      <w:pPr>
        <w:widowControl w:val="0"/>
        <w:tabs>
          <w:tab w:val="left" w:pos="1701"/>
        </w:tabs>
        <w:spacing w:after="0" w:line="240" w:lineRule="auto"/>
        <w:ind w:firstLine="851"/>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3.1.</w:t>
      </w:r>
      <w:r w:rsidR="00E0455B">
        <w:rPr>
          <w:rFonts w:ascii="Times New Roman" w:eastAsia="Times New Roman" w:hAnsi="Times New Roman" w:cs="Times New Roman"/>
          <w:snapToGrid w:val="0"/>
          <w:sz w:val="28"/>
          <w:szCs w:val="28"/>
          <w:lang w:eastAsia="ru-RU"/>
        </w:rPr>
        <w:t>11</w:t>
      </w:r>
      <w:r>
        <w:rPr>
          <w:rFonts w:ascii="Times New Roman" w:eastAsia="Times New Roman" w:hAnsi="Times New Roman" w:cs="Times New Roman"/>
          <w:snapToGrid w:val="0"/>
          <w:sz w:val="28"/>
          <w:szCs w:val="28"/>
          <w:lang w:eastAsia="ru-RU"/>
        </w:rPr>
        <w:tab/>
      </w:r>
      <w:r w:rsidRPr="007A1118">
        <w:rPr>
          <w:rFonts w:ascii="Times New Roman" w:eastAsia="Times New Roman" w:hAnsi="Times New Roman" w:cs="Times New Roman"/>
          <w:b/>
          <w:bCs/>
          <w:snapToGrid w:val="0"/>
          <w:sz w:val="28"/>
          <w:szCs w:val="28"/>
          <w:lang w:eastAsia="ru-RU"/>
        </w:rPr>
        <w:t>д</w:t>
      </w:r>
      <w:r w:rsidR="00F335A7" w:rsidRPr="007A1118">
        <w:rPr>
          <w:rFonts w:ascii="Times New Roman" w:eastAsia="Times New Roman" w:hAnsi="Times New Roman" w:cs="Times New Roman"/>
          <w:b/>
          <w:bCs/>
          <w:snapToGrid w:val="0"/>
          <w:sz w:val="28"/>
          <w:szCs w:val="28"/>
          <w:lang w:eastAsia="ru-RU"/>
        </w:rPr>
        <w:t>ипломный проект</w:t>
      </w:r>
      <w:r w:rsidR="00685D34" w:rsidRPr="00685D34">
        <w:rPr>
          <w:rFonts w:ascii="Times New Roman" w:eastAsia="Times New Roman" w:hAnsi="Times New Roman" w:cs="Times New Roman"/>
          <w:snapToGrid w:val="0"/>
          <w:sz w:val="28"/>
          <w:szCs w:val="28"/>
          <w:lang w:eastAsia="ru-RU"/>
        </w:rPr>
        <w:t>:</w:t>
      </w:r>
      <w:r w:rsidR="00685D34" w:rsidRPr="00B610CA">
        <w:rPr>
          <w:rFonts w:ascii="Times New Roman" w:eastAsia="Times New Roman" w:hAnsi="Times New Roman" w:cs="Times New Roman"/>
          <w:snapToGrid w:val="0"/>
          <w:sz w:val="28"/>
          <w:szCs w:val="28"/>
          <w:lang w:eastAsia="ru-RU"/>
        </w:rPr>
        <w:t xml:space="preserve"> </w:t>
      </w:r>
      <w:r w:rsidR="00E75689">
        <w:rPr>
          <w:rFonts w:ascii="Times New Roman" w:eastAsia="Times New Roman" w:hAnsi="Times New Roman" w:cs="Times New Roman"/>
          <w:snapToGrid w:val="0"/>
          <w:sz w:val="28"/>
          <w:szCs w:val="28"/>
          <w:lang w:eastAsia="ru-RU"/>
        </w:rPr>
        <w:t>Ф</w:t>
      </w:r>
      <w:r w:rsidR="00F335A7" w:rsidRPr="00F60C9B">
        <w:rPr>
          <w:rFonts w:ascii="Times New Roman" w:eastAsia="Times New Roman" w:hAnsi="Times New Roman" w:cs="Times New Roman"/>
          <w:snapToGrid w:val="0"/>
          <w:sz w:val="28"/>
          <w:szCs w:val="28"/>
          <w:lang w:eastAsia="ru-RU"/>
        </w:rPr>
        <w:t xml:space="preserve">орма </w:t>
      </w:r>
      <w:r w:rsidRPr="007A1118">
        <w:rPr>
          <w:rFonts w:ascii="Times New Roman" w:eastAsia="Times New Roman" w:hAnsi="Times New Roman" w:cs="Times New Roman"/>
          <w:snapToGrid w:val="0"/>
          <w:sz w:val="28"/>
          <w:szCs w:val="28"/>
          <w:lang w:eastAsia="ru-RU"/>
        </w:rPr>
        <w:t>выпускной квалификационной работы</w:t>
      </w:r>
      <w:r w:rsidR="00F335A7" w:rsidRPr="00F60C9B">
        <w:rPr>
          <w:rFonts w:ascii="Times New Roman" w:eastAsia="Times New Roman" w:hAnsi="Times New Roman" w:cs="Times New Roman"/>
          <w:snapToGrid w:val="0"/>
          <w:sz w:val="28"/>
          <w:szCs w:val="28"/>
          <w:lang w:eastAsia="ru-RU"/>
        </w:rPr>
        <w:t xml:space="preserve">, направленная на решение конкретной научно-технической, производственной или практической задачи, определяемой спецификой специальности и направленностью (профилем) </w:t>
      </w:r>
      <w:r w:rsidR="00B270A7" w:rsidRPr="00F60C9B">
        <w:rPr>
          <w:rFonts w:ascii="Times New Roman" w:eastAsia="Times New Roman" w:hAnsi="Times New Roman" w:cs="Times New Roman"/>
          <w:snapToGrid w:val="0"/>
          <w:sz w:val="28"/>
          <w:szCs w:val="28"/>
          <w:lang w:eastAsia="ru-RU"/>
        </w:rPr>
        <w:t>образовательной программы</w:t>
      </w:r>
      <w:r w:rsidR="00B270A7">
        <w:rPr>
          <w:rFonts w:ascii="Times New Roman" w:eastAsia="Times New Roman" w:hAnsi="Times New Roman" w:cs="Times New Roman"/>
          <w:snapToGrid w:val="0"/>
          <w:sz w:val="28"/>
          <w:szCs w:val="28"/>
          <w:lang w:eastAsia="ru-RU"/>
        </w:rPr>
        <w:t xml:space="preserve"> </w:t>
      </w:r>
      <w:r w:rsidR="00B270A7">
        <w:rPr>
          <w:rFonts w:ascii="Times New Roman" w:eastAsia="Times New Roman" w:hAnsi="Times New Roman" w:cs="Times New Roman"/>
          <w:sz w:val="28"/>
          <w:szCs w:val="28"/>
        </w:rPr>
        <w:t xml:space="preserve">среднего профессионального образования или программы </w:t>
      </w:r>
      <w:r w:rsidR="00B270A7">
        <w:rPr>
          <w:rFonts w:ascii="Times New Roman" w:eastAsia="Times New Roman" w:hAnsi="Times New Roman" w:cs="Times New Roman"/>
          <w:snapToGrid w:val="0"/>
          <w:sz w:val="28"/>
          <w:szCs w:val="28"/>
          <w:lang w:eastAsia="ru-RU"/>
        </w:rPr>
        <w:t>специалитета</w:t>
      </w:r>
      <w:r w:rsidR="00F335A7" w:rsidRPr="00F60C9B">
        <w:rPr>
          <w:rFonts w:ascii="Times New Roman" w:eastAsia="Times New Roman" w:hAnsi="Times New Roman" w:cs="Times New Roman"/>
          <w:snapToGrid w:val="0"/>
          <w:sz w:val="28"/>
          <w:szCs w:val="28"/>
          <w:lang w:eastAsia="ru-RU"/>
        </w:rPr>
        <w:t>,</w:t>
      </w:r>
      <w:r w:rsidR="00F335A7">
        <w:rPr>
          <w:rFonts w:ascii="Times New Roman" w:eastAsia="Times New Roman" w:hAnsi="Times New Roman" w:cs="Times New Roman"/>
          <w:snapToGrid w:val="0"/>
          <w:sz w:val="28"/>
          <w:szCs w:val="28"/>
          <w:lang w:eastAsia="ru-RU"/>
        </w:rPr>
        <w:t xml:space="preserve"> </w:t>
      </w:r>
      <w:r w:rsidR="00F335A7" w:rsidRPr="00F60C9B">
        <w:rPr>
          <w:rFonts w:ascii="Times New Roman" w:eastAsia="Times New Roman" w:hAnsi="Times New Roman" w:cs="Times New Roman"/>
          <w:snapToGrid w:val="0"/>
          <w:sz w:val="28"/>
          <w:szCs w:val="28"/>
          <w:lang w:eastAsia="ru-RU"/>
        </w:rPr>
        <w:t xml:space="preserve">с помощью создания </w:t>
      </w:r>
      <w:r w:rsidR="00F335A7" w:rsidRPr="006C49DA">
        <w:rPr>
          <w:rFonts w:ascii="Times New Roman" w:eastAsia="Times New Roman" w:hAnsi="Times New Roman" w:cs="Times New Roman"/>
          <w:snapToGrid w:val="0"/>
          <w:sz w:val="28"/>
          <w:szCs w:val="28"/>
          <w:lang w:eastAsia="ru-RU"/>
        </w:rPr>
        <w:t xml:space="preserve">нового </w:t>
      </w:r>
      <w:r w:rsidR="00F335A7" w:rsidRPr="006C49DA">
        <w:rPr>
          <w:rFonts w:ascii="Times New Roman" w:eastAsia="Times New Roman" w:hAnsi="Times New Roman" w:cs="Times New Roman"/>
          <w:sz w:val="28"/>
          <w:szCs w:val="28"/>
          <w:lang w:eastAsia="ru-RU"/>
        </w:rPr>
        <w:t>решения</w:t>
      </w:r>
      <w:r w:rsidR="00F335A7" w:rsidRPr="006C49DA">
        <w:rPr>
          <w:rFonts w:ascii="Times New Roman" w:eastAsia="Times New Roman" w:hAnsi="Times New Roman" w:cs="Times New Roman"/>
          <w:snapToGrid w:val="0"/>
          <w:sz w:val="28"/>
          <w:szCs w:val="28"/>
          <w:lang w:eastAsia="ru-RU"/>
        </w:rPr>
        <w:t xml:space="preserve">, </w:t>
      </w:r>
      <w:r w:rsidR="00F335A7" w:rsidRPr="009C77ED">
        <w:rPr>
          <w:rFonts w:ascii="Times New Roman" w:eastAsia="Times New Roman" w:hAnsi="Times New Roman" w:cs="Times New Roman"/>
          <w:snapToGrid w:val="0"/>
          <w:sz w:val="28"/>
          <w:szCs w:val="28"/>
          <w:lang w:eastAsia="ru-RU"/>
        </w:rPr>
        <w:t>процесса, продукта и т.</w:t>
      </w:r>
      <w:r>
        <w:rPr>
          <w:rFonts w:ascii="Times New Roman" w:eastAsia="Times New Roman" w:hAnsi="Times New Roman" w:cs="Times New Roman"/>
          <w:snapToGrid w:val="0"/>
          <w:sz w:val="28"/>
          <w:szCs w:val="28"/>
          <w:lang w:eastAsia="ru-RU"/>
        </w:rPr>
        <w:t>п</w:t>
      </w:r>
      <w:r w:rsidR="00F335A7" w:rsidRPr="009C77ED">
        <w:rPr>
          <w:rFonts w:ascii="Times New Roman" w:eastAsia="Times New Roman" w:hAnsi="Times New Roman" w:cs="Times New Roman"/>
          <w:snapToGrid w:val="0"/>
          <w:sz w:val="28"/>
          <w:szCs w:val="28"/>
          <w:lang w:eastAsia="ru-RU"/>
        </w:rPr>
        <w:t>.</w:t>
      </w:r>
      <w:r w:rsidR="00F335A7">
        <w:rPr>
          <w:rFonts w:ascii="Times New Roman" w:eastAsia="Times New Roman" w:hAnsi="Times New Roman" w:cs="Times New Roman"/>
          <w:snapToGrid w:val="0"/>
          <w:sz w:val="28"/>
          <w:szCs w:val="28"/>
          <w:lang w:eastAsia="ru-RU"/>
        </w:rPr>
        <w:t xml:space="preserve">, их </w:t>
      </w:r>
      <w:r w:rsidR="00F335A7" w:rsidRPr="00F60C9B">
        <w:rPr>
          <w:rFonts w:ascii="Times New Roman" w:eastAsia="Times New Roman" w:hAnsi="Times New Roman" w:cs="Times New Roman"/>
          <w:snapToGrid w:val="0"/>
          <w:sz w:val="28"/>
          <w:szCs w:val="28"/>
          <w:lang w:eastAsia="ru-RU"/>
        </w:rPr>
        <w:t>реконструкции</w:t>
      </w:r>
      <w:r w:rsidR="00F335A7">
        <w:rPr>
          <w:rFonts w:ascii="Times New Roman" w:eastAsia="Times New Roman" w:hAnsi="Times New Roman" w:cs="Times New Roman"/>
          <w:snapToGrid w:val="0"/>
          <w:sz w:val="28"/>
          <w:szCs w:val="28"/>
          <w:lang w:eastAsia="ru-RU"/>
        </w:rPr>
        <w:t xml:space="preserve"> или </w:t>
      </w:r>
      <w:r w:rsidR="00F335A7" w:rsidRPr="00F60C9B">
        <w:rPr>
          <w:rFonts w:ascii="Times New Roman" w:eastAsia="Times New Roman" w:hAnsi="Times New Roman" w:cs="Times New Roman"/>
          <w:snapToGrid w:val="0"/>
          <w:sz w:val="28"/>
          <w:szCs w:val="28"/>
          <w:lang w:eastAsia="ru-RU"/>
        </w:rPr>
        <w:t xml:space="preserve">модернизации, включающая </w:t>
      </w:r>
      <w:r>
        <w:rPr>
          <w:rFonts w:ascii="Times New Roman" w:eastAsia="Times New Roman" w:hAnsi="Times New Roman" w:cs="Times New Roman"/>
          <w:snapToGrid w:val="0"/>
          <w:sz w:val="28"/>
          <w:szCs w:val="28"/>
          <w:lang w:eastAsia="ru-RU"/>
        </w:rPr>
        <w:t xml:space="preserve">графические </w:t>
      </w:r>
      <w:r w:rsidR="00C73352">
        <w:rPr>
          <w:rFonts w:ascii="Times New Roman" w:eastAsia="Times New Roman" w:hAnsi="Times New Roman" w:cs="Times New Roman"/>
          <w:snapToGrid w:val="0"/>
          <w:sz w:val="28"/>
          <w:szCs w:val="28"/>
          <w:lang w:eastAsia="ru-RU"/>
        </w:rPr>
        <w:t>и</w:t>
      </w:r>
      <w:r w:rsidR="002938A8">
        <w:rPr>
          <w:rFonts w:ascii="Times New Roman" w:eastAsia="Times New Roman" w:hAnsi="Times New Roman" w:cs="Times New Roman"/>
          <w:snapToGrid w:val="0"/>
          <w:sz w:val="28"/>
          <w:szCs w:val="28"/>
          <w:lang w:eastAsia="ru-RU"/>
        </w:rPr>
        <w:t>/</w:t>
      </w:r>
      <w:r w:rsidR="00C73352">
        <w:rPr>
          <w:rFonts w:ascii="Times New Roman" w:eastAsia="Times New Roman" w:hAnsi="Times New Roman" w:cs="Times New Roman"/>
          <w:snapToGrid w:val="0"/>
          <w:sz w:val="28"/>
          <w:szCs w:val="28"/>
          <w:lang w:eastAsia="ru-RU"/>
        </w:rPr>
        <w:t xml:space="preserve">или технологические </w:t>
      </w:r>
      <w:r>
        <w:rPr>
          <w:rFonts w:ascii="Times New Roman" w:eastAsia="Times New Roman" w:hAnsi="Times New Roman" w:cs="Times New Roman"/>
          <w:snapToGrid w:val="0"/>
          <w:sz w:val="28"/>
          <w:szCs w:val="28"/>
          <w:lang w:eastAsia="ru-RU"/>
        </w:rPr>
        <w:t>документы</w:t>
      </w:r>
      <w:r w:rsidR="00F335A7" w:rsidRPr="00F60C9B">
        <w:rPr>
          <w:rFonts w:ascii="Times New Roman" w:eastAsia="Times New Roman" w:hAnsi="Times New Roman" w:cs="Times New Roman"/>
          <w:snapToGrid w:val="0"/>
          <w:sz w:val="28"/>
          <w:szCs w:val="28"/>
          <w:lang w:eastAsia="ru-RU"/>
        </w:rPr>
        <w:t>.</w:t>
      </w:r>
    </w:p>
    <w:p w14:paraId="7AAE46E4" w14:textId="751FA182" w:rsidR="0091311A" w:rsidRDefault="00C322A7" w:rsidP="00E0455B">
      <w:pPr>
        <w:widowControl w:val="0"/>
        <w:tabs>
          <w:tab w:val="left" w:pos="1701"/>
        </w:tabs>
        <w:spacing w:after="0" w:line="240" w:lineRule="auto"/>
        <w:ind w:firstLine="851"/>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3.1.</w:t>
      </w:r>
      <w:r w:rsidR="00E0455B">
        <w:rPr>
          <w:rFonts w:ascii="Times New Roman" w:eastAsia="Times New Roman" w:hAnsi="Times New Roman" w:cs="Times New Roman"/>
          <w:snapToGrid w:val="0"/>
          <w:sz w:val="28"/>
          <w:szCs w:val="28"/>
          <w:lang w:eastAsia="ru-RU"/>
        </w:rPr>
        <w:t>12</w:t>
      </w:r>
      <w:r>
        <w:rPr>
          <w:rFonts w:ascii="Times New Roman" w:eastAsia="Times New Roman" w:hAnsi="Times New Roman" w:cs="Times New Roman"/>
          <w:snapToGrid w:val="0"/>
          <w:sz w:val="28"/>
          <w:szCs w:val="28"/>
          <w:lang w:eastAsia="ru-RU"/>
        </w:rPr>
        <w:tab/>
      </w:r>
      <w:r w:rsidRPr="00C322A7">
        <w:rPr>
          <w:rFonts w:ascii="Times New Roman" w:eastAsia="Times New Roman" w:hAnsi="Times New Roman" w:cs="Times New Roman"/>
          <w:b/>
          <w:bCs/>
          <w:snapToGrid w:val="0"/>
          <w:sz w:val="28"/>
          <w:szCs w:val="28"/>
          <w:lang w:eastAsia="ru-RU"/>
        </w:rPr>
        <w:t>м</w:t>
      </w:r>
      <w:r w:rsidR="001E494B" w:rsidRPr="00C322A7">
        <w:rPr>
          <w:rFonts w:ascii="Times New Roman" w:eastAsia="Times New Roman" w:hAnsi="Times New Roman" w:cs="Times New Roman"/>
          <w:b/>
          <w:bCs/>
          <w:snapToGrid w:val="0"/>
          <w:sz w:val="28"/>
          <w:szCs w:val="28"/>
          <w:lang w:eastAsia="ru-RU"/>
        </w:rPr>
        <w:t>агистерская диссертация</w:t>
      </w:r>
      <w:r w:rsidR="00685D34" w:rsidRPr="00685D34">
        <w:rPr>
          <w:rFonts w:ascii="Times New Roman" w:eastAsia="Times New Roman" w:hAnsi="Times New Roman" w:cs="Times New Roman"/>
          <w:snapToGrid w:val="0"/>
          <w:sz w:val="28"/>
          <w:szCs w:val="28"/>
          <w:lang w:eastAsia="ru-RU"/>
        </w:rPr>
        <w:t>:</w:t>
      </w:r>
      <w:r w:rsidR="00685D34" w:rsidRPr="00B610CA">
        <w:rPr>
          <w:rFonts w:ascii="Times New Roman" w:eastAsia="Times New Roman" w:hAnsi="Times New Roman" w:cs="Times New Roman"/>
          <w:snapToGrid w:val="0"/>
          <w:sz w:val="28"/>
          <w:szCs w:val="28"/>
          <w:lang w:eastAsia="ru-RU"/>
        </w:rPr>
        <w:t xml:space="preserve"> </w:t>
      </w:r>
      <w:r w:rsidR="00E75689">
        <w:rPr>
          <w:rFonts w:ascii="Times New Roman" w:eastAsia="Times New Roman" w:hAnsi="Times New Roman" w:cs="Times New Roman"/>
          <w:snapToGrid w:val="0"/>
          <w:sz w:val="28"/>
          <w:szCs w:val="28"/>
          <w:lang w:eastAsia="ru-RU"/>
        </w:rPr>
        <w:t>Ф</w:t>
      </w:r>
      <w:r w:rsidR="001E494B" w:rsidRPr="00F60C9B">
        <w:rPr>
          <w:rFonts w:ascii="Times New Roman" w:eastAsia="Times New Roman" w:hAnsi="Times New Roman" w:cs="Times New Roman"/>
          <w:snapToGrid w:val="0"/>
          <w:sz w:val="28"/>
          <w:szCs w:val="28"/>
          <w:lang w:eastAsia="ru-RU"/>
        </w:rPr>
        <w:t xml:space="preserve">орма </w:t>
      </w:r>
      <w:r>
        <w:rPr>
          <w:rFonts w:ascii="Times New Roman" w:eastAsia="Times New Roman" w:hAnsi="Times New Roman" w:cs="Times New Roman"/>
          <w:snapToGrid w:val="0"/>
          <w:sz w:val="28"/>
          <w:szCs w:val="28"/>
          <w:lang w:eastAsia="ru-RU"/>
        </w:rPr>
        <w:t>выпускной квалификационной работы</w:t>
      </w:r>
      <w:r w:rsidR="001E494B" w:rsidRPr="00F60C9B">
        <w:rPr>
          <w:rFonts w:ascii="Times New Roman" w:eastAsia="Times New Roman" w:hAnsi="Times New Roman" w:cs="Times New Roman"/>
          <w:snapToGrid w:val="0"/>
          <w:sz w:val="28"/>
          <w:szCs w:val="28"/>
          <w:lang w:eastAsia="ru-RU"/>
        </w:rPr>
        <w:t>, представляющая собой углубленные исследования по теме</w:t>
      </w:r>
      <w:r w:rsidR="00CA24F1">
        <w:rPr>
          <w:rFonts w:ascii="Times New Roman" w:eastAsia="Times New Roman" w:hAnsi="Times New Roman" w:cs="Times New Roman"/>
          <w:snapToGrid w:val="0"/>
          <w:sz w:val="28"/>
          <w:szCs w:val="28"/>
          <w:lang w:eastAsia="ru-RU"/>
        </w:rPr>
        <w:t>,</w:t>
      </w:r>
      <w:r w:rsidR="00ED119B" w:rsidRPr="00F60C9B">
        <w:rPr>
          <w:rFonts w:ascii="Times New Roman" w:eastAsia="Times New Roman" w:hAnsi="Times New Roman" w:cs="Times New Roman"/>
          <w:snapToGrid w:val="0"/>
          <w:sz w:val="28"/>
          <w:szCs w:val="28"/>
          <w:lang w:eastAsia="ru-RU"/>
        </w:rPr>
        <w:t xml:space="preserve"> определяемой спецификой направления подготовки и направленностью (профилем) образовательной программы</w:t>
      </w:r>
      <w:r w:rsidR="00CA24F1">
        <w:rPr>
          <w:rFonts w:ascii="Times New Roman" w:eastAsia="Times New Roman" w:hAnsi="Times New Roman" w:cs="Times New Roman"/>
          <w:snapToGrid w:val="0"/>
          <w:sz w:val="28"/>
          <w:szCs w:val="28"/>
          <w:lang w:eastAsia="ru-RU"/>
        </w:rPr>
        <w:t xml:space="preserve"> магистратуры</w:t>
      </w:r>
      <w:r w:rsidR="00AE48EC">
        <w:rPr>
          <w:rFonts w:ascii="Times New Roman" w:eastAsia="Times New Roman" w:hAnsi="Times New Roman" w:cs="Times New Roman"/>
          <w:snapToGrid w:val="0"/>
          <w:sz w:val="28"/>
          <w:szCs w:val="28"/>
          <w:lang w:eastAsia="ru-RU"/>
        </w:rPr>
        <w:t xml:space="preserve">, </w:t>
      </w:r>
      <w:r w:rsidR="00AE48EC" w:rsidRPr="00AE48EC">
        <w:rPr>
          <w:rFonts w:ascii="Times New Roman" w:eastAsia="Times New Roman" w:hAnsi="Times New Roman" w:cs="Times New Roman"/>
          <w:snapToGrid w:val="0"/>
          <w:sz w:val="28"/>
          <w:szCs w:val="28"/>
          <w:lang w:eastAsia="ru-RU"/>
        </w:rPr>
        <w:t>имеющ</w:t>
      </w:r>
      <w:r w:rsidR="00AE48EC">
        <w:rPr>
          <w:rFonts w:ascii="Times New Roman" w:eastAsia="Times New Roman" w:hAnsi="Times New Roman" w:cs="Times New Roman"/>
          <w:snapToGrid w:val="0"/>
          <w:sz w:val="28"/>
          <w:szCs w:val="28"/>
          <w:lang w:eastAsia="ru-RU"/>
        </w:rPr>
        <w:t>ие</w:t>
      </w:r>
      <w:r w:rsidR="00AE48EC" w:rsidRPr="00AE48EC">
        <w:rPr>
          <w:rFonts w:ascii="Times New Roman" w:eastAsia="Times New Roman" w:hAnsi="Times New Roman" w:cs="Times New Roman"/>
          <w:snapToGrid w:val="0"/>
          <w:sz w:val="28"/>
          <w:szCs w:val="28"/>
          <w:lang w:eastAsia="ru-RU"/>
        </w:rPr>
        <w:t xml:space="preserve"> теоретическое и (или) практическое значение или обеспечивающие решение задач профессиональной деятельности</w:t>
      </w:r>
      <w:r w:rsidR="00F77241" w:rsidRPr="00F60C9B">
        <w:rPr>
          <w:rFonts w:ascii="Times New Roman" w:eastAsia="Times New Roman" w:hAnsi="Times New Roman" w:cs="Times New Roman"/>
          <w:snapToGrid w:val="0"/>
          <w:sz w:val="28"/>
          <w:szCs w:val="28"/>
          <w:lang w:eastAsia="ru-RU"/>
        </w:rPr>
        <w:t>.</w:t>
      </w:r>
      <w:r w:rsidR="008B6D9F">
        <w:rPr>
          <w:rFonts w:ascii="Times New Roman" w:eastAsia="Times New Roman" w:hAnsi="Times New Roman" w:cs="Times New Roman"/>
          <w:snapToGrid w:val="0"/>
          <w:sz w:val="28"/>
          <w:szCs w:val="28"/>
          <w:lang w:eastAsia="ru-RU"/>
        </w:rPr>
        <w:t xml:space="preserve"> </w:t>
      </w:r>
    </w:p>
    <w:p w14:paraId="590D002F" w14:textId="77777777" w:rsidR="0098793E" w:rsidRPr="00F60C9B" w:rsidRDefault="0098793E" w:rsidP="009E70BA">
      <w:pPr>
        <w:widowControl w:val="0"/>
        <w:spacing w:after="0" w:line="240" w:lineRule="auto"/>
        <w:ind w:firstLine="851"/>
        <w:jc w:val="both"/>
        <w:rPr>
          <w:rFonts w:ascii="Times New Roman" w:eastAsia="Times New Roman" w:hAnsi="Times New Roman" w:cs="Times New Roman"/>
          <w:noProof/>
          <w:sz w:val="28"/>
          <w:szCs w:val="28"/>
        </w:rPr>
      </w:pPr>
    </w:p>
    <w:p w14:paraId="7E713D11" w14:textId="53BBC2FA" w:rsidR="001F1F98" w:rsidRPr="00F60C9B" w:rsidRDefault="001F1F98" w:rsidP="001F1F98">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r w:rsidRPr="00F60C9B">
        <w:rPr>
          <w:rFonts w:ascii="Times New Roman" w:eastAsia="Times New Roman" w:hAnsi="Times New Roman" w:cs="Times New Roman"/>
          <w:b/>
          <w:snapToGrid w:val="0"/>
          <w:kern w:val="28"/>
          <w:sz w:val="28"/>
          <w:szCs w:val="28"/>
          <w:lang w:eastAsia="ru-RU"/>
        </w:rPr>
        <w:t xml:space="preserve">3.2 </w:t>
      </w:r>
      <w:r w:rsidR="00C322A7">
        <w:rPr>
          <w:rFonts w:ascii="Times New Roman" w:eastAsia="Times New Roman" w:hAnsi="Times New Roman" w:cs="Times New Roman"/>
          <w:b/>
          <w:snapToGrid w:val="0"/>
          <w:kern w:val="28"/>
          <w:sz w:val="28"/>
          <w:szCs w:val="28"/>
          <w:lang w:eastAsia="ru-RU"/>
        </w:rPr>
        <w:t>С</w:t>
      </w:r>
      <w:r w:rsidRPr="00F60C9B">
        <w:rPr>
          <w:rFonts w:ascii="Times New Roman" w:eastAsia="Times New Roman" w:hAnsi="Times New Roman" w:cs="Times New Roman"/>
          <w:b/>
          <w:snapToGrid w:val="0"/>
          <w:kern w:val="28"/>
          <w:sz w:val="28"/>
          <w:szCs w:val="28"/>
          <w:lang w:eastAsia="ru-RU"/>
        </w:rPr>
        <w:t>окращения</w:t>
      </w:r>
    </w:p>
    <w:p w14:paraId="384C17C1" w14:textId="77777777" w:rsidR="00E5584B" w:rsidRPr="00F60C9B" w:rsidRDefault="00E5584B" w:rsidP="009E70BA">
      <w:pPr>
        <w:widowControl w:val="0"/>
        <w:spacing w:after="0" w:line="240" w:lineRule="auto"/>
        <w:ind w:firstLine="851"/>
        <w:jc w:val="both"/>
        <w:rPr>
          <w:rFonts w:ascii="Times New Roman" w:eastAsia="Times New Roman" w:hAnsi="Times New Roman" w:cs="Times New Roman"/>
          <w:noProof/>
          <w:sz w:val="28"/>
          <w:szCs w:val="28"/>
        </w:rPr>
      </w:pPr>
    </w:p>
    <w:p w14:paraId="4C19F794" w14:textId="14CC1CCD" w:rsidR="007E2F0E" w:rsidRPr="00F60C9B" w:rsidRDefault="007E2F0E" w:rsidP="00685D34">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В настоящем стандарте используются следующие сокращения:</w:t>
      </w:r>
    </w:p>
    <w:p w14:paraId="6C00047B" w14:textId="13214ECF" w:rsidR="00685D34" w:rsidRPr="00685D34" w:rsidRDefault="00685D34" w:rsidP="00685D34">
      <w:pPr>
        <w:spacing w:after="0" w:line="240" w:lineRule="auto"/>
        <w:ind w:firstLine="851"/>
        <w:rPr>
          <w:rFonts w:ascii="Times New Roman" w:eastAsia="Times New Roman" w:hAnsi="Times New Roman" w:cs="Times New Roman"/>
          <w:noProof/>
          <w:sz w:val="28"/>
          <w:szCs w:val="28"/>
        </w:rPr>
      </w:pPr>
      <w:r w:rsidRPr="00F60C9B">
        <w:rPr>
          <w:rFonts w:ascii="Times New Roman" w:eastAsia="Times New Roman" w:hAnsi="Times New Roman" w:cs="Times New Roman"/>
          <w:noProof/>
          <w:sz w:val="28"/>
          <w:szCs w:val="28"/>
        </w:rPr>
        <w:t>ВКР</w:t>
      </w:r>
      <w:r w:rsidRPr="00363ADC">
        <w:rPr>
          <w:rFonts w:ascii="Times New Roman" w:eastAsia="Times New Roman" w:hAnsi="Times New Roman" w:cs="Times New Roman"/>
          <w:noProof/>
          <w:sz w:val="28"/>
          <w:szCs w:val="28"/>
        </w:rPr>
        <w:t xml:space="preserve"> </w:t>
      </w:r>
      <w:r w:rsidRPr="00363ADC">
        <w:rPr>
          <w:rFonts w:ascii="Times New Roman" w:hAnsi="Times New Roman" w:cs="Times New Roman"/>
          <w:sz w:val="26"/>
          <w:szCs w:val="26"/>
        </w:rPr>
        <w:noBreakHyphen/>
        <w:t xml:space="preserve"> </w:t>
      </w:r>
      <w:r w:rsidRPr="00F60C9B">
        <w:rPr>
          <w:rFonts w:ascii="Times New Roman" w:eastAsia="Times New Roman" w:hAnsi="Times New Roman" w:cs="Times New Roman"/>
          <w:noProof/>
          <w:sz w:val="28"/>
          <w:szCs w:val="28"/>
        </w:rPr>
        <w:t>выпускная квалификационная работа</w:t>
      </w:r>
      <w:r w:rsidRPr="00685D34">
        <w:rPr>
          <w:rFonts w:ascii="Times New Roman" w:eastAsia="Times New Roman" w:hAnsi="Times New Roman" w:cs="Times New Roman"/>
          <w:noProof/>
          <w:sz w:val="28"/>
          <w:szCs w:val="28"/>
        </w:rPr>
        <w:t>;</w:t>
      </w:r>
    </w:p>
    <w:p w14:paraId="57B8C6B6" w14:textId="2C5DC47B" w:rsidR="00685D34" w:rsidRDefault="00685D34" w:rsidP="00685D34">
      <w:pPr>
        <w:spacing w:after="0" w:line="240" w:lineRule="auto"/>
        <w:ind w:firstLine="851"/>
        <w:rPr>
          <w:rFonts w:ascii="Times New Roman" w:eastAsia="Times New Roman" w:hAnsi="Times New Roman" w:cs="Times New Roman"/>
          <w:noProof/>
          <w:sz w:val="28"/>
          <w:szCs w:val="28"/>
        </w:rPr>
      </w:pPr>
      <w:r w:rsidRPr="009F696F">
        <w:rPr>
          <w:rFonts w:ascii="Times New Roman" w:eastAsia="Times New Roman" w:hAnsi="Times New Roman" w:cs="Times New Roman"/>
          <w:snapToGrid w:val="0"/>
          <w:sz w:val="28"/>
          <w:szCs w:val="28"/>
          <w:lang w:eastAsia="ru-RU"/>
        </w:rPr>
        <w:t>ТД</w:t>
      </w:r>
      <w:r w:rsidRPr="00685D34">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noProof/>
          <w:sz w:val="28"/>
          <w:szCs w:val="28"/>
        </w:rPr>
        <w:noBreakHyphen/>
      </w:r>
      <w:r w:rsidRPr="00685D34">
        <w:rPr>
          <w:rFonts w:ascii="Times New Roman" w:eastAsia="Times New Roman" w:hAnsi="Times New Roman" w:cs="Times New Roman"/>
          <w:noProof/>
          <w:sz w:val="28"/>
          <w:szCs w:val="28"/>
        </w:rPr>
        <w:t xml:space="preserve"> </w:t>
      </w:r>
      <w:r w:rsidRPr="00F60C9B">
        <w:rPr>
          <w:rFonts w:ascii="Times New Roman" w:eastAsia="Times New Roman" w:hAnsi="Times New Roman" w:cs="Times New Roman"/>
          <w:noProof/>
          <w:sz w:val="28"/>
          <w:szCs w:val="28"/>
        </w:rPr>
        <w:t>текстовый документ</w:t>
      </w:r>
      <w:r w:rsidRPr="00685D34">
        <w:rPr>
          <w:rFonts w:ascii="Times New Roman" w:eastAsia="Times New Roman" w:hAnsi="Times New Roman" w:cs="Times New Roman"/>
          <w:noProof/>
          <w:sz w:val="28"/>
          <w:szCs w:val="28"/>
        </w:rPr>
        <w:t>;</w:t>
      </w:r>
    </w:p>
    <w:p w14:paraId="3890BDC5" w14:textId="7A4FBE76" w:rsidR="00685D34" w:rsidRDefault="00685D34" w:rsidP="00685D34">
      <w:pPr>
        <w:spacing w:after="0" w:line="240" w:lineRule="auto"/>
        <w:ind w:firstLine="851"/>
        <w:rPr>
          <w:rFonts w:ascii="Times New Roman" w:eastAsia="Times New Roman" w:hAnsi="Times New Roman" w:cs="Times New Roman"/>
          <w:noProof/>
          <w:sz w:val="28"/>
          <w:szCs w:val="28"/>
        </w:rPr>
      </w:pPr>
      <w:r>
        <w:rPr>
          <w:rFonts w:ascii="Times New Roman" w:eastAsia="Times New Roman" w:hAnsi="Times New Roman" w:cs="Times New Roman"/>
          <w:snapToGrid w:val="0"/>
          <w:sz w:val="28"/>
          <w:szCs w:val="28"/>
          <w:lang w:eastAsia="ru-RU"/>
        </w:rPr>
        <w:t>Г</w:t>
      </w:r>
      <w:r w:rsidRPr="009F696F">
        <w:rPr>
          <w:rFonts w:ascii="Times New Roman" w:eastAsia="Times New Roman" w:hAnsi="Times New Roman" w:cs="Times New Roman"/>
          <w:snapToGrid w:val="0"/>
          <w:sz w:val="28"/>
          <w:szCs w:val="28"/>
          <w:lang w:eastAsia="ru-RU"/>
        </w:rPr>
        <w:t>Д</w:t>
      </w:r>
      <w:r w:rsidRPr="00685D34">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noProof/>
          <w:sz w:val="28"/>
          <w:szCs w:val="28"/>
        </w:rPr>
        <w:noBreakHyphen/>
      </w:r>
      <w:r w:rsidRPr="00685D34">
        <w:rPr>
          <w:rFonts w:ascii="Times New Roman" w:eastAsia="Times New Roman" w:hAnsi="Times New Roman" w:cs="Times New Roman"/>
          <w:noProof/>
          <w:sz w:val="28"/>
          <w:szCs w:val="28"/>
        </w:rPr>
        <w:t xml:space="preserve"> </w:t>
      </w:r>
      <w:r>
        <w:rPr>
          <w:rFonts w:ascii="Times New Roman" w:eastAsia="Times New Roman" w:hAnsi="Times New Roman" w:cs="Times New Roman"/>
          <w:noProof/>
          <w:sz w:val="28"/>
          <w:szCs w:val="28"/>
        </w:rPr>
        <w:t>графический</w:t>
      </w:r>
      <w:r w:rsidRPr="00F60C9B">
        <w:rPr>
          <w:rFonts w:ascii="Times New Roman" w:eastAsia="Times New Roman" w:hAnsi="Times New Roman" w:cs="Times New Roman"/>
          <w:noProof/>
          <w:sz w:val="28"/>
          <w:szCs w:val="28"/>
        </w:rPr>
        <w:t xml:space="preserve"> документ</w:t>
      </w:r>
      <w:r w:rsidRPr="00685D34">
        <w:rPr>
          <w:rFonts w:ascii="Times New Roman" w:eastAsia="Times New Roman" w:hAnsi="Times New Roman" w:cs="Times New Roman"/>
          <w:noProof/>
          <w:sz w:val="28"/>
          <w:szCs w:val="28"/>
        </w:rPr>
        <w:t>;</w:t>
      </w:r>
    </w:p>
    <w:p w14:paraId="604AA974" w14:textId="5813AAA8" w:rsidR="00685D34" w:rsidRDefault="00685D34" w:rsidP="00685D34">
      <w:pPr>
        <w:spacing w:after="0" w:line="240" w:lineRule="auto"/>
        <w:ind w:firstLine="851"/>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ДМ </w:t>
      </w:r>
      <w:r w:rsidR="00CF6F4B">
        <w:rPr>
          <w:rFonts w:ascii="Times New Roman" w:eastAsia="Times New Roman" w:hAnsi="Times New Roman" w:cs="Times New Roman"/>
          <w:noProof/>
          <w:sz w:val="28"/>
          <w:szCs w:val="28"/>
        </w:rPr>
        <w:t>–</w:t>
      </w:r>
      <w:r>
        <w:rPr>
          <w:rFonts w:ascii="Times New Roman" w:eastAsia="Times New Roman" w:hAnsi="Times New Roman" w:cs="Times New Roman"/>
          <w:noProof/>
          <w:sz w:val="28"/>
          <w:szCs w:val="28"/>
        </w:rPr>
        <w:t xml:space="preserve"> </w:t>
      </w:r>
      <w:r w:rsidR="00CF6F4B">
        <w:rPr>
          <w:rFonts w:ascii="Times New Roman" w:eastAsia="Times New Roman" w:hAnsi="Times New Roman" w:cs="Times New Roman"/>
          <w:noProof/>
          <w:sz w:val="28"/>
          <w:szCs w:val="28"/>
        </w:rPr>
        <w:t>демонстрационный материал;</w:t>
      </w:r>
    </w:p>
    <w:p w14:paraId="66AC20D6" w14:textId="771357EF" w:rsidR="00685D34" w:rsidRPr="00685D34" w:rsidRDefault="00685D34" w:rsidP="00685D34">
      <w:pPr>
        <w:spacing w:after="0" w:line="240" w:lineRule="auto"/>
        <w:ind w:firstLine="851"/>
        <w:rPr>
          <w:rFonts w:ascii="Times New Roman" w:eastAsia="Times New Roman" w:hAnsi="Times New Roman" w:cs="Times New Roman"/>
          <w:noProof/>
          <w:sz w:val="28"/>
          <w:szCs w:val="28"/>
        </w:rPr>
      </w:pPr>
      <w:r w:rsidRPr="009F696F">
        <w:rPr>
          <w:rFonts w:ascii="Times New Roman" w:eastAsia="Times New Roman" w:hAnsi="Times New Roman" w:cs="Times New Roman"/>
          <w:snapToGrid w:val="0"/>
          <w:sz w:val="28"/>
          <w:szCs w:val="28"/>
          <w:lang w:eastAsia="ru-RU"/>
        </w:rPr>
        <w:t>ОП</w:t>
      </w:r>
      <w:r w:rsidRPr="00685D34">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noProof/>
          <w:sz w:val="28"/>
          <w:szCs w:val="28"/>
        </w:rPr>
        <w:noBreakHyphen/>
      </w:r>
      <w:r w:rsidRPr="00685D34">
        <w:rPr>
          <w:rFonts w:ascii="Times New Roman" w:eastAsia="Times New Roman" w:hAnsi="Times New Roman" w:cs="Times New Roman"/>
          <w:noProof/>
          <w:sz w:val="28"/>
          <w:szCs w:val="28"/>
        </w:rPr>
        <w:t xml:space="preserve"> </w:t>
      </w:r>
      <w:r w:rsidRPr="00F60C9B">
        <w:rPr>
          <w:rFonts w:ascii="Times New Roman" w:eastAsia="Times New Roman" w:hAnsi="Times New Roman" w:cs="Times New Roman"/>
          <w:noProof/>
          <w:sz w:val="28"/>
          <w:szCs w:val="28"/>
        </w:rPr>
        <w:t>образовательная программа</w:t>
      </w:r>
      <w:r w:rsidRPr="00685D34">
        <w:rPr>
          <w:rFonts w:ascii="Times New Roman" w:eastAsia="Times New Roman" w:hAnsi="Times New Roman" w:cs="Times New Roman"/>
          <w:noProof/>
          <w:sz w:val="28"/>
          <w:szCs w:val="28"/>
        </w:rPr>
        <w:t>;</w:t>
      </w:r>
    </w:p>
    <w:p w14:paraId="39549FAF" w14:textId="65D8E14A" w:rsidR="00685D34" w:rsidRPr="00685D34" w:rsidRDefault="00685D34" w:rsidP="00685D34">
      <w:pPr>
        <w:spacing w:after="0" w:line="240" w:lineRule="auto"/>
        <w:ind w:firstLine="851"/>
        <w:rPr>
          <w:rFonts w:ascii="Times New Roman" w:eastAsia="Times New Roman" w:hAnsi="Times New Roman" w:cs="Times New Roman"/>
          <w:noProof/>
          <w:sz w:val="28"/>
          <w:szCs w:val="28"/>
        </w:rPr>
      </w:pPr>
      <w:r w:rsidRPr="00F60C9B">
        <w:rPr>
          <w:rFonts w:ascii="Times New Roman" w:eastAsia="Times New Roman" w:hAnsi="Times New Roman" w:cs="Times New Roman"/>
          <w:noProof/>
          <w:sz w:val="28"/>
          <w:szCs w:val="28"/>
        </w:rPr>
        <w:t>ЕСКД</w:t>
      </w:r>
      <w:r w:rsidRPr="00685D34">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noProof/>
          <w:sz w:val="28"/>
          <w:szCs w:val="28"/>
        </w:rPr>
        <w:noBreakHyphen/>
      </w:r>
      <w:r w:rsidRPr="00685D34">
        <w:rPr>
          <w:rFonts w:ascii="Times New Roman" w:eastAsia="Times New Roman" w:hAnsi="Times New Roman" w:cs="Times New Roman"/>
          <w:noProof/>
          <w:sz w:val="28"/>
          <w:szCs w:val="28"/>
        </w:rPr>
        <w:t xml:space="preserve"> </w:t>
      </w:r>
      <w:r w:rsidRPr="00F60C9B">
        <w:rPr>
          <w:rFonts w:ascii="Times New Roman" w:eastAsia="Times New Roman" w:hAnsi="Times New Roman" w:cs="Times New Roman"/>
          <w:noProof/>
          <w:sz w:val="28"/>
          <w:szCs w:val="28"/>
        </w:rPr>
        <w:t>единая система конструкторской документации</w:t>
      </w:r>
      <w:r w:rsidRPr="00685D34">
        <w:rPr>
          <w:rFonts w:ascii="Times New Roman" w:eastAsia="Times New Roman" w:hAnsi="Times New Roman" w:cs="Times New Roman"/>
          <w:noProof/>
          <w:sz w:val="28"/>
          <w:szCs w:val="28"/>
        </w:rPr>
        <w:t>;</w:t>
      </w:r>
    </w:p>
    <w:p w14:paraId="7E7EDC8E" w14:textId="78D1567B" w:rsidR="00685D34" w:rsidRPr="00685D34" w:rsidRDefault="00685D34" w:rsidP="00685D34">
      <w:pPr>
        <w:spacing w:after="0" w:line="240" w:lineRule="auto"/>
        <w:ind w:firstLine="851"/>
        <w:rPr>
          <w:rFonts w:ascii="Times New Roman" w:eastAsia="Times New Roman" w:hAnsi="Times New Roman" w:cs="Times New Roman"/>
          <w:noProof/>
          <w:sz w:val="28"/>
          <w:szCs w:val="28"/>
        </w:rPr>
      </w:pPr>
      <w:r w:rsidRPr="00F60C9B">
        <w:rPr>
          <w:rFonts w:ascii="Times New Roman" w:eastAsia="Times New Roman" w:hAnsi="Times New Roman" w:cs="Times New Roman"/>
          <w:noProof/>
          <w:sz w:val="28"/>
          <w:szCs w:val="28"/>
        </w:rPr>
        <w:t>ЕСТД</w:t>
      </w:r>
      <w:r w:rsidRPr="00685D34">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noProof/>
          <w:sz w:val="28"/>
          <w:szCs w:val="28"/>
        </w:rPr>
        <w:noBreakHyphen/>
      </w:r>
      <w:r w:rsidRPr="00685D34">
        <w:rPr>
          <w:rFonts w:ascii="Times New Roman" w:eastAsia="Times New Roman" w:hAnsi="Times New Roman" w:cs="Times New Roman"/>
          <w:noProof/>
          <w:sz w:val="28"/>
          <w:szCs w:val="28"/>
        </w:rPr>
        <w:t xml:space="preserve"> </w:t>
      </w:r>
      <w:r w:rsidRPr="00F60C9B">
        <w:rPr>
          <w:rFonts w:ascii="Times New Roman" w:eastAsia="Times New Roman" w:hAnsi="Times New Roman" w:cs="Times New Roman"/>
          <w:noProof/>
          <w:sz w:val="28"/>
          <w:szCs w:val="28"/>
        </w:rPr>
        <w:t>единая система технологической документации</w:t>
      </w:r>
      <w:r w:rsidRPr="00685D34">
        <w:rPr>
          <w:rFonts w:ascii="Times New Roman" w:eastAsia="Times New Roman" w:hAnsi="Times New Roman" w:cs="Times New Roman"/>
          <w:noProof/>
          <w:sz w:val="28"/>
          <w:szCs w:val="28"/>
        </w:rPr>
        <w:t>;</w:t>
      </w:r>
    </w:p>
    <w:p w14:paraId="63E02793" w14:textId="34691F63" w:rsidR="00685D34" w:rsidRPr="00685D34" w:rsidRDefault="00685D34" w:rsidP="00685D34">
      <w:pPr>
        <w:spacing w:after="0" w:line="240" w:lineRule="auto"/>
        <w:ind w:firstLine="851"/>
        <w:rPr>
          <w:rFonts w:ascii="Times New Roman" w:eastAsia="Times New Roman" w:hAnsi="Times New Roman" w:cs="Times New Roman"/>
          <w:noProof/>
          <w:sz w:val="28"/>
          <w:szCs w:val="28"/>
        </w:rPr>
      </w:pPr>
      <w:r w:rsidRPr="00F60C9B">
        <w:rPr>
          <w:rFonts w:ascii="Times New Roman" w:eastAsia="Times New Roman" w:hAnsi="Times New Roman" w:cs="Times New Roman"/>
          <w:snapToGrid w:val="0"/>
          <w:sz w:val="28"/>
          <w:szCs w:val="28"/>
          <w:lang w:eastAsia="ru-RU"/>
        </w:rPr>
        <w:t>ЕСПД</w:t>
      </w:r>
      <w:r w:rsidRPr="00685D34">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noProof/>
          <w:sz w:val="28"/>
          <w:szCs w:val="28"/>
        </w:rPr>
        <w:noBreakHyphen/>
      </w:r>
      <w:r w:rsidRPr="00685D34">
        <w:rPr>
          <w:rFonts w:ascii="Times New Roman" w:eastAsia="Times New Roman" w:hAnsi="Times New Roman" w:cs="Times New Roman"/>
          <w:noProof/>
          <w:sz w:val="28"/>
          <w:szCs w:val="28"/>
        </w:rPr>
        <w:t xml:space="preserve"> </w:t>
      </w:r>
      <w:r w:rsidRPr="00F60C9B">
        <w:rPr>
          <w:rFonts w:ascii="Times New Roman" w:eastAsia="Times New Roman" w:hAnsi="Times New Roman" w:cs="Times New Roman"/>
          <w:noProof/>
          <w:sz w:val="28"/>
          <w:szCs w:val="28"/>
        </w:rPr>
        <w:t>единая система программной документации</w:t>
      </w:r>
      <w:r w:rsidRPr="00685D34">
        <w:rPr>
          <w:rFonts w:ascii="Times New Roman" w:eastAsia="Times New Roman" w:hAnsi="Times New Roman" w:cs="Times New Roman"/>
          <w:noProof/>
          <w:sz w:val="28"/>
          <w:szCs w:val="28"/>
        </w:rPr>
        <w:t>;</w:t>
      </w:r>
    </w:p>
    <w:p w14:paraId="295B1323" w14:textId="703F616F" w:rsidR="00685D34" w:rsidRPr="00685D34" w:rsidRDefault="00685D34" w:rsidP="00685D34">
      <w:pPr>
        <w:spacing w:after="0" w:line="240" w:lineRule="auto"/>
        <w:ind w:firstLine="851"/>
        <w:rPr>
          <w:rFonts w:ascii="Times New Roman" w:eastAsia="Times New Roman" w:hAnsi="Times New Roman" w:cs="Times New Roman"/>
          <w:noProof/>
          <w:sz w:val="28"/>
          <w:szCs w:val="28"/>
        </w:rPr>
      </w:pPr>
      <w:r w:rsidRPr="00F60C9B">
        <w:rPr>
          <w:rFonts w:ascii="Times New Roman" w:eastAsia="Times New Roman" w:hAnsi="Times New Roman" w:cs="Times New Roman"/>
          <w:snapToGrid w:val="0"/>
          <w:sz w:val="28"/>
          <w:szCs w:val="28"/>
          <w:lang w:eastAsia="ru-RU"/>
        </w:rPr>
        <w:t>СПДС</w:t>
      </w:r>
      <w:r w:rsidRPr="00685D34">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noProof/>
          <w:sz w:val="28"/>
          <w:szCs w:val="28"/>
        </w:rPr>
        <w:noBreakHyphen/>
      </w:r>
      <w:r w:rsidRPr="00685D34">
        <w:rPr>
          <w:rFonts w:ascii="Times New Roman" w:eastAsia="Times New Roman" w:hAnsi="Times New Roman" w:cs="Times New Roman"/>
          <w:noProof/>
          <w:sz w:val="28"/>
          <w:szCs w:val="28"/>
        </w:rPr>
        <w:t xml:space="preserve"> </w:t>
      </w:r>
      <w:r w:rsidRPr="00F60C9B">
        <w:rPr>
          <w:rFonts w:ascii="Times New Roman" w:eastAsia="Times New Roman" w:hAnsi="Times New Roman" w:cs="Times New Roman"/>
          <w:noProof/>
          <w:sz w:val="28"/>
          <w:szCs w:val="28"/>
        </w:rPr>
        <w:t>система проектной документации для строительства</w:t>
      </w:r>
      <w:r w:rsidRPr="00685D34">
        <w:rPr>
          <w:rFonts w:ascii="Times New Roman" w:eastAsia="Times New Roman" w:hAnsi="Times New Roman" w:cs="Times New Roman"/>
          <w:noProof/>
          <w:sz w:val="28"/>
          <w:szCs w:val="28"/>
        </w:rPr>
        <w:t>;</w:t>
      </w:r>
    </w:p>
    <w:p w14:paraId="5137FC92" w14:textId="6BE13DA9" w:rsidR="00060613" w:rsidRDefault="00060613" w:rsidP="009E70BA">
      <w:pPr>
        <w:widowControl w:val="0"/>
        <w:spacing w:after="0" w:line="240" w:lineRule="auto"/>
        <w:ind w:firstLine="851"/>
        <w:jc w:val="both"/>
        <w:rPr>
          <w:rFonts w:ascii="Times New Roman" w:eastAsia="Times New Roman" w:hAnsi="Times New Roman" w:cs="Times New Roman"/>
          <w:snapToGrid w:val="0"/>
          <w:sz w:val="28"/>
          <w:szCs w:val="28"/>
          <w:lang w:eastAsia="ru-RU"/>
        </w:rPr>
      </w:pPr>
    </w:p>
    <w:p w14:paraId="0096623A" w14:textId="39AF50CD" w:rsidR="001B79EC" w:rsidRPr="00F60C9B" w:rsidRDefault="001B79EC" w:rsidP="00A93A2B">
      <w:pPr>
        <w:keepNext/>
        <w:widowControl w:val="0"/>
        <w:tabs>
          <w:tab w:val="num" w:pos="1134"/>
          <w:tab w:val="left" w:pos="1843"/>
        </w:tabs>
        <w:spacing w:after="0" w:line="240" w:lineRule="auto"/>
        <w:ind w:firstLine="851"/>
        <w:jc w:val="both"/>
        <w:rPr>
          <w:rFonts w:ascii="Times New Roman" w:eastAsia="Times New Roman" w:hAnsi="Times New Roman" w:cs="Times New Roman"/>
          <w:b/>
          <w:snapToGrid w:val="0"/>
          <w:kern w:val="28"/>
          <w:sz w:val="28"/>
          <w:szCs w:val="28"/>
          <w:lang w:eastAsia="ru-RU"/>
        </w:rPr>
      </w:pPr>
      <w:bookmarkStart w:id="7" w:name="_Toc50860877"/>
      <w:r w:rsidRPr="00F60C9B">
        <w:rPr>
          <w:rFonts w:ascii="Times New Roman" w:eastAsia="Times New Roman" w:hAnsi="Times New Roman" w:cs="Times New Roman"/>
          <w:b/>
          <w:snapToGrid w:val="0"/>
          <w:kern w:val="28"/>
          <w:sz w:val="28"/>
          <w:szCs w:val="28"/>
          <w:lang w:eastAsia="ru-RU"/>
        </w:rPr>
        <w:lastRenderedPageBreak/>
        <w:t>4 Общие положения</w:t>
      </w:r>
      <w:bookmarkEnd w:id="7"/>
    </w:p>
    <w:p w14:paraId="3B076751" w14:textId="244304D8" w:rsidR="00060613" w:rsidRPr="00F60C9B" w:rsidRDefault="00060613" w:rsidP="00A93A2B">
      <w:pPr>
        <w:keepNext/>
        <w:widowControl w:val="0"/>
        <w:spacing w:after="0" w:line="240" w:lineRule="auto"/>
        <w:ind w:firstLine="851"/>
        <w:jc w:val="both"/>
        <w:rPr>
          <w:rFonts w:ascii="Times New Roman" w:eastAsia="Times New Roman" w:hAnsi="Times New Roman" w:cs="Times New Roman"/>
          <w:snapToGrid w:val="0"/>
          <w:sz w:val="28"/>
          <w:szCs w:val="28"/>
          <w:lang w:eastAsia="ru-RU"/>
        </w:rPr>
      </w:pPr>
    </w:p>
    <w:p w14:paraId="15A61965" w14:textId="77777777" w:rsidR="00360932" w:rsidRPr="00360932" w:rsidRDefault="00360932" w:rsidP="00A93A2B">
      <w:pPr>
        <w:keepNext/>
        <w:widowControl w:val="0"/>
        <w:spacing w:after="0" w:line="240" w:lineRule="auto"/>
        <w:ind w:firstLine="851"/>
        <w:jc w:val="both"/>
        <w:rPr>
          <w:sz w:val="16"/>
          <w:szCs w:val="16"/>
        </w:rPr>
      </w:pPr>
      <w:r w:rsidRPr="00360932">
        <w:rPr>
          <w:rFonts w:ascii="Times New Roman" w:eastAsia="Times New Roman" w:hAnsi="Times New Roman" w:cs="Times New Roman"/>
          <w:snapToGrid w:val="0"/>
          <w:sz w:val="28"/>
          <w:szCs w:val="28"/>
          <w:lang w:eastAsia="ru-RU"/>
        </w:rPr>
        <w:t>ВКР выполняется в следующих формах:</w:t>
      </w:r>
    </w:p>
    <w:p w14:paraId="202900D3" w14:textId="77777777" w:rsidR="00360932" w:rsidRPr="00360932" w:rsidRDefault="00360932" w:rsidP="00360932">
      <w:pPr>
        <w:numPr>
          <w:ilvl w:val="0"/>
          <w:numId w:val="32"/>
        </w:numPr>
        <w:tabs>
          <w:tab w:val="left" w:pos="1276"/>
        </w:tabs>
        <w:spacing w:after="0" w:line="240" w:lineRule="auto"/>
        <w:ind w:left="0" w:firstLine="851"/>
        <w:contextualSpacing/>
        <w:jc w:val="both"/>
        <w:rPr>
          <w:rFonts w:ascii="Times New Roman" w:eastAsia="Times New Roman" w:hAnsi="Times New Roman" w:cs="Times New Roman"/>
          <w:sz w:val="28"/>
          <w:szCs w:val="28"/>
        </w:rPr>
      </w:pPr>
      <w:r w:rsidRPr="00360932">
        <w:rPr>
          <w:rFonts w:ascii="Times New Roman" w:eastAsia="Times New Roman" w:hAnsi="Times New Roman" w:cs="Times New Roman"/>
          <w:sz w:val="28"/>
          <w:szCs w:val="28"/>
        </w:rPr>
        <w:t xml:space="preserve"> для обучающихся по направлениям подготовки бакалавриата – в форме бакалаврской работы;</w:t>
      </w:r>
    </w:p>
    <w:p w14:paraId="60115CEB" w14:textId="77777777" w:rsidR="00360932" w:rsidRPr="00360932" w:rsidRDefault="00360932" w:rsidP="00360932">
      <w:pPr>
        <w:numPr>
          <w:ilvl w:val="0"/>
          <w:numId w:val="32"/>
        </w:numPr>
        <w:tabs>
          <w:tab w:val="left" w:pos="1276"/>
        </w:tabs>
        <w:spacing w:after="0" w:line="240" w:lineRule="auto"/>
        <w:ind w:left="0" w:firstLine="851"/>
        <w:contextualSpacing/>
        <w:jc w:val="both"/>
        <w:rPr>
          <w:rFonts w:ascii="Times New Roman" w:eastAsia="Times New Roman" w:hAnsi="Times New Roman" w:cs="Times New Roman"/>
          <w:sz w:val="28"/>
          <w:szCs w:val="28"/>
        </w:rPr>
      </w:pPr>
      <w:r w:rsidRPr="00360932">
        <w:rPr>
          <w:rFonts w:ascii="Times New Roman" w:eastAsia="Times New Roman" w:hAnsi="Times New Roman" w:cs="Times New Roman"/>
          <w:sz w:val="28"/>
          <w:szCs w:val="28"/>
        </w:rPr>
        <w:t xml:space="preserve">для обучающихся по программам среднего профессионального образования и программам специалитета – в форме дипломной работы или дипломного проекта, при этом выбор конкретных форм ВКР определяется </w:t>
      </w:r>
      <w:r w:rsidRPr="00360932">
        <w:rPr>
          <w:rFonts w:ascii="Times New Roman" w:eastAsia="Times New Roman" w:hAnsi="Times New Roman" w:cs="Times New Roman"/>
          <w:snapToGrid w:val="0"/>
          <w:sz w:val="28"/>
          <w:szCs w:val="28"/>
          <w:lang w:eastAsia="ru-RU"/>
        </w:rPr>
        <w:t>структурным подразделением, ответственным за реализацию ОП</w:t>
      </w:r>
      <w:r w:rsidRPr="00360932">
        <w:rPr>
          <w:rFonts w:ascii="Times New Roman" w:eastAsia="Times New Roman" w:hAnsi="Times New Roman" w:cs="Times New Roman"/>
          <w:sz w:val="28"/>
          <w:szCs w:val="28"/>
        </w:rPr>
        <w:t>;</w:t>
      </w:r>
    </w:p>
    <w:p w14:paraId="15267B0A" w14:textId="77777777" w:rsidR="00360932" w:rsidRPr="00360932" w:rsidRDefault="00360932" w:rsidP="00360932">
      <w:pPr>
        <w:numPr>
          <w:ilvl w:val="0"/>
          <w:numId w:val="32"/>
        </w:numPr>
        <w:tabs>
          <w:tab w:val="left" w:pos="1276"/>
        </w:tabs>
        <w:spacing w:after="0" w:line="240" w:lineRule="auto"/>
        <w:ind w:left="0" w:firstLine="851"/>
        <w:contextualSpacing/>
        <w:jc w:val="both"/>
        <w:rPr>
          <w:rFonts w:ascii="Times New Roman" w:eastAsia="Times New Roman" w:hAnsi="Times New Roman" w:cs="Times New Roman"/>
          <w:sz w:val="28"/>
          <w:szCs w:val="28"/>
        </w:rPr>
      </w:pPr>
      <w:r w:rsidRPr="00360932">
        <w:rPr>
          <w:rFonts w:ascii="Times New Roman" w:eastAsia="Times New Roman" w:hAnsi="Times New Roman" w:cs="Times New Roman"/>
          <w:sz w:val="28"/>
          <w:szCs w:val="28"/>
        </w:rPr>
        <w:t>для обучающихся по направлениям подготовки магистратуры – в форме магистерской диссертации.</w:t>
      </w:r>
    </w:p>
    <w:p w14:paraId="7ABE03AE" w14:textId="5D23A3CF" w:rsidR="00C74E27" w:rsidRPr="00F60C9B" w:rsidRDefault="00C74E27" w:rsidP="009E70BA">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В ВКР применяется научный язык, специальные и профессиональные термины, а также обороты речи, принятые для направления подготовки/специальности, по которой производится обучение.</w:t>
      </w:r>
    </w:p>
    <w:p w14:paraId="34D40243" w14:textId="165B3375" w:rsidR="00C74E27" w:rsidRPr="00F60C9B" w:rsidRDefault="00C74E27" w:rsidP="009E70BA">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 xml:space="preserve">При </w:t>
      </w:r>
      <w:r w:rsidR="00E23EA1" w:rsidRPr="00F60C9B">
        <w:rPr>
          <w:rFonts w:ascii="Times New Roman" w:eastAsia="Times New Roman" w:hAnsi="Times New Roman" w:cs="Times New Roman"/>
          <w:snapToGrid w:val="0"/>
          <w:sz w:val="28"/>
          <w:szCs w:val="28"/>
          <w:lang w:eastAsia="ru-RU"/>
        </w:rPr>
        <w:t>подготовке</w:t>
      </w:r>
      <w:r w:rsidRPr="00F60C9B">
        <w:rPr>
          <w:rFonts w:ascii="Times New Roman" w:eastAsia="Times New Roman" w:hAnsi="Times New Roman" w:cs="Times New Roman"/>
          <w:snapToGrid w:val="0"/>
          <w:sz w:val="28"/>
          <w:szCs w:val="28"/>
          <w:lang w:eastAsia="ru-RU"/>
        </w:rPr>
        <w:t xml:space="preserve"> ВКР не допускается применение оборотов разговорной речи, сленга, произвольных словообразований, не установленных правилами орфографии русского языка.</w:t>
      </w:r>
    </w:p>
    <w:p w14:paraId="252D1D1C" w14:textId="782D0099" w:rsidR="002C5129" w:rsidRPr="00F60C9B" w:rsidRDefault="002C5129" w:rsidP="002C5129">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101159">
        <w:rPr>
          <w:rFonts w:ascii="Times New Roman" w:eastAsia="Times New Roman" w:hAnsi="Times New Roman" w:cs="Times New Roman"/>
          <w:snapToGrid w:val="0"/>
          <w:sz w:val="28"/>
          <w:szCs w:val="28"/>
          <w:lang w:eastAsia="ru-RU"/>
        </w:rPr>
        <w:t xml:space="preserve">ВКР может состоять только из </w:t>
      </w:r>
      <w:r>
        <w:rPr>
          <w:rFonts w:ascii="Times New Roman" w:eastAsia="Times New Roman" w:hAnsi="Times New Roman" w:cs="Times New Roman"/>
          <w:snapToGrid w:val="0"/>
          <w:sz w:val="28"/>
          <w:szCs w:val="28"/>
          <w:lang w:eastAsia="ru-RU"/>
        </w:rPr>
        <w:t>текстовой части</w:t>
      </w:r>
      <w:r w:rsidRPr="00101159">
        <w:rPr>
          <w:rFonts w:ascii="Times New Roman" w:eastAsia="Times New Roman" w:hAnsi="Times New Roman" w:cs="Times New Roman"/>
          <w:snapToGrid w:val="0"/>
          <w:sz w:val="28"/>
          <w:szCs w:val="28"/>
          <w:lang w:eastAsia="ru-RU"/>
        </w:rPr>
        <w:t xml:space="preserve"> или </w:t>
      </w:r>
      <w:r w:rsidRPr="00510D35">
        <w:rPr>
          <w:rFonts w:ascii="Times New Roman" w:eastAsia="Times New Roman" w:hAnsi="Times New Roman" w:cs="Times New Roman"/>
          <w:snapToGrid w:val="0"/>
          <w:sz w:val="28"/>
          <w:szCs w:val="28"/>
          <w:lang w:eastAsia="ru-RU"/>
        </w:rPr>
        <w:t xml:space="preserve">из </w:t>
      </w:r>
      <w:r>
        <w:rPr>
          <w:rFonts w:ascii="Times New Roman" w:eastAsia="Times New Roman" w:hAnsi="Times New Roman" w:cs="Times New Roman"/>
          <w:snapToGrid w:val="0"/>
          <w:sz w:val="28"/>
          <w:szCs w:val="28"/>
          <w:lang w:eastAsia="ru-RU"/>
        </w:rPr>
        <w:t>текстовой графической</w:t>
      </w:r>
      <w:r w:rsidRPr="00510D35">
        <w:rPr>
          <w:rFonts w:ascii="Times New Roman" w:eastAsia="Times New Roman" w:hAnsi="Times New Roman" w:cs="Times New Roman"/>
          <w:snapToGrid w:val="0"/>
          <w:sz w:val="28"/>
          <w:szCs w:val="28"/>
          <w:lang w:eastAsia="ru-RU"/>
        </w:rPr>
        <w:t xml:space="preserve"> </w:t>
      </w:r>
      <w:r w:rsidRPr="00101159">
        <w:rPr>
          <w:rFonts w:ascii="Times New Roman" w:eastAsia="Times New Roman" w:hAnsi="Times New Roman" w:cs="Times New Roman"/>
          <w:snapToGrid w:val="0"/>
          <w:sz w:val="28"/>
          <w:szCs w:val="28"/>
          <w:lang w:eastAsia="ru-RU"/>
        </w:rPr>
        <w:t>и</w:t>
      </w:r>
      <w:r>
        <w:rPr>
          <w:rFonts w:ascii="Times New Roman" w:eastAsia="Times New Roman" w:hAnsi="Times New Roman" w:cs="Times New Roman"/>
          <w:snapToGrid w:val="0"/>
          <w:sz w:val="28"/>
          <w:szCs w:val="28"/>
          <w:lang w:eastAsia="ru-RU"/>
        </w:rPr>
        <w:t>/или</w:t>
      </w:r>
      <w:r w:rsidRPr="0010115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eastAsia="ru-RU"/>
        </w:rPr>
        <w:t xml:space="preserve">(при необходимости) ДМ </w:t>
      </w:r>
      <w:r w:rsidRPr="00101159">
        <w:rPr>
          <w:rFonts w:ascii="Times New Roman" w:eastAsia="Times New Roman" w:hAnsi="Times New Roman" w:cs="Times New Roman"/>
          <w:snapToGrid w:val="0"/>
          <w:sz w:val="28"/>
          <w:szCs w:val="28"/>
          <w:lang w:eastAsia="ru-RU"/>
        </w:rPr>
        <w:t xml:space="preserve">в соответствии </w:t>
      </w:r>
      <w:bookmarkStart w:id="8" w:name="_Hlk161230624"/>
      <w:r w:rsidRPr="00101159">
        <w:rPr>
          <w:rFonts w:ascii="Times New Roman" w:eastAsia="Times New Roman" w:hAnsi="Times New Roman" w:cs="Times New Roman"/>
          <w:snapToGrid w:val="0"/>
          <w:sz w:val="28"/>
          <w:szCs w:val="28"/>
          <w:lang w:eastAsia="ru-RU"/>
        </w:rPr>
        <w:t>с требованиями, указанным</w:t>
      </w:r>
      <w:r>
        <w:rPr>
          <w:rFonts w:ascii="Times New Roman" w:eastAsia="Times New Roman" w:hAnsi="Times New Roman" w:cs="Times New Roman"/>
          <w:snapToGrid w:val="0"/>
          <w:sz w:val="28"/>
          <w:szCs w:val="28"/>
          <w:lang w:eastAsia="ru-RU"/>
        </w:rPr>
        <w:t>и</w:t>
      </w:r>
      <w:r w:rsidRPr="00101159">
        <w:rPr>
          <w:rFonts w:ascii="Times New Roman" w:eastAsia="Times New Roman" w:hAnsi="Times New Roman" w:cs="Times New Roman"/>
          <w:snapToGrid w:val="0"/>
          <w:sz w:val="28"/>
          <w:szCs w:val="28"/>
          <w:lang w:eastAsia="ru-RU"/>
        </w:rPr>
        <w:t xml:space="preserve"> в учебн</w:t>
      </w:r>
      <w:r>
        <w:rPr>
          <w:rFonts w:ascii="Times New Roman" w:eastAsia="Times New Roman" w:hAnsi="Times New Roman" w:cs="Times New Roman"/>
          <w:snapToGrid w:val="0"/>
          <w:sz w:val="28"/>
          <w:szCs w:val="28"/>
          <w:lang w:eastAsia="ru-RU"/>
        </w:rPr>
        <w:t>о-методических</w:t>
      </w:r>
      <w:r w:rsidRPr="00101159">
        <w:rPr>
          <w:rFonts w:ascii="Times New Roman" w:eastAsia="Times New Roman" w:hAnsi="Times New Roman" w:cs="Times New Roman"/>
          <w:snapToGrid w:val="0"/>
          <w:sz w:val="28"/>
          <w:szCs w:val="28"/>
          <w:lang w:eastAsia="ru-RU"/>
        </w:rPr>
        <w:t xml:space="preserve"> пособиях и методических указаниях </w:t>
      </w:r>
      <w:r w:rsidRPr="00510D35">
        <w:rPr>
          <w:rFonts w:ascii="Times New Roman" w:eastAsia="Times New Roman" w:hAnsi="Times New Roman" w:cs="Times New Roman"/>
          <w:snapToGrid w:val="0"/>
          <w:sz w:val="28"/>
          <w:szCs w:val="28"/>
          <w:lang w:eastAsia="ru-RU"/>
        </w:rPr>
        <w:t>структурного подразделения</w:t>
      </w:r>
      <w:r w:rsidRPr="007B039C">
        <w:rPr>
          <w:rFonts w:ascii="Times New Roman" w:eastAsia="Times New Roman" w:hAnsi="Times New Roman" w:cs="Times New Roman"/>
          <w:snapToGrid w:val="0"/>
          <w:sz w:val="28"/>
          <w:szCs w:val="28"/>
          <w:lang w:eastAsia="ru-RU"/>
        </w:rPr>
        <w:t>, ответственн</w:t>
      </w:r>
      <w:r w:rsidRPr="00F720A8">
        <w:rPr>
          <w:rFonts w:ascii="Times New Roman" w:eastAsia="Times New Roman" w:hAnsi="Times New Roman" w:cs="Times New Roman"/>
          <w:snapToGrid w:val="0"/>
          <w:sz w:val="28"/>
          <w:szCs w:val="28"/>
          <w:lang w:eastAsia="ru-RU"/>
        </w:rPr>
        <w:t xml:space="preserve">ого за реализацию </w:t>
      </w:r>
      <w:r>
        <w:rPr>
          <w:rFonts w:ascii="Times New Roman" w:eastAsia="Times New Roman" w:hAnsi="Times New Roman" w:cs="Times New Roman"/>
          <w:snapToGrid w:val="0"/>
          <w:sz w:val="28"/>
          <w:szCs w:val="28"/>
          <w:lang w:eastAsia="ru-RU"/>
        </w:rPr>
        <w:t>ОП</w:t>
      </w:r>
      <w:r w:rsidR="00700567" w:rsidRPr="00700567">
        <w:rPr>
          <w:rFonts w:ascii="Times New Roman" w:eastAsia="Times New Roman" w:hAnsi="Times New Roman" w:cs="Times New Roman"/>
          <w:snapToGrid w:val="0"/>
          <w:sz w:val="28"/>
          <w:szCs w:val="28"/>
          <w:lang w:eastAsia="ru-RU"/>
        </w:rPr>
        <w:t xml:space="preserve"> </w:t>
      </w:r>
      <w:r w:rsidR="00700567">
        <w:rPr>
          <w:rFonts w:ascii="Times New Roman" w:eastAsia="Times New Roman" w:hAnsi="Times New Roman" w:cs="Times New Roman"/>
          <w:snapToGrid w:val="0"/>
          <w:sz w:val="28"/>
          <w:szCs w:val="28"/>
          <w:lang w:eastAsia="ru-RU"/>
        </w:rPr>
        <w:t>и/или локальных нормативных актах</w:t>
      </w:r>
      <w:r w:rsidR="00700567" w:rsidRPr="00F60C9B">
        <w:rPr>
          <w:rFonts w:ascii="Times New Roman" w:eastAsia="Times New Roman" w:hAnsi="Times New Roman" w:cs="Times New Roman"/>
          <w:snapToGrid w:val="0"/>
          <w:sz w:val="28"/>
          <w:szCs w:val="28"/>
          <w:lang w:eastAsia="ru-RU"/>
        </w:rPr>
        <w:t>.</w:t>
      </w:r>
      <w:bookmarkEnd w:id="8"/>
    </w:p>
    <w:p w14:paraId="4553EAFC" w14:textId="4ACC8F46" w:rsidR="00A82364" w:rsidRDefault="00060613" w:rsidP="00700567">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98572D">
        <w:rPr>
          <w:rFonts w:ascii="Times New Roman" w:eastAsia="Times New Roman" w:hAnsi="Times New Roman" w:cs="Times New Roman"/>
          <w:snapToGrid w:val="0"/>
          <w:sz w:val="28"/>
          <w:szCs w:val="28"/>
          <w:highlight w:val="yellow"/>
          <w:lang w:eastAsia="ru-RU"/>
        </w:rPr>
        <w:t xml:space="preserve">Текстовая </w:t>
      </w:r>
      <w:r w:rsidR="00700567" w:rsidRPr="0098572D">
        <w:rPr>
          <w:rFonts w:ascii="Times New Roman" w:eastAsia="Times New Roman" w:hAnsi="Times New Roman" w:cs="Times New Roman"/>
          <w:snapToGrid w:val="0"/>
          <w:sz w:val="28"/>
          <w:szCs w:val="28"/>
          <w:highlight w:val="yellow"/>
          <w:lang w:eastAsia="ru-RU"/>
        </w:rPr>
        <w:t xml:space="preserve">и графическая (если имеется) части </w:t>
      </w:r>
      <w:r w:rsidR="00E93830" w:rsidRPr="0098572D">
        <w:rPr>
          <w:rFonts w:ascii="Times New Roman" w:eastAsia="Times New Roman" w:hAnsi="Times New Roman" w:cs="Times New Roman"/>
          <w:snapToGrid w:val="0"/>
          <w:sz w:val="28"/>
          <w:szCs w:val="28"/>
          <w:highlight w:val="yellow"/>
          <w:lang w:eastAsia="ru-RU"/>
        </w:rPr>
        <w:t>ВКР</w:t>
      </w:r>
      <w:r w:rsidR="0098572D" w:rsidRPr="0098572D">
        <w:rPr>
          <w:rFonts w:ascii="Times New Roman" w:eastAsia="Times New Roman" w:hAnsi="Times New Roman" w:cs="Times New Roman"/>
          <w:snapToGrid w:val="0"/>
          <w:sz w:val="28"/>
          <w:szCs w:val="28"/>
          <w:highlight w:val="yellow"/>
          <w:lang w:eastAsia="ru-RU"/>
        </w:rPr>
        <w:t>, а также технологические документы (если имеются)</w:t>
      </w:r>
      <w:r w:rsidR="00101159" w:rsidRPr="0098572D">
        <w:rPr>
          <w:rFonts w:ascii="Times New Roman" w:eastAsia="Times New Roman" w:hAnsi="Times New Roman" w:cs="Times New Roman"/>
          <w:snapToGrid w:val="0"/>
          <w:sz w:val="28"/>
          <w:szCs w:val="28"/>
          <w:highlight w:val="yellow"/>
          <w:lang w:eastAsia="ru-RU"/>
        </w:rPr>
        <w:t xml:space="preserve"> </w:t>
      </w:r>
      <w:bookmarkStart w:id="9" w:name="_Hlk161231637"/>
      <w:r w:rsidRPr="0098572D">
        <w:rPr>
          <w:rFonts w:ascii="Times New Roman" w:eastAsia="Times New Roman" w:hAnsi="Times New Roman" w:cs="Times New Roman"/>
          <w:snapToGrid w:val="0"/>
          <w:sz w:val="28"/>
          <w:szCs w:val="28"/>
          <w:highlight w:val="yellow"/>
          <w:lang w:eastAsia="ru-RU"/>
        </w:rPr>
        <w:t>оформля</w:t>
      </w:r>
      <w:r w:rsidR="0098572D" w:rsidRPr="0098572D">
        <w:rPr>
          <w:rFonts w:ascii="Times New Roman" w:eastAsia="Times New Roman" w:hAnsi="Times New Roman" w:cs="Times New Roman"/>
          <w:snapToGrid w:val="0"/>
          <w:sz w:val="28"/>
          <w:szCs w:val="28"/>
          <w:highlight w:val="yellow"/>
          <w:lang w:eastAsia="ru-RU"/>
        </w:rPr>
        <w:t>ю</w:t>
      </w:r>
      <w:r w:rsidRPr="0098572D">
        <w:rPr>
          <w:rFonts w:ascii="Times New Roman" w:eastAsia="Times New Roman" w:hAnsi="Times New Roman" w:cs="Times New Roman"/>
          <w:snapToGrid w:val="0"/>
          <w:sz w:val="28"/>
          <w:szCs w:val="28"/>
          <w:highlight w:val="yellow"/>
          <w:lang w:eastAsia="ru-RU"/>
        </w:rPr>
        <w:t xml:space="preserve">тся в соответствии </w:t>
      </w:r>
      <w:r w:rsidR="00101159" w:rsidRPr="0098572D">
        <w:rPr>
          <w:rFonts w:ascii="Times New Roman" w:eastAsia="Times New Roman" w:hAnsi="Times New Roman" w:cs="Times New Roman"/>
          <w:snapToGrid w:val="0"/>
          <w:sz w:val="28"/>
          <w:szCs w:val="28"/>
          <w:highlight w:val="yellow"/>
          <w:lang w:eastAsia="ru-RU"/>
        </w:rPr>
        <w:t>с</w:t>
      </w:r>
      <w:r w:rsidR="00CF6F4B" w:rsidRPr="0098572D">
        <w:rPr>
          <w:rFonts w:ascii="Times New Roman" w:eastAsia="Times New Roman" w:hAnsi="Times New Roman" w:cs="Times New Roman"/>
          <w:snapToGrid w:val="0"/>
          <w:sz w:val="28"/>
          <w:szCs w:val="28"/>
          <w:highlight w:val="yellow"/>
          <w:lang w:eastAsia="ru-RU"/>
        </w:rPr>
        <w:t xml:space="preserve"> требованиями, указанными в учебно-методических пособиях, методических указаниях структурного подразделения, ответственного за реализацию ОП и/или локальных нормативных актах</w:t>
      </w:r>
      <w:bookmarkEnd w:id="9"/>
      <w:r w:rsidR="000C5185" w:rsidRPr="0098572D">
        <w:rPr>
          <w:rFonts w:ascii="Times New Roman" w:eastAsia="Times New Roman" w:hAnsi="Times New Roman" w:cs="Times New Roman"/>
          <w:snapToGrid w:val="0"/>
          <w:sz w:val="28"/>
          <w:szCs w:val="28"/>
          <w:highlight w:val="yellow"/>
          <w:lang w:eastAsia="ru-RU"/>
        </w:rPr>
        <w:t xml:space="preserve"> и</w:t>
      </w:r>
      <w:r w:rsidR="00832C89" w:rsidRPr="0098572D">
        <w:rPr>
          <w:rFonts w:ascii="Times New Roman" w:eastAsia="Times New Roman" w:hAnsi="Times New Roman" w:cs="Times New Roman"/>
          <w:snapToGrid w:val="0"/>
          <w:sz w:val="28"/>
          <w:szCs w:val="28"/>
          <w:highlight w:val="yellow"/>
          <w:lang w:eastAsia="ru-RU"/>
        </w:rPr>
        <w:t xml:space="preserve"> </w:t>
      </w:r>
      <w:r w:rsidRPr="0098572D">
        <w:rPr>
          <w:rFonts w:ascii="Times New Roman" w:eastAsia="Times New Roman" w:hAnsi="Times New Roman" w:cs="Times New Roman"/>
          <w:snapToGrid w:val="0"/>
          <w:sz w:val="28"/>
          <w:szCs w:val="28"/>
          <w:highlight w:val="yellow"/>
          <w:lang w:eastAsia="ru-RU"/>
        </w:rPr>
        <w:t>стандарт</w:t>
      </w:r>
      <w:r w:rsidR="000C5185" w:rsidRPr="0098572D">
        <w:rPr>
          <w:rFonts w:ascii="Times New Roman" w:eastAsia="Times New Roman" w:hAnsi="Times New Roman" w:cs="Times New Roman"/>
          <w:snapToGrid w:val="0"/>
          <w:sz w:val="28"/>
          <w:szCs w:val="28"/>
          <w:highlight w:val="yellow"/>
          <w:lang w:eastAsia="ru-RU"/>
        </w:rPr>
        <w:t>ах</w:t>
      </w:r>
      <w:r w:rsidRPr="0098572D">
        <w:rPr>
          <w:rFonts w:ascii="Times New Roman" w:eastAsia="Times New Roman" w:hAnsi="Times New Roman" w:cs="Times New Roman"/>
          <w:snapToGrid w:val="0"/>
          <w:sz w:val="28"/>
          <w:szCs w:val="28"/>
          <w:highlight w:val="yellow"/>
          <w:lang w:eastAsia="ru-RU"/>
        </w:rPr>
        <w:t xml:space="preserve"> </w:t>
      </w:r>
      <w:r w:rsidR="00A82364" w:rsidRPr="0098572D">
        <w:rPr>
          <w:rFonts w:ascii="Times New Roman" w:eastAsia="Times New Roman" w:hAnsi="Times New Roman" w:cs="Times New Roman"/>
          <w:snapToGrid w:val="0"/>
          <w:sz w:val="28"/>
          <w:szCs w:val="28"/>
          <w:highlight w:val="yellow"/>
          <w:lang w:eastAsia="ru-RU"/>
        </w:rPr>
        <w:t>ЕСКД, ЕСТД, ЕСПД, СПДС.</w:t>
      </w:r>
    </w:p>
    <w:p w14:paraId="2D1FE67B" w14:textId="0146E33A" w:rsidR="007C650C" w:rsidRPr="00F60C9B" w:rsidRDefault="007C650C" w:rsidP="00A82364">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700567">
        <w:rPr>
          <w:rFonts w:ascii="Times New Roman" w:eastAsia="Times New Roman" w:hAnsi="Times New Roman" w:cs="Times New Roman"/>
          <w:snapToGrid w:val="0"/>
          <w:sz w:val="28"/>
          <w:szCs w:val="28"/>
          <w:lang w:eastAsia="ru-RU"/>
        </w:rPr>
        <w:t xml:space="preserve">Порядок </w:t>
      </w:r>
      <w:r w:rsidR="00832C89" w:rsidRPr="00700567">
        <w:rPr>
          <w:rFonts w:ascii="Times New Roman" w:eastAsia="Times New Roman" w:hAnsi="Times New Roman" w:cs="Times New Roman"/>
          <w:snapToGrid w:val="0"/>
          <w:sz w:val="28"/>
          <w:szCs w:val="28"/>
          <w:lang w:eastAsia="ru-RU"/>
        </w:rPr>
        <w:t xml:space="preserve">назначения </w:t>
      </w:r>
      <w:r w:rsidR="00A4055E" w:rsidRPr="00700567">
        <w:rPr>
          <w:rFonts w:ascii="Times New Roman" w:eastAsia="Times New Roman" w:hAnsi="Times New Roman" w:cs="Times New Roman"/>
          <w:snapToGrid w:val="0"/>
          <w:sz w:val="28"/>
          <w:szCs w:val="28"/>
          <w:lang w:eastAsia="ru-RU"/>
        </w:rPr>
        <w:t xml:space="preserve">обозначения ВКР </w:t>
      </w:r>
      <w:r w:rsidR="006671A8" w:rsidRPr="00700567">
        <w:rPr>
          <w:rFonts w:ascii="Times New Roman" w:eastAsia="Times New Roman" w:hAnsi="Times New Roman" w:cs="Times New Roman"/>
          <w:snapToGrid w:val="0"/>
          <w:sz w:val="28"/>
          <w:szCs w:val="28"/>
          <w:lang w:eastAsia="ru-RU"/>
        </w:rPr>
        <w:t>и</w:t>
      </w:r>
      <w:r w:rsidR="00A4055E" w:rsidRPr="00700567">
        <w:rPr>
          <w:rFonts w:ascii="Times New Roman" w:eastAsia="Times New Roman" w:hAnsi="Times New Roman" w:cs="Times New Roman"/>
          <w:snapToGrid w:val="0"/>
          <w:sz w:val="28"/>
          <w:szCs w:val="28"/>
          <w:lang w:eastAsia="ru-RU"/>
        </w:rPr>
        <w:t xml:space="preserve"> </w:t>
      </w:r>
      <w:r w:rsidR="00832C89" w:rsidRPr="00700567">
        <w:rPr>
          <w:rFonts w:ascii="Times New Roman" w:eastAsia="Times New Roman" w:hAnsi="Times New Roman" w:cs="Times New Roman"/>
          <w:snapToGrid w:val="0"/>
          <w:sz w:val="28"/>
          <w:szCs w:val="28"/>
          <w:lang w:eastAsia="ru-RU"/>
        </w:rPr>
        <w:t>обозначений документов</w:t>
      </w:r>
      <w:r w:rsidRPr="00700567">
        <w:rPr>
          <w:rFonts w:ascii="Times New Roman" w:eastAsia="Times New Roman" w:hAnsi="Times New Roman" w:cs="Times New Roman"/>
          <w:snapToGrid w:val="0"/>
          <w:sz w:val="28"/>
          <w:szCs w:val="28"/>
          <w:lang w:eastAsia="ru-RU"/>
        </w:rPr>
        <w:t xml:space="preserve">, входящих в состав ВКР, а также требования к содержанию ВКР </w:t>
      </w:r>
      <w:r w:rsidR="000D2542" w:rsidRPr="00700567">
        <w:rPr>
          <w:rFonts w:ascii="Times New Roman" w:eastAsia="Times New Roman" w:hAnsi="Times New Roman" w:cs="Times New Roman"/>
          <w:snapToGrid w:val="0"/>
          <w:sz w:val="28"/>
          <w:szCs w:val="28"/>
          <w:lang w:eastAsia="ru-RU"/>
        </w:rPr>
        <w:t>определяются</w:t>
      </w:r>
      <w:r w:rsidR="000D2542" w:rsidRPr="00F60C9B">
        <w:rPr>
          <w:rFonts w:ascii="Times New Roman" w:eastAsia="Times New Roman" w:hAnsi="Times New Roman" w:cs="Times New Roman"/>
          <w:snapToGrid w:val="0"/>
          <w:sz w:val="28"/>
          <w:szCs w:val="28"/>
          <w:lang w:eastAsia="ru-RU"/>
        </w:rPr>
        <w:t xml:space="preserve"> </w:t>
      </w:r>
      <w:r w:rsidR="00832C89" w:rsidRPr="00CF6F4B">
        <w:rPr>
          <w:rFonts w:ascii="Times New Roman" w:eastAsia="Times New Roman" w:hAnsi="Times New Roman" w:cs="Times New Roman"/>
          <w:snapToGrid w:val="0"/>
          <w:sz w:val="28"/>
          <w:szCs w:val="28"/>
          <w:lang w:eastAsia="ru-RU"/>
        </w:rPr>
        <w:t>в учебно-методических пособиях</w:t>
      </w:r>
      <w:r w:rsidR="00832C89">
        <w:rPr>
          <w:rFonts w:ascii="Times New Roman" w:eastAsia="Times New Roman" w:hAnsi="Times New Roman" w:cs="Times New Roman"/>
          <w:snapToGrid w:val="0"/>
          <w:sz w:val="28"/>
          <w:szCs w:val="28"/>
          <w:lang w:eastAsia="ru-RU"/>
        </w:rPr>
        <w:t xml:space="preserve">, </w:t>
      </w:r>
      <w:r w:rsidR="00832C89" w:rsidRPr="00CF6F4B">
        <w:rPr>
          <w:rFonts w:ascii="Times New Roman" w:eastAsia="Times New Roman" w:hAnsi="Times New Roman" w:cs="Times New Roman"/>
          <w:snapToGrid w:val="0"/>
          <w:sz w:val="28"/>
          <w:szCs w:val="28"/>
          <w:lang w:eastAsia="ru-RU"/>
        </w:rPr>
        <w:t>методических указаниях</w:t>
      </w:r>
      <w:r w:rsidR="00832C89">
        <w:rPr>
          <w:rFonts w:ascii="Times New Roman" w:eastAsia="Times New Roman" w:hAnsi="Times New Roman" w:cs="Times New Roman"/>
          <w:snapToGrid w:val="0"/>
          <w:sz w:val="28"/>
          <w:szCs w:val="28"/>
          <w:lang w:eastAsia="ru-RU"/>
        </w:rPr>
        <w:t xml:space="preserve"> </w:t>
      </w:r>
      <w:r w:rsidR="00832C89" w:rsidRPr="00CF6F4B">
        <w:rPr>
          <w:rFonts w:ascii="Times New Roman" w:eastAsia="Times New Roman" w:hAnsi="Times New Roman" w:cs="Times New Roman"/>
          <w:snapToGrid w:val="0"/>
          <w:sz w:val="28"/>
          <w:szCs w:val="28"/>
          <w:lang w:eastAsia="ru-RU"/>
        </w:rPr>
        <w:t>структурного подразделения, ответственного за реализацию ОП</w:t>
      </w:r>
      <w:r w:rsidR="00832C89">
        <w:rPr>
          <w:rFonts w:ascii="Times New Roman" w:eastAsia="Times New Roman" w:hAnsi="Times New Roman" w:cs="Times New Roman"/>
          <w:snapToGrid w:val="0"/>
          <w:sz w:val="28"/>
          <w:szCs w:val="28"/>
          <w:lang w:eastAsia="ru-RU"/>
        </w:rPr>
        <w:t xml:space="preserve"> и/или локальных нормативных актах</w:t>
      </w:r>
      <w:r w:rsidR="000D2542">
        <w:rPr>
          <w:rFonts w:ascii="Times New Roman" w:eastAsia="Times New Roman" w:hAnsi="Times New Roman" w:cs="Times New Roman"/>
          <w:snapToGrid w:val="0"/>
          <w:sz w:val="28"/>
          <w:szCs w:val="28"/>
          <w:lang w:eastAsia="ru-RU"/>
        </w:rPr>
        <w:t>.</w:t>
      </w:r>
    </w:p>
    <w:p w14:paraId="60E70CAE" w14:textId="77777777" w:rsidR="007246FE" w:rsidRDefault="007246FE" w:rsidP="009E70BA">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p>
    <w:p w14:paraId="73445086" w14:textId="6766C764" w:rsidR="00FB641A" w:rsidRPr="00F60C9B" w:rsidRDefault="00D93704" w:rsidP="00FB641A">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r>
        <w:rPr>
          <w:rFonts w:ascii="Times New Roman" w:eastAsia="Times New Roman" w:hAnsi="Times New Roman" w:cs="Times New Roman"/>
          <w:b/>
          <w:snapToGrid w:val="0"/>
          <w:kern w:val="28"/>
          <w:sz w:val="28"/>
          <w:szCs w:val="28"/>
          <w:lang w:eastAsia="ru-RU"/>
        </w:rPr>
        <w:t>5</w:t>
      </w:r>
      <w:r w:rsidRPr="00F60C9B">
        <w:rPr>
          <w:rFonts w:ascii="Times New Roman" w:eastAsia="Times New Roman" w:hAnsi="Times New Roman" w:cs="Times New Roman"/>
          <w:b/>
          <w:snapToGrid w:val="0"/>
          <w:kern w:val="28"/>
          <w:sz w:val="28"/>
          <w:szCs w:val="28"/>
          <w:lang w:eastAsia="ru-RU"/>
        </w:rPr>
        <w:t xml:space="preserve"> </w:t>
      </w:r>
      <w:r w:rsidR="00015ADF" w:rsidRPr="00F60C9B">
        <w:rPr>
          <w:rFonts w:ascii="Times New Roman" w:eastAsia="Times New Roman" w:hAnsi="Times New Roman" w:cs="Times New Roman"/>
          <w:b/>
          <w:snapToGrid w:val="0"/>
          <w:kern w:val="28"/>
          <w:sz w:val="28"/>
          <w:szCs w:val="28"/>
          <w:lang w:eastAsia="ru-RU"/>
        </w:rPr>
        <w:t xml:space="preserve">Структура и структурные элементы </w:t>
      </w:r>
      <w:r w:rsidR="00FB641A" w:rsidRPr="00F60C9B">
        <w:rPr>
          <w:rFonts w:ascii="Times New Roman" w:eastAsia="Times New Roman" w:hAnsi="Times New Roman" w:cs="Times New Roman"/>
          <w:b/>
          <w:snapToGrid w:val="0"/>
          <w:kern w:val="28"/>
          <w:sz w:val="28"/>
          <w:szCs w:val="28"/>
          <w:lang w:eastAsia="ru-RU"/>
        </w:rPr>
        <w:t>выпускных квалификационных работ</w:t>
      </w:r>
    </w:p>
    <w:p w14:paraId="60BB9A51" w14:textId="77777777" w:rsidR="007246FE" w:rsidRDefault="007246FE" w:rsidP="00642A04">
      <w:pPr>
        <w:widowControl w:val="0"/>
        <w:spacing w:after="0" w:line="240" w:lineRule="auto"/>
        <w:ind w:firstLine="851"/>
        <w:jc w:val="both"/>
        <w:rPr>
          <w:rFonts w:ascii="Times New Roman" w:eastAsia="Times New Roman" w:hAnsi="Times New Roman" w:cs="Times New Roman"/>
          <w:b/>
          <w:snapToGrid w:val="0"/>
          <w:kern w:val="28"/>
          <w:sz w:val="28"/>
          <w:szCs w:val="28"/>
          <w:lang w:eastAsia="ru-RU"/>
        </w:rPr>
      </w:pPr>
    </w:p>
    <w:p w14:paraId="3816E4BE" w14:textId="1ADE6454" w:rsidR="00B118B6" w:rsidRPr="00F60C9B" w:rsidRDefault="00642A04" w:rsidP="00642A04">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 xml:space="preserve">Структура </w:t>
      </w:r>
      <w:r w:rsidR="00FB641A" w:rsidRPr="00F60C9B">
        <w:rPr>
          <w:rFonts w:ascii="Times New Roman" w:eastAsia="Times New Roman" w:hAnsi="Times New Roman" w:cs="Times New Roman"/>
          <w:snapToGrid w:val="0"/>
          <w:sz w:val="28"/>
          <w:szCs w:val="28"/>
          <w:lang w:eastAsia="ru-RU"/>
        </w:rPr>
        <w:t xml:space="preserve">ВКР </w:t>
      </w:r>
      <w:r w:rsidRPr="00F60C9B">
        <w:rPr>
          <w:rFonts w:ascii="Times New Roman" w:eastAsia="Times New Roman" w:hAnsi="Times New Roman" w:cs="Times New Roman"/>
          <w:snapToGrid w:val="0"/>
          <w:sz w:val="28"/>
          <w:szCs w:val="28"/>
          <w:lang w:eastAsia="ru-RU"/>
        </w:rPr>
        <w:t>включает в себя:</w:t>
      </w:r>
    </w:p>
    <w:p w14:paraId="28DFAA87" w14:textId="22D9FB7A" w:rsidR="00642A04" w:rsidRPr="00F60C9B" w:rsidRDefault="00642A04" w:rsidP="00642A04">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обложку</w:t>
      </w:r>
      <w:r w:rsidR="00C708F7" w:rsidRPr="00F60C9B">
        <w:rPr>
          <w:rFonts w:ascii="Times New Roman" w:eastAsia="Times New Roman" w:hAnsi="Times New Roman" w:cs="Times New Roman"/>
          <w:sz w:val="28"/>
          <w:szCs w:val="28"/>
        </w:rPr>
        <w:t>;</w:t>
      </w:r>
    </w:p>
    <w:p w14:paraId="6883C4BC" w14:textId="7A489CE9" w:rsidR="00642A04" w:rsidRPr="00510D35" w:rsidRDefault="00642A04" w:rsidP="00642A04">
      <w:pPr>
        <w:pStyle w:val="a4"/>
        <w:numPr>
          <w:ilvl w:val="0"/>
          <w:numId w:val="32"/>
        </w:numPr>
        <w:tabs>
          <w:tab w:val="left" w:pos="1276"/>
        </w:tabs>
        <w:spacing w:after="0" w:line="240" w:lineRule="auto"/>
        <w:ind w:left="0" w:firstLine="851"/>
        <w:jc w:val="both"/>
        <w:rPr>
          <w:rFonts w:ascii="Times New Roman" w:eastAsia="Times New Roman" w:hAnsi="Times New Roman" w:cs="Times New Roman"/>
          <w:b/>
          <w:sz w:val="28"/>
          <w:szCs w:val="28"/>
        </w:rPr>
      </w:pPr>
      <w:r w:rsidRPr="00510D35">
        <w:rPr>
          <w:rFonts w:ascii="Times New Roman" w:eastAsia="Times New Roman" w:hAnsi="Times New Roman" w:cs="Times New Roman"/>
          <w:b/>
          <w:sz w:val="28"/>
          <w:szCs w:val="28"/>
        </w:rPr>
        <w:t>титульный лист</w:t>
      </w:r>
      <w:r w:rsidR="00C708F7" w:rsidRPr="00510D35">
        <w:rPr>
          <w:rFonts w:ascii="Times New Roman" w:eastAsia="Times New Roman" w:hAnsi="Times New Roman" w:cs="Times New Roman"/>
          <w:b/>
          <w:sz w:val="28"/>
          <w:szCs w:val="28"/>
        </w:rPr>
        <w:t>;</w:t>
      </w:r>
    </w:p>
    <w:p w14:paraId="26B7D7D7" w14:textId="4EB88816" w:rsidR="00642A04" w:rsidRPr="00510D35" w:rsidRDefault="00255512" w:rsidP="00642A04">
      <w:pPr>
        <w:pStyle w:val="a4"/>
        <w:numPr>
          <w:ilvl w:val="0"/>
          <w:numId w:val="32"/>
        </w:numPr>
        <w:tabs>
          <w:tab w:val="left" w:pos="1276"/>
        </w:tabs>
        <w:spacing w:after="0" w:line="240" w:lineRule="auto"/>
        <w:ind w:left="0" w:firstLine="851"/>
        <w:jc w:val="both"/>
        <w:rPr>
          <w:rFonts w:ascii="Times New Roman" w:eastAsia="Times New Roman" w:hAnsi="Times New Roman" w:cs="Times New Roman"/>
          <w:b/>
          <w:sz w:val="28"/>
          <w:szCs w:val="28"/>
        </w:rPr>
      </w:pPr>
      <w:r w:rsidRPr="00510D35">
        <w:rPr>
          <w:rFonts w:ascii="Times New Roman" w:eastAsia="Times New Roman" w:hAnsi="Times New Roman" w:cs="Times New Roman"/>
          <w:b/>
          <w:sz w:val="28"/>
          <w:szCs w:val="28"/>
        </w:rPr>
        <w:t>задани</w:t>
      </w:r>
      <w:r w:rsidR="00F37B2E" w:rsidRPr="00510D35">
        <w:rPr>
          <w:rFonts w:ascii="Times New Roman" w:eastAsia="Times New Roman" w:hAnsi="Times New Roman" w:cs="Times New Roman"/>
          <w:b/>
          <w:sz w:val="28"/>
          <w:szCs w:val="28"/>
        </w:rPr>
        <w:t>е</w:t>
      </w:r>
      <w:r w:rsidR="003F56A5" w:rsidRPr="00510D35">
        <w:rPr>
          <w:rFonts w:ascii="Times New Roman" w:eastAsia="Times New Roman" w:hAnsi="Times New Roman" w:cs="Times New Roman"/>
          <w:b/>
          <w:sz w:val="28"/>
          <w:szCs w:val="28"/>
        </w:rPr>
        <w:t>;</w:t>
      </w:r>
    </w:p>
    <w:p w14:paraId="3220C8FF" w14:textId="18498E22" w:rsidR="00642A04" w:rsidRPr="00510D35" w:rsidRDefault="00642A04" w:rsidP="00642A04">
      <w:pPr>
        <w:pStyle w:val="a4"/>
        <w:numPr>
          <w:ilvl w:val="0"/>
          <w:numId w:val="32"/>
        </w:numPr>
        <w:tabs>
          <w:tab w:val="left" w:pos="1276"/>
        </w:tabs>
        <w:spacing w:after="0" w:line="240" w:lineRule="auto"/>
        <w:ind w:left="0" w:firstLine="851"/>
        <w:jc w:val="both"/>
        <w:rPr>
          <w:rFonts w:ascii="Times New Roman" w:eastAsia="Times New Roman" w:hAnsi="Times New Roman" w:cs="Times New Roman"/>
          <w:b/>
          <w:sz w:val="28"/>
          <w:szCs w:val="28"/>
        </w:rPr>
      </w:pPr>
      <w:r w:rsidRPr="00510D35">
        <w:rPr>
          <w:rFonts w:ascii="Times New Roman" w:eastAsia="Times New Roman" w:hAnsi="Times New Roman" w:cs="Times New Roman"/>
          <w:b/>
          <w:sz w:val="28"/>
          <w:szCs w:val="28"/>
        </w:rPr>
        <w:t>реферат</w:t>
      </w:r>
      <w:r w:rsidR="003F56A5" w:rsidRPr="00510D35">
        <w:rPr>
          <w:rFonts w:ascii="Times New Roman" w:eastAsia="Times New Roman" w:hAnsi="Times New Roman" w:cs="Times New Roman"/>
          <w:b/>
          <w:sz w:val="28"/>
          <w:szCs w:val="28"/>
        </w:rPr>
        <w:t>;</w:t>
      </w:r>
      <w:bookmarkStart w:id="10" w:name="_GoBack"/>
      <w:bookmarkEnd w:id="10"/>
    </w:p>
    <w:p w14:paraId="552F577F" w14:textId="7A3B8FEA" w:rsidR="00642A04" w:rsidRPr="00F826D6" w:rsidRDefault="00DB250E" w:rsidP="00642A04">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720A8">
        <w:rPr>
          <w:rFonts w:ascii="Times New Roman" w:eastAsia="Times New Roman" w:hAnsi="Times New Roman" w:cs="Times New Roman"/>
          <w:sz w:val="28"/>
          <w:szCs w:val="28"/>
        </w:rPr>
        <w:t xml:space="preserve">ведомость </w:t>
      </w:r>
      <w:r w:rsidR="00C708F7" w:rsidRPr="00F720A8">
        <w:rPr>
          <w:rFonts w:ascii="Times New Roman" w:eastAsia="Times New Roman" w:hAnsi="Times New Roman" w:cs="Times New Roman"/>
          <w:sz w:val="28"/>
          <w:szCs w:val="28"/>
        </w:rPr>
        <w:t xml:space="preserve">(при наличии </w:t>
      </w:r>
      <w:r w:rsidR="0019441B" w:rsidRPr="00F720A8">
        <w:rPr>
          <w:rFonts w:ascii="Times New Roman" w:eastAsia="Times New Roman" w:hAnsi="Times New Roman" w:cs="Times New Roman"/>
          <w:sz w:val="28"/>
          <w:szCs w:val="28"/>
        </w:rPr>
        <w:t xml:space="preserve">в составе ВКР нескольких документов, в том числе </w:t>
      </w:r>
      <w:r w:rsidR="00FA4732">
        <w:rPr>
          <w:rFonts w:ascii="Times New Roman" w:eastAsia="Times New Roman" w:hAnsi="Times New Roman" w:cs="Times New Roman"/>
          <w:sz w:val="28"/>
          <w:szCs w:val="28"/>
        </w:rPr>
        <w:t xml:space="preserve">ТД, ГД </w:t>
      </w:r>
      <w:r w:rsidR="00832C89">
        <w:rPr>
          <w:rFonts w:ascii="Times New Roman" w:eastAsia="Times New Roman" w:hAnsi="Times New Roman" w:cs="Times New Roman"/>
          <w:sz w:val="28"/>
          <w:szCs w:val="28"/>
        </w:rPr>
        <w:t>и ДМ</w:t>
      </w:r>
      <w:r w:rsidR="00C708F7" w:rsidRPr="00F826D6">
        <w:rPr>
          <w:rFonts w:ascii="Times New Roman" w:eastAsia="Times New Roman" w:hAnsi="Times New Roman" w:cs="Times New Roman"/>
          <w:sz w:val="28"/>
          <w:szCs w:val="28"/>
        </w:rPr>
        <w:t>);</w:t>
      </w:r>
    </w:p>
    <w:p w14:paraId="24838B29" w14:textId="41E14609" w:rsidR="00642A04" w:rsidRPr="00510D35" w:rsidRDefault="00255512" w:rsidP="00642A04">
      <w:pPr>
        <w:pStyle w:val="a4"/>
        <w:numPr>
          <w:ilvl w:val="0"/>
          <w:numId w:val="32"/>
        </w:numPr>
        <w:tabs>
          <w:tab w:val="left" w:pos="1276"/>
        </w:tabs>
        <w:spacing w:after="0" w:line="240" w:lineRule="auto"/>
        <w:ind w:left="0" w:firstLine="851"/>
        <w:jc w:val="both"/>
        <w:rPr>
          <w:rFonts w:ascii="Times New Roman" w:eastAsia="Times New Roman" w:hAnsi="Times New Roman" w:cs="Times New Roman"/>
          <w:b/>
          <w:sz w:val="28"/>
          <w:szCs w:val="28"/>
        </w:rPr>
      </w:pPr>
      <w:r w:rsidRPr="00E0455B">
        <w:rPr>
          <w:rFonts w:ascii="Times New Roman" w:eastAsia="Times New Roman" w:hAnsi="Times New Roman" w:cs="Times New Roman"/>
          <w:b/>
          <w:sz w:val="28"/>
          <w:szCs w:val="28"/>
        </w:rPr>
        <w:lastRenderedPageBreak/>
        <w:t>текстовую часть</w:t>
      </w:r>
      <w:r w:rsidR="005D00A9" w:rsidRPr="00510D35">
        <w:rPr>
          <w:rFonts w:ascii="Times New Roman" w:eastAsia="Times New Roman" w:hAnsi="Times New Roman" w:cs="Times New Roman"/>
          <w:b/>
          <w:sz w:val="28"/>
          <w:szCs w:val="28"/>
        </w:rPr>
        <w:t>;</w:t>
      </w:r>
    </w:p>
    <w:p w14:paraId="3C187B9B" w14:textId="39CD89BA" w:rsidR="00642A04" w:rsidRDefault="00D61DB7" w:rsidP="00642A04">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графическую часть</w:t>
      </w:r>
      <w:r w:rsidR="00261AC0" w:rsidRPr="00D93704">
        <w:rPr>
          <w:rFonts w:ascii="Times New Roman" w:eastAsia="Times New Roman" w:hAnsi="Times New Roman" w:cs="Times New Roman"/>
          <w:sz w:val="28"/>
          <w:szCs w:val="28"/>
        </w:rPr>
        <w:t xml:space="preserve"> </w:t>
      </w:r>
      <w:r w:rsidR="00C708F7" w:rsidRPr="00D93704">
        <w:rPr>
          <w:rFonts w:ascii="Times New Roman" w:eastAsia="Times New Roman" w:hAnsi="Times New Roman" w:cs="Times New Roman"/>
          <w:sz w:val="28"/>
          <w:szCs w:val="28"/>
        </w:rPr>
        <w:t>(при необходимости);</w:t>
      </w:r>
    </w:p>
    <w:p w14:paraId="1D29859B" w14:textId="332D3991" w:rsidR="008A35D8" w:rsidRPr="00D93704" w:rsidRDefault="008A35D8" w:rsidP="00642A04">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8A35D8">
        <w:rPr>
          <w:rFonts w:ascii="Times New Roman" w:eastAsia="Times New Roman" w:hAnsi="Times New Roman" w:cs="Times New Roman"/>
          <w:sz w:val="28"/>
          <w:szCs w:val="28"/>
        </w:rPr>
        <w:t>технологически</w:t>
      </w:r>
      <w:r>
        <w:rPr>
          <w:rFonts w:ascii="Times New Roman" w:eastAsia="Times New Roman" w:hAnsi="Times New Roman" w:cs="Times New Roman"/>
          <w:sz w:val="28"/>
          <w:szCs w:val="28"/>
        </w:rPr>
        <w:t>е</w:t>
      </w:r>
      <w:r w:rsidRPr="008A35D8">
        <w:rPr>
          <w:rFonts w:ascii="Times New Roman" w:eastAsia="Times New Roman" w:hAnsi="Times New Roman" w:cs="Times New Roman"/>
          <w:sz w:val="28"/>
          <w:szCs w:val="28"/>
        </w:rPr>
        <w:t xml:space="preserve"> документ</w:t>
      </w:r>
      <w:r>
        <w:rPr>
          <w:rFonts w:ascii="Times New Roman" w:eastAsia="Times New Roman" w:hAnsi="Times New Roman" w:cs="Times New Roman"/>
          <w:sz w:val="28"/>
          <w:szCs w:val="28"/>
        </w:rPr>
        <w:t xml:space="preserve">ы </w:t>
      </w:r>
      <w:r w:rsidRPr="00D93704">
        <w:rPr>
          <w:rFonts w:ascii="Times New Roman" w:eastAsia="Times New Roman" w:hAnsi="Times New Roman" w:cs="Times New Roman"/>
          <w:sz w:val="28"/>
          <w:szCs w:val="28"/>
        </w:rPr>
        <w:t>(при необходимости);</w:t>
      </w:r>
    </w:p>
    <w:p w14:paraId="24EDF8C2" w14:textId="71F5F7C6" w:rsidR="000F3908" w:rsidRPr="00D93704" w:rsidRDefault="00832C89" w:rsidP="00642A04">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ДМ</w:t>
      </w:r>
      <w:r w:rsidR="009302E1" w:rsidRPr="00D93704">
        <w:rPr>
          <w:rFonts w:ascii="Times New Roman" w:eastAsia="Times New Roman" w:hAnsi="Times New Roman" w:cs="Times New Roman"/>
          <w:sz w:val="28"/>
          <w:szCs w:val="28"/>
        </w:rPr>
        <w:t xml:space="preserve"> (при необходимости).</w:t>
      </w:r>
    </w:p>
    <w:p w14:paraId="4F000D21" w14:textId="79B4C690" w:rsidR="00642A04" w:rsidRDefault="00C708F7" w:rsidP="00C708F7">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 xml:space="preserve">Обязательные </w:t>
      </w:r>
      <w:r w:rsidR="00C13E5D" w:rsidRPr="00F60C9B">
        <w:rPr>
          <w:rFonts w:ascii="Times New Roman" w:eastAsia="Times New Roman" w:hAnsi="Times New Roman" w:cs="Times New Roman"/>
          <w:snapToGrid w:val="0"/>
          <w:sz w:val="28"/>
          <w:szCs w:val="28"/>
          <w:lang w:eastAsia="ru-RU"/>
        </w:rPr>
        <w:t xml:space="preserve">для всех ВКР </w:t>
      </w:r>
      <w:r w:rsidRPr="00F60C9B">
        <w:rPr>
          <w:rFonts w:ascii="Times New Roman" w:eastAsia="Times New Roman" w:hAnsi="Times New Roman" w:cs="Times New Roman"/>
          <w:snapToGrid w:val="0"/>
          <w:sz w:val="28"/>
          <w:szCs w:val="28"/>
          <w:lang w:eastAsia="ru-RU"/>
        </w:rPr>
        <w:t xml:space="preserve">структурные элементы выделены жирным шрифтом. Остальные структурные элементы включаются в ВКР согласно </w:t>
      </w:r>
      <w:r w:rsidR="00365465" w:rsidRPr="00F60C9B">
        <w:rPr>
          <w:rFonts w:ascii="Times New Roman" w:eastAsia="Times New Roman" w:hAnsi="Times New Roman" w:cs="Times New Roman"/>
          <w:snapToGrid w:val="0"/>
          <w:sz w:val="28"/>
          <w:szCs w:val="28"/>
          <w:lang w:eastAsia="ru-RU"/>
        </w:rPr>
        <w:t xml:space="preserve">требованиям, указанным в </w:t>
      </w:r>
      <w:r w:rsidR="00154368" w:rsidRPr="00F60C9B">
        <w:rPr>
          <w:rFonts w:ascii="Times New Roman" w:eastAsia="Times New Roman" w:hAnsi="Times New Roman" w:cs="Times New Roman"/>
          <w:snapToGrid w:val="0"/>
          <w:sz w:val="28"/>
          <w:szCs w:val="28"/>
          <w:lang w:eastAsia="ru-RU"/>
        </w:rPr>
        <w:t>учебн</w:t>
      </w:r>
      <w:r w:rsidR="00154368">
        <w:rPr>
          <w:rFonts w:ascii="Times New Roman" w:eastAsia="Times New Roman" w:hAnsi="Times New Roman" w:cs="Times New Roman"/>
          <w:snapToGrid w:val="0"/>
          <w:sz w:val="28"/>
          <w:szCs w:val="28"/>
          <w:lang w:eastAsia="ru-RU"/>
        </w:rPr>
        <w:t>о-методических</w:t>
      </w:r>
      <w:r w:rsidR="00154368" w:rsidRPr="00F60C9B">
        <w:rPr>
          <w:rFonts w:ascii="Times New Roman" w:eastAsia="Times New Roman" w:hAnsi="Times New Roman" w:cs="Times New Roman"/>
          <w:snapToGrid w:val="0"/>
          <w:sz w:val="28"/>
          <w:szCs w:val="28"/>
          <w:lang w:eastAsia="ru-RU"/>
        </w:rPr>
        <w:t xml:space="preserve"> </w:t>
      </w:r>
      <w:r w:rsidR="00FB641A" w:rsidRPr="00F60C9B">
        <w:rPr>
          <w:rFonts w:ascii="Times New Roman" w:eastAsia="Times New Roman" w:hAnsi="Times New Roman" w:cs="Times New Roman"/>
          <w:snapToGrid w:val="0"/>
          <w:sz w:val="28"/>
          <w:szCs w:val="28"/>
          <w:lang w:eastAsia="ru-RU"/>
        </w:rPr>
        <w:t xml:space="preserve">пособиях и </w:t>
      </w:r>
      <w:r w:rsidR="00365465" w:rsidRPr="00F60C9B">
        <w:rPr>
          <w:rFonts w:ascii="Times New Roman" w:eastAsia="Times New Roman" w:hAnsi="Times New Roman" w:cs="Times New Roman"/>
          <w:snapToGrid w:val="0"/>
          <w:sz w:val="28"/>
          <w:szCs w:val="28"/>
          <w:lang w:eastAsia="ru-RU"/>
        </w:rPr>
        <w:t xml:space="preserve">методических указаниях </w:t>
      </w:r>
      <w:r w:rsidR="0025570B" w:rsidRPr="0025570B">
        <w:rPr>
          <w:rFonts w:ascii="Times New Roman" w:eastAsia="Times New Roman" w:hAnsi="Times New Roman" w:cs="Times New Roman"/>
          <w:snapToGrid w:val="0"/>
          <w:sz w:val="28"/>
          <w:szCs w:val="28"/>
          <w:lang w:eastAsia="ru-RU"/>
        </w:rPr>
        <w:t>структурн</w:t>
      </w:r>
      <w:r w:rsidR="0025570B">
        <w:rPr>
          <w:rFonts w:ascii="Times New Roman" w:eastAsia="Times New Roman" w:hAnsi="Times New Roman" w:cs="Times New Roman"/>
          <w:snapToGrid w:val="0"/>
          <w:sz w:val="28"/>
          <w:szCs w:val="28"/>
          <w:lang w:eastAsia="ru-RU"/>
        </w:rPr>
        <w:t>ого</w:t>
      </w:r>
      <w:r w:rsidR="0025570B" w:rsidRPr="0025570B">
        <w:rPr>
          <w:rFonts w:ascii="Times New Roman" w:eastAsia="Times New Roman" w:hAnsi="Times New Roman" w:cs="Times New Roman"/>
          <w:snapToGrid w:val="0"/>
          <w:sz w:val="28"/>
          <w:szCs w:val="28"/>
          <w:lang w:eastAsia="ru-RU"/>
        </w:rPr>
        <w:t xml:space="preserve"> подразделени</w:t>
      </w:r>
      <w:r w:rsidR="0025570B">
        <w:rPr>
          <w:rFonts w:ascii="Times New Roman" w:eastAsia="Times New Roman" w:hAnsi="Times New Roman" w:cs="Times New Roman"/>
          <w:snapToGrid w:val="0"/>
          <w:sz w:val="28"/>
          <w:szCs w:val="28"/>
          <w:lang w:eastAsia="ru-RU"/>
        </w:rPr>
        <w:t>я</w:t>
      </w:r>
      <w:r w:rsidR="0025570B" w:rsidRPr="0025570B">
        <w:rPr>
          <w:rFonts w:ascii="Times New Roman" w:eastAsia="Times New Roman" w:hAnsi="Times New Roman" w:cs="Times New Roman"/>
          <w:snapToGrid w:val="0"/>
          <w:sz w:val="28"/>
          <w:szCs w:val="28"/>
          <w:lang w:eastAsia="ru-RU"/>
        </w:rPr>
        <w:t>, ответственн</w:t>
      </w:r>
      <w:r w:rsidR="0025570B">
        <w:rPr>
          <w:rFonts w:ascii="Times New Roman" w:eastAsia="Times New Roman" w:hAnsi="Times New Roman" w:cs="Times New Roman"/>
          <w:snapToGrid w:val="0"/>
          <w:sz w:val="28"/>
          <w:szCs w:val="28"/>
          <w:lang w:eastAsia="ru-RU"/>
        </w:rPr>
        <w:t>ого</w:t>
      </w:r>
      <w:r w:rsidR="0025570B" w:rsidRPr="0025570B">
        <w:rPr>
          <w:rFonts w:ascii="Times New Roman" w:eastAsia="Times New Roman" w:hAnsi="Times New Roman" w:cs="Times New Roman"/>
          <w:snapToGrid w:val="0"/>
          <w:sz w:val="28"/>
          <w:szCs w:val="28"/>
          <w:lang w:eastAsia="ru-RU"/>
        </w:rPr>
        <w:t xml:space="preserve"> за реализацию </w:t>
      </w:r>
      <w:r w:rsidR="002D3422">
        <w:rPr>
          <w:rFonts w:ascii="Times New Roman" w:eastAsia="Times New Roman" w:hAnsi="Times New Roman" w:cs="Times New Roman"/>
          <w:snapToGrid w:val="0"/>
          <w:sz w:val="28"/>
          <w:szCs w:val="28"/>
          <w:lang w:eastAsia="ru-RU"/>
        </w:rPr>
        <w:t>ОП</w:t>
      </w:r>
      <w:r w:rsidR="00365465" w:rsidRPr="00F60C9B">
        <w:rPr>
          <w:rFonts w:ascii="Times New Roman" w:eastAsia="Times New Roman" w:hAnsi="Times New Roman" w:cs="Times New Roman"/>
          <w:snapToGrid w:val="0"/>
          <w:sz w:val="28"/>
          <w:szCs w:val="28"/>
          <w:lang w:eastAsia="ru-RU"/>
        </w:rPr>
        <w:t xml:space="preserve">, </w:t>
      </w:r>
      <w:r w:rsidR="00C13E5D" w:rsidRPr="00F60C9B">
        <w:rPr>
          <w:rFonts w:ascii="Times New Roman" w:eastAsia="Times New Roman" w:hAnsi="Times New Roman" w:cs="Times New Roman"/>
          <w:snapToGrid w:val="0"/>
          <w:sz w:val="28"/>
          <w:szCs w:val="28"/>
          <w:lang w:eastAsia="ru-RU"/>
        </w:rPr>
        <w:t xml:space="preserve">или определяются локальными нормативными актами в отношении отдельных </w:t>
      </w:r>
      <w:r w:rsidR="00365465" w:rsidRPr="00F60C9B">
        <w:rPr>
          <w:rFonts w:ascii="Times New Roman" w:eastAsia="Times New Roman" w:hAnsi="Times New Roman" w:cs="Times New Roman"/>
          <w:snapToGrid w:val="0"/>
          <w:sz w:val="28"/>
          <w:szCs w:val="28"/>
          <w:lang w:eastAsia="ru-RU"/>
        </w:rPr>
        <w:t>видов ВКР</w:t>
      </w:r>
      <w:r w:rsidR="0025570B">
        <w:rPr>
          <w:rFonts w:ascii="Times New Roman" w:eastAsia="Times New Roman" w:hAnsi="Times New Roman" w:cs="Times New Roman"/>
          <w:snapToGrid w:val="0"/>
          <w:sz w:val="28"/>
          <w:szCs w:val="28"/>
          <w:lang w:eastAsia="ru-RU"/>
        </w:rPr>
        <w:t xml:space="preserve"> </w:t>
      </w:r>
      <w:r w:rsidR="00365465" w:rsidRPr="00F60C9B">
        <w:rPr>
          <w:rFonts w:ascii="Times New Roman" w:eastAsia="Times New Roman" w:hAnsi="Times New Roman" w:cs="Times New Roman"/>
          <w:snapToGrid w:val="0"/>
          <w:sz w:val="28"/>
          <w:szCs w:val="28"/>
          <w:lang w:eastAsia="ru-RU"/>
        </w:rPr>
        <w:t>(например</w:t>
      </w:r>
      <w:r w:rsidR="003D0847">
        <w:rPr>
          <w:rFonts w:ascii="Times New Roman" w:eastAsia="Times New Roman" w:hAnsi="Times New Roman" w:cs="Times New Roman"/>
          <w:snapToGrid w:val="0"/>
          <w:sz w:val="28"/>
          <w:szCs w:val="28"/>
          <w:lang w:eastAsia="ru-RU"/>
        </w:rPr>
        <w:t>,</w:t>
      </w:r>
      <w:r w:rsidR="00365465" w:rsidRPr="00F60C9B">
        <w:rPr>
          <w:rFonts w:ascii="Times New Roman" w:eastAsia="Times New Roman" w:hAnsi="Times New Roman" w:cs="Times New Roman"/>
          <w:snapToGrid w:val="0"/>
          <w:sz w:val="28"/>
          <w:szCs w:val="28"/>
          <w:lang w:eastAsia="ru-RU"/>
        </w:rPr>
        <w:t xml:space="preserve"> ВКР как стартап)</w:t>
      </w:r>
      <w:r w:rsidRPr="00F60C9B">
        <w:rPr>
          <w:rFonts w:ascii="Times New Roman" w:eastAsia="Times New Roman" w:hAnsi="Times New Roman" w:cs="Times New Roman"/>
          <w:snapToGrid w:val="0"/>
          <w:sz w:val="28"/>
          <w:szCs w:val="28"/>
          <w:lang w:eastAsia="ru-RU"/>
        </w:rPr>
        <w:t>.</w:t>
      </w:r>
    </w:p>
    <w:p w14:paraId="6165E040" w14:textId="77777777" w:rsidR="00496F52" w:rsidRPr="00F60C9B" w:rsidRDefault="00496F52" w:rsidP="00C708F7">
      <w:pPr>
        <w:widowControl w:val="0"/>
        <w:spacing w:after="0" w:line="240" w:lineRule="auto"/>
        <w:ind w:firstLine="851"/>
        <w:jc w:val="both"/>
        <w:rPr>
          <w:rFonts w:ascii="Times New Roman" w:eastAsia="Times New Roman" w:hAnsi="Times New Roman" w:cs="Times New Roman"/>
          <w:snapToGrid w:val="0"/>
          <w:sz w:val="28"/>
          <w:szCs w:val="28"/>
          <w:lang w:eastAsia="ru-RU"/>
        </w:rPr>
      </w:pPr>
    </w:p>
    <w:p w14:paraId="53ACE23D" w14:textId="53229278" w:rsidR="00365465" w:rsidRPr="00F60C9B" w:rsidRDefault="00C5370A" w:rsidP="00C708F7">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Не входят в состав ВКР, но прикладываются к ней следующие документы:</w:t>
      </w:r>
    </w:p>
    <w:p w14:paraId="61F523CA" w14:textId="77777777" w:rsidR="00261AC0" w:rsidRPr="00F60C9B" w:rsidRDefault="00261AC0" w:rsidP="00261AC0">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авторская справка;</w:t>
      </w:r>
    </w:p>
    <w:p w14:paraId="0FA58E1A" w14:textId="181C1149" w:rsidR="00B768F0" w:rsidRPr="00F60C9B" w:rsidRDefault="00393CCE" w:rsidP="007246FE">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393CCE">
        <w:rPr>
          <w:rFonts w:ascii="Times New Roman" w:eastAsia="Times New Roman" w:hAnsi="Times New Roman" w:cs="Times New Roman"/>
          <w:sz w:val="28"/>
          <w:szCs w:val="28"/>
        </w:rPr>
        <w:t xml:space="preserve">отзыв </w:t>
      </w:r>
      <w:r w:rsidR="00A31161" w:rsidRPr="00A31161">
        <w:rPr>
          <w:rFonts w:ascii="Times New Roman" w:eastAsia="Times New Roman" w:hAnsi="Times New Roman" w:cs="Times New Roman"/>
          <w:sz w:val="28"/>
          <w:szCs w:val="28"/>
        </w:rPr>
        <w:t>руководител</w:t>
      </w:r>
      <w:r w:rsidR="00A31161">
        <w:rPr>
          <w:rFonts w:ascii="Times New Roman" w:eastAsia="Times New Roman" w:hAnsi="Times New Roman" w:cs="Times New Roman"/>
          <w:sz w:val="28"/>
          <w:szCs w:val="28"/>
        </w:rPr>
        <w:t>я</w:t>
      </w:r>
      <w:r w:rsidR="00A31161" w:rsidRPr="00A31161">
        <w:rPr>
          <w:rFonts w:ascii="Times New Roman" w:eastAsia="Times New Roman" w:hAnsi="Times New Roman" w:cs="Times New Roman"/>
          <w:sz w:val="28"/>
          <w:szCs w:val="28"/>
        </w:rPr>
        <w:t xml:space="preserve"> </w:t>
      </w:r>
      <w:r w:rsidR="00A31161">
        <w:rPr>
          <w:rFonts w:ascii="Times New Roman" w:eastAsia="Times New Roman" w:hAnsi="Times New Roman" w:cs="Times New Roman"/>
          <w:sz w:val="28"/>
          <w:szCs w:val="28"/>
        </w:rPr>
        <w:t xml:space="preserve">ВКР </w:t>
      </w:r>
      <w:r w:rsidRPr="00393CCE">
        <w:rPr>
          <w:rFonts w:ascii="Times New Roman" w:eastAsia="Times New Roman" w:hAnsi="Times New Roman" w:cs="Times New Roman"/>
          <w:sz w:val="28"/>
          <w:szCs w:val="28"/>
        </w:rPr>
        <w:t xml:space="preserve">о работе обучающегося в период подготовки </w:t>
      </w:r>
      <w:r>
        <w:rPr>
          <w:rFonts w:ascii="Times New Roman" w:eastAsia="Times New Roman" w:hAnsi="Times New Roman" w:cs="Times New Roman"/>
          <w:sz w:val="28"/>
          <w:szCs w:val="28"/>
        </w:rPr>
        <w:t>ВКР</w:t>
      </w:r>
      <w:r w:rsidR="00B768F0" w:rsidRPr="00F60C9B">
        <w:rPr>
          <w:rFonts w:ascii="Times New Roman" w:eastAsia="Times New Roman" w:hAnsi="Times New Roman" w:cs="Times New Roman"/>
          <w:sz w:val="28"/>
          <w:szCs w:val="28"/>
        </w:rPr>
        <w:t>;</w:t>
      </w:r>
      <w:r w:rsidR="00B768F0" w:rsidRPr="00F60C9B">
        <w:rPr>
          <w:rFonts w:ascii="Times New Roman" w:eastAsia="Times New Roman" w:hAnsi="Times New Roman" w:cs="Times New Roman"/>
          <w:sz w:val="28"/>
          <w:szCs w:val="28"/>
        </w:rPr>
        <w:tab/>
      </w:r>
    </w:p>
    <w:p w14:paraId="5D49421A" w14:textId="77777777" w:rsidR="00B768F0" w:rsidRPr="00F60C9B" w:rsidRDefault="00B768F0" w:rsidP="00B768F0">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рецензия (для ОП специалитета и магистратуры);</w:t>
      </w:r>
    </w:p>
    <w:p w14:paraId="5E79C44C" w14:textId="77777777" w:rsidR="00B768F0" w:rsidRPr="00F60C9B" w:rsidRDefault="00B768F0" w:rsidP="00B768F0">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отчет о результатах проверки текста ВКР на объем заимствования.</w:t>
      </w:r>
    </w:p>
    <w:p w14:paraId="44817686" w14:textId="4EA9F267" w:rsidR="006958DB" w:rsidRPr="00F60C9B" w:rsidRDefault="006958DB" w:rsidP="009E70BA">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p>
    <w:p w14:paraId="68C52DB6" w14:textId="08323763" w:rsidR="00C708F7" w:rsidRPr="00F60C9B" w:rsidRDefault="00C5370A" w:rsidP="00C5370A">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Обложка</w:t>
      </w:r>
      <w:r w:rsidR="00493978" w:rsidRPr="00F60C9B">
        <w:rPr>
          <w:rFonts w:ascii="Times New Roman" w:eastAsia="Times New Roman" w:hAnsi="Times New Roman" w:cs="Times New Roman"/>
          <w:snapToGrid w:val="0"/>
          <w:sz w:val="28"/>
          <w:szCs w:val="28"/>
          <w:lang w:eastAsia="ru-RU"/>
        </w:rPr>
        <w:t xml:space="preserve"> ВКР </w:t>
      </w:r>
      <w:r w:rsidR="0001032C" w:rsidRPr="00F60C9B">
        <w:rPr>
          <w:rFonts w:ascii="Times New Roman" w:eastAsia="Times New Roman" w:hAnsi="Times New Roman" w:cs="Times New Roman"/>
          <w:snapToGrid w:val="0"/>
          <w:sz w:val="28"/>
          <w:szCs w:val="28"/>
          <w:lang w:eastAsia="ru-RU"/>
        </w:rPr>
        <w:t>содержит</w:t>
      </w:r>
      <w:r w:rsidR="00493978" w:rsidRPr="00F60C9B">
        <w:rPr>
          <w:rFonts w:ascii="Times New Roman" w:eastAsia="Times New Roman" w:hAnsi="Times New Roman" w:cs="Times New Roman"/>
          <w:snapToGrid w:val="0"/>
          <w:sz w:val="28"/>
          <w:szCs w:val="28"/>
          <w:lang w:eastAsia="ru-RU"/>
        </w:rPr>
        <w:t xml:space="preserve"> следующие сведения:</w:t>
      </w:r>
    </w:p>
    <w:p w14:paraId="589B2A53" w14:textId="77777777" w:rsidR="00227977" w:rsidRDefault="00227977" w:rsidP="00227977">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наименование учредителя образовательной организации</w:t>
      </w:r>
      <w:r>
        <w:rPr>
          <w:rFonts w:ascii="Times New Roman" w:eastAsia="Times New Roman" w:hAnsi="Times New Roman" w:cs="Times New Roman"/>
          <w:sz w:val="28"/>
          <w:szCs w:val="28"/>
        </w:rPr>
        <w:t>;</w:t>
      </w:r>
    </w:p>
    <w:p w14:paraId="619A9BCE" w14:textId="3DE336DD" w:rsidR="00493978" w:rsidRPr="00F60C9B" w:rsidRDefault="00A31161" w:rsidP="00493978">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полное </w:t>
      </w:r>
      <w:r w:rsidR="00493978" w:rsidRPr="00F60C9B">
        <w:rPr>
          <w:rFonts w:ascii="Times New Roman" w:eastAsia="Times New Roman" w:hAnsi="Times New Roman" w:cs="Times New Roman"/>
          <w:sz w:val="28"/>
          <w:szCs w:val="28"/>
        </w:rPr>
        <w:t xml:space="preserve">наименование </w:t>
      </w:r>
      <w:r w:rsidR="009E5B1E" w:rsidRPr="00F60C9B">
        <w:rPr>
          <w:rFonts w:ascii="Times New Roman" w:eastAsia="Times New Roman" w:hAnsi="Times New Roman" w:cs="Times New Roman"/>
          <w:sz w:val="28"/>
          <w:szCs w:val="28"/>
        </w:rPr>
        <w:t>университета</w:t>
      </w:r>
      <w:r>
        <w:rPr>
          <w:rFonts w:ascii="Times New Roman" w:eastAsia="Times New Roman" w:hAnsi="Times New Roman" w:cs="Times New Roman"/>
          <w:sz w:val="28"/>
          <w:szCs w:val="28"/>
        </w:rPr>
        <w:t xml:space="preserve"> в соответствии с уставом</w:t>
      </w:r>
      <w:r w:rsidR="00493978" w:rsidRPr="00F60C9B">
        <w:rPr>
          <w:rFonts w:ascii="Times New Roman" w:eastAsia="Times New Roman" w:hAnsi="Times New Roman" w:cs="Times New Roman"/>
          <w:sz w:val="28"/>
          <w:szCs w:val="28"/>
        </w:rPr>
        <w:t>;</w:t>
      </w:r>
    </w:p>
    <w:p w14:paraId="36315C3C" w14:textId="6ED47279" w:rsidR="009E5B1E" w:rsidRPr="00F60C9B" w:rsidRDefault="009E5B1E" w:rsidP="009E5B1E">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 xml:space="preserve">наименование </w:t>
      </w:r>
      <w:r w:rsidRPr="00247C80">
        <w:rPr>
          <w:rFonts w:ascii="Times New Roman" w:eastAsia="Times New Roman" w:hAnsi="Times New Roman" w:cs="Times New Roman"/>
          <w:sz w:val="28"/>
          <w:szCs w:val="28"/>
        </w:rPr>
        <w:t>института/</w:t>
      </w:r>
      <w:r w:rsidR="00B768F0" w:rsidRPr="00247C80">
        <w:rPr>
          <w:rFonts w:ascii="Times New Roman" w:eastAsia="Times New Roman" w:hAnsi="Times New Roman" w:cs="Times New Roman"/>
          <w:sz w:val="28"/>
          <w:szCs w:val="28"/>
        </w:rPr>
        <w:t>колледжа</w:t>
      </w:r>
      <w:r w:rsidR="00B768F0" w:rsidRPr="00F60C9B">
        <w:rPr>
          <w:rFonts w:ascii="Times New Roman" w:eastAsia="Times New Roman" w:hAnsi="Times New Roman" w:cs="Times New Roman"/>
          <w:sz w:val="28"/>
          <w:szCs w:val="28"/>
        </w:rPr>
        <w:t>;</w:t>
      </w:r>
    </w:p>
    <w:p w14:paraId="596F9C06" w14:textId="77777777" w:rsidR="00F720A8" w:rsidRPr="00F60C9B" w:rsidRDefault="00F720A8" w:rsidP="00F720A8">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наименование факультета (при наличии);</w:t>
      </w:r>
    </w:p>
    <w:p w14:paraId="29C18665" w14:textId="02AA1B1E" w:rsidR="00F720A8" w:rsidRDefault="00F720A8" w:rsidP="00F720A8">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720A8">
        <w:rPr>
          <w:rFonts w:ascii="Times New Roman" w:eastAsia="Times New Roman" w:hAnsi="Times New Roman" w:cs="Times New Roman"/>
          <w:sz w:val="28"/>
          <w:szCs w:val="28"/>
        </w:rPr>
        <w:t>наименование выпускающей кафедры</w:t>
      </w:r>
      <w:r w:rsidR="00456DA4" w:rsidRPr="00456DA4">
        <w:rPr>
          <w:rFonts w:ascii="Times New Roman" w:eastAsia="Times New Roman" w:hAnsi="Times New Roman" w:cs="Times New Roman"/>
          <w:sz w:val="28"/>
          <w:szCs w:val="28"/>
        </w:rPr>
        <w:t xml:space="preserve"> </w:t>
      </w:r>
      <w:r w:rsidR="00456DA4" w:rsidRPr="00F60C9B">
        <w:rPr>
          <w:rFonts w:ascii="Times New Roman" w:eastAsia="Times New Roman" w:hAnsi="Times New Roman" w:cs="Times New Roman"/>
          <w:sz w:val="28"/>
          <w:szCs w:val="28"/>
        </w:rPr>
        <w:t>(при наличии)</w:t>
      </w:r>
      <w:r w:rsidR="00456DA4">
        <w:rPr>
          <w:rFonts w:ascii="Times New Roman" w:eastAsia="Times New Roman" w:hAnsi="Times New Roman" w:cs="Times New Roman"/>
          <w:sz w:val="28"/>
          <w:szCs w:val="28"/>
        </w:rPr>
        <w:t>;</w:t>
      </w:r>
    </w:p>
    <w:p w14:paraId="004D9FF8" w14:textId="77777777" w:rsidR="00F720A8" w:rsidRPr="00F720A8" w:rsidRDefault="00F720A8" w:rsidP="00F720A8">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720A8">
        <w:rPr>
          <w:rFonts w:ascii="Times New Roman" w:eastAsia="Times New Roman" w:hAnsi="Times New Roman" w:cs="Times New Roman"/>
          <w:sz w:val="28"/>
          <w:szCs w:val="28"/>
        </w:rPr>
        <w:t xml:space="preserve">наименование темы ВКР; </w:t>
      </w:r>
    </w:p>
    <w:p w14:paraId="62CE8F37" w14:textId="67388C9B" w:rsidR="00B768F0" w:rsidRPr="00F60C9B" w:rsidRDefault="00B768F0" w:rsidP="00B768F0">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 xml:space="preserve">наименование </w:t>
      </w:r>
      <w:r w:rsidR="007B402D">
        <w:rPr>
          <w:rFonts w:ascii="Times New Roman" w:eastAsia="Times New Roman" w:hAnsi="Times New Roman" w:cs="Times New Roman"/>
          <w:sz w:val="28"/>
          <w:szCs w:val="28"/>
        </w:rPr>
        <w:t>формы ВКР</w:t>
      </w:r>
      <w:r w:rsidRPr="00F60C9B">
        <w:rPr>
          <w:rFonts w:ascii="Times New Roman" w:eastAsia="Times New Roman" w:hAnsi="Times New Roman" w:cs="Times New Roman"/>
          <w:sz w:val="28"/>
          <w:szCs w:val="28"/>
        </w:rPr>
        <w:t>;</w:t>
      </w:r>
    </w:p>
    <w:p w14:paraId="52276360" w14:textId="3F33FDF9" w:rsidR="00AF4ACF" w:rsidRPr="00F60C9B" w:rsidRDefault="00040FD5" w:rsidP="00493978">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географическое название населенного пункта</w:t>
      </w:r>
      <w:r w:rsidR="00DE69DC" w:rsidRPr="00F60C9B">
        <w:rPr>
          <w:rFonts w:ascii="Times New Roman" w:eastAsia="Times New Roman" w:hAnsi="Times New Roman" w:cs="Times New Roman"/>
          <w:sz w:val="28"/>
          <w:szCs w:val="28"/>
        </w:rPr>
        <w:t xml:space="preserve">, в котором расположен </w:t>
      </w:r>
      <w:r w:rsidRPr="00F60C9B">
        <w:rPr>
          <w:rFonts w:ascii="Times New Roman" w:eastAsia="Times New Roman" w:hAnsi="Times New Roman" w:cs="Times New Roman"/>
          <w:sz w:val="28"/>
          <w:szCs w:val="28"/>
        </w:rPr>
        <w:t>университет</w:t>
      </w:r>
      <w:r w:rsidR="00AF4ACF" w:rsidRPr="00F60C9B">
        <w:rPr>
          <w:rFonts w:ascii="Times New Roman" w:eastAsia="Times New Roman" w:hAnsi="Times New Roman" w:cs="Times New Roman"/>
          <w:sz w:val="28"/>
          <w:szCs w:val="28"/>
        </w:rPr>
        <w:t>;</w:t>
      </w:r>
    </w:p>
    <w:p w14:paraId="50B0E89C" w14:textId="5F148B3D" w:rsidR="00B768F0" w:rsidRPr="00F60C9B" w:rsidRDefault="00B768F0" w:rsidP="00B768F0">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год</w:t>
      </w:r>
      <w:r w:rsidR="00247C80">
        <w:rPr>
          <w:rFonts w:ascii="Times New Roman" w:eastAsia="Times New Roman" w:hAnsi="Times New Roman" w:cs="Times New Roman"/>
          <w:sz w:val="28"/>
          <w:szCs w:val="28"/>
        </w:rPr>
        <w:t xml:space="preserve">, в котором </w:t>
      </w:r>
      <w:r w:rsidR="005A681A">
        <w:rPr>
          <w:rFonts w:ascii="Times New Roman" w:eastAsia="Times New Roman" w:hAnsi="Times New Roman" w:cs="Times New Roman"/>
          <w:sz w:val="28"/>
          <w:szCs w:val="28"/>
        </w:rPr>
        <w:t>обучающимся</w:t>
      </w:r>
      <w:r w:rsidRPr="00F60C9B">
        <w:rPr>
          <w:rFonts w:ascii="Times New Roman" w:eastAsia="Times New Roman" w:hAnsi="Times New Roman" w:cs="Times New Roman"/>
          <w:sz w:val="28"/>
          <w:szCs w:val="28"/>
        </w:rPr>
        <w:t xml:space="preserve"> </w:t>
      </w:r>
      <w:r w:rsidR="00247C80">
        <w:rPr>
          <w:rFonts w:ascii="Times New Roman" w:eastAsia="Times New Roman" w:hAnsi="Times New Roman" w:cs="Times New Roman"/>
          <w:sz w:val="28"/>
          <w:szCs w:val="28"/>
        </w:rPr>
        <w:t xml:space="preserve">завершено </w:t>
      </w:r>
      <w:r w:rsidRPr="00F60C9B">
        <w:rPr>
          <w:rFonts w:ascii="Times New Roman" w:eastAsia="Times New Roman" w:hAnsi="Times New Roman" w:cs="Times New Roman"/>
          <w:sz w:val="28"/>
          <w:szCs w:val="28"/>
        </w:rPr>
        <w:t>выполнени</w:t>
      </w:r>
      <w:r w:rsidR="00247C80">
        <w:rPr>
          <w:rFonts w:ascii="Times New Roman" w:eastAsia="Times New Roman" w:hAnsi="Times New Roman" w:cs="Times New Roman"/>
          <w:sz w:val="28"/>
          <w:szCs w:val="28"/>
        </w:rPr>
        <w:t>е</w:t>
      </w:r>
      <w:r w:rsidRPr="00F60C9B">
        <w:rPr>
          <w:rFonts w:ascii="Times New Roman" w:eastAsia="Times New Roman" w:hAnsi="Times New Roman" w:cs="Times New Roman"/>
          <w:sz w:val="28"/>
          <w:szCs w:val="28"/>
        </w:rPr>
        <w:t xml:space="preserve"> ВКР.</w:t>
      </w:r>
    </w:p>
    <w:p w14:paraId="486F46E1" w14:textId="3F25C8B0" w:rsidR="00AF4ACF" w:rsidRPr="00F60C9B" w:rsidRDefault="00AF4ACF" w:rsidP="00AF4ACF">
      <w:pPr>
        <w:pStyle w:val="a4"/>
        <w:tabs>
          <w:tab w:val="left" w:pos="1276"/>
        </w:tabs>
        <w:spacing w:after="0" w:line="240" w:lineRule="auto"/>
        <w:ind w:left="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Пример оформления обложки приведен в Приложении А.</w:t>
      </w:r>
    </w:p>
    <w:p w14:paraId="2AAC79D5" w14:textId="77777777" w:rsidR="00227977" w:rsidRPr="00F60C9B" w:rsidRDefault="00227977" w:rsidP="009E70BA">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p>
    <w:p w14:paraId="6D8B3C94" w14:textId="0D87533E" w:rsidR="0001032C" w:rsidRPr="00F60C9B" w:rsidRDefault="0001032C" w:rsidP="00092063">
      <w:pPr>
        <w:pStyle w:val="a4"/>
        <w:tabs>
          <w:tab w:val="left" w:pos="1276"/>
        </w:tabs>
        <w:spacing w:after="0" w:line="240" w:lineRule="auto"/>
        <w:ind w:left="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 xml:space="preserve">Титульный лист </w:t>
      </w:r>
      <w:r w:rsidR="00092063" w:rsidRPr="00F60C9B">
        <w:rPr>
          <w:rFonts w:ascii="Times New Roman" w:eastAsia="Times New Roman" w:hAnsi="Times New Roman" w:cs="Times New Roman"/>
          <w:sz w:val="28"/>
          <w:szCs w:val="28"/>
        </w:rPr>
        <w:t>ВКР</w:t>
      </w:r>
      <w:r w:rsidRPr="00F60C9B">
        <w:rPr>
          <w:rFonts w:ascii="Times New Roman" w:eastAsia="Times New Roman" w:hAnsi="Times New Roman" w:cs="Times New Roman"/>
          <w:sz w:val="28"/>
          <w:szCs w:val="28"/>
        </w:rPr>
        <w:t xml:space="preserve"> содерж</w:t>
      </w:r>
      <w:r w:rsidR="00092063" w:rsidRPr="00F60C9B">
        <w:rPr>
          <w:rFonts w:ascii="Times New Roman" w:eastAsia="Times New Roman" w:hAnsi="Times New Roman" w:cs="Times New Roman"/>
          <w:sz w:val="28"/>
          <w:szCs w:val="28"/>
        </w:rPr>
        <w:t xml:space="preserve">ит </w:t>
      </w:r>
      <w:r w:rsidRPr="00F60C9B">
        <w:rPr>
          <w:rFonts w:ascii="Times New Roman" w:eastAsia="Times New Roman" w:hAnsi="Times New Roman" w:cs="Times New Roman"/>
          <w:sz w:val="28"/>
          <w:szCs w:val="28"/>
        </w:rPr>
        <w:t>следующие сведения</w:t>
      </w:r>
      <w:r w:rsidR="003F56A5" w:rsidRPr="00F60C9B">
        <w:rPr>
          <w:rFonts w:ascii="Times New Roman" w:eastAsia="Times New Roman" w:hAnsi="Times New Roman" w:cs="Times New Roman"/>
          <w:sz w:val="28"/>
          <w:szCs w:val="28"/>
        </w:rPr>
        <w:t>:</w:t>
      </w:r>
    </w:p>
    <w:p w14:paraId="78574088" w14:textId="10B6977F" w:rsidR="00227977" w:rsidRDefault="00227977" w:rsidP="00092063">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наименование учредителя образовательной организации</w:t>
      </w:r>
      <w:r>
        <w:rPr>
          <w:rFonts w:ascii="Times New Roman" w:eastAsia="Times New Roman" w:hAnsi="Times New Roman" w:cs="Times New Roman"/>
          <w:sz w:val="28"/>
          <w:szCs w:val="28"/>
        </w:rPr>
        <w:t>;</w:t>
      </w:r>
    </w:p>
    <w:p w14:paraId="076EFFA9" w14:textId="4CD73D4B" w:rsidR="00092063" w:rsidRPr="00F60C9B" w:rsidRDefault="00247C80" w:rsidP="00092063">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полное </w:t>
      </w:r>
      <w:r w:rsidRPr="00F60C9B">
        <w:rPr>
          <w:rFonts w:ascii="Times New Roman" w:eastAsia="Times New Roman" w:hAnsi="Times New Roman" w:cs="Times New Roman"/>
          <w:sz w:val="28"/>
          <w:szCs w:val="28"/>
        </w:rPr>
        <w:t>наименование университета</w:t>
      </w:r>
      <w:r>
        <w:rPr>
          <w:rFonts w:ascii="Times New Roman" w:eastAsia="Times New Roman" w:hAnsi="Times New Roman" w:cs="Times New Roman"/>
          <w:sz w:val="28"/>
          <w:szCs w:val="28"/>
        </w:rPr>
        <w:t xml:space="preserve"> в соответствии с уставом</w:t>
      </w:r>
      <w:r w:rsidR="00092063" w:rsidRPr="00F60C9B">
        <w:rPr>
          <w:rFonts w:ascii="Times New Roman" w:eastAsia="Times New Roman" w:hAnsi="Times New Roman" w:cs="Times New Roman"/>
          <w:sz w:val="28"/>
          <w:szCs w:val="28"/>
        </w:rPr>
        <w:t>;</w:t>
      </w:r>
    </w:p>
    <w:p w14:paraId="62E27CFF" w14:textId="55E32FD1" w:rsidR="00092063" w:rsidRPr="00F60C9B" w:rsidRDefault="00092063" w:rsidP="00092063">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 xml:space="preserve">наименование </w:t>
      </w:r>
      <w:r w:rsidRPr="00247C80">
        <w:rPr>
          <w:rFonts w:ascii="Times New Roman" w:eastAsia="Times New Roman" w:hAnsi="Times New Roman" w:cs="Times New Roman"/>
          <w:sz w:val="28"/>
          <w:szCs w:val="28"/>
        </w:rPr>
        <w:t>института/</w:t>
      </w:r>
      <w:r w:rsidR="00B768F0" w:rsidRPr="00247C80">
        <w:rPr>
          <w:rFonts w:ascii="Times New Roman" w:eastAsia="Times New Roman" w:hAnsi="Times New Roman" w:cs="Times New Roman"/>
          <w:sz w:val="28"/>
          <w:szCs w:val="28"/>
        </w:rPr>
        <w:t>колледжа</w:t>
      </w:r>
      <w:r w:rsidR="00B768F0" w:rsidRPr="00F60C9B">
        <w:rPr>
          <w:rFonts w:ascii="Times New Roman" w:eastAsia="Times New Roman" w:hAnsi="Times New Roman" w:cs="Times New Roman"/>
          <w:sz w:val="28"/>
          <w:szCs w:val="28"/>
        </w:rPr>
        <w:t>;</w:t>
      </w:r>
    </w:p>
    <w:p w14:paraId="5B060250" w14:textId="1AA75867" w:rsidR="00092063" w:rsidRPr="00F60C9B" w:rsidRDefault="00092063" w:rsidP="002C03A4">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наименование факультета</w:t>
      </w:r>
      <w:r w:rsidR="00A3159B" w:rsidRPr="00F60C9B">
        <w:rPr>
          <w:rFonts w:ascii="Times New Roman" w:eastAsia="Times New Roman" w:hAnsi="Times New Roman" w:cs="Times New Roman"/>
          <w:sz w:val="28"/>
          <w:szCs w:val="28"/>
        </w:rPr>
        <w:t xml:space="preserve"> (при наличии)</w:t>
      </w:r>
      <w:r w:rsidRPr="00F60C9B">
        <w:rPr>
          <w:rFonts w:ascii="Times New Roman" w:eastAsia="Times New Roman" w:hAnsi="Times New Roman" w:cs="Times New Roman"/>
          <w:sz w:val="28"/>
          <w:szCs w:val="28"/>
        </w:rPr>
        <w:t>;</w:t>
      </w:r>
    </w:p>
    <w:p w14:paraId="16454F93" w14:textId="0D1D12D3" w:rsidR="007B6EE3" w:rsidRPr="00F60C9B" w:rsidRDefault="00092063" w:rsidP="007B6EE3">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наименование выпускающей кафедры</w:t>
      </w:r>
      <w:r w:rsidR="00456DA4">
        <w:rPr>
          <w:rFonts w:ascii="Times New Roman" w:eastAsia="Times New Roman" w:hAnsi="Times New Roman" w:cs="Times New Roman"/>
          <w:sz w:val="28"/>
          <w:szCs w:val="28"/>
        </w:rPr>
        <w:t xml:space="preserve"> </w:t>
      </w:r>
      <w:r w:rsidR="00456DA4" w:rsidRPr="00F60C9B">
        <w:rPr>
          <w:rFonts w:ascii="Times New Roman" w:eastAsia="Times New Roman" w:hAnsi="Times New Roman" w:cs="Times New Roman"/>
          <w:sz w:val="28"/>
          <w:szCs w:val="28"/>
        </w:rPr>
        <w:t>(при наличии)</w:t>
      </w:r>
      <w:r w:rsidRPr="00F60C9B">
        <w:rPr>
          <w:rFonts w:ascii="Times New Roman" w:eastAsia="Times New Roman" w:hAnsi="Times New Roman" w:cs="Times New Roman"/>
          <w:sz w:val="28"/>
          <w:szCs w:val="28"/>
        </w:rPr>
        <w:t>;</w:t>
      </w:r>
      <w:r w:rsidR="007B6EE3" w:rsidRPr="00F60C9B">
        <w:rPr>
          <w:rFonts w:ascii="Times New Roman" w:eastAsia="Times New Roman" w:hAnsi="Times New Roman" w:cs="Times New Roman"/>
          <w:sz w:val="28"/>
          <w:szCs w:val="28"/>
        </w:rPr>
        <w:t xml:space="preserve"> </w:t>
      </w:r>
    </w:p>
    <w:p w14:paraId="2AE716A1" w14:textId="28A32814" w:rsidR="007B6EE3" w:rsidRPr="00F60C9B" w:rsidRDefault="007B6EE3" w:rsidP="007B6EE3">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наименование темы ВКР;</w:t>
      </w:r>
    </w:p>
    <w:p w14:paraId="7ED0B02A" w14:textId="310BCEF6" w:rsidR="00092063" w:rsidRDefault="00092063" w:rsidP="00092063">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наименование</w:t>
      </w:r>
      <w:r w:rsidR="007B402D">
        <w:rPr>
          <w:rFonts w:ascii="Times New Roman" w:eastAsia="Times New Roman" w:hAnsi="Times New Roman" w:cs="Times New Roman"/>
          <w:sz w:val="28"/>
          <w:szCs w:val="28"/>
        </w:rPr>
        <w:t xml:space="preserve"> формы ВКР</w:t>
      </w:r>
      <w:r w:rsidRPr="00F60C9B">
        <w:rPr>
          <w:rFonts w:ascii="Times New Roman" w:eastAsia="Times New Roman" w:hAnsi="Times New Roman" w:cs="Times New Roman"/>
          <w:sz w:val="28"/>
          <w:szCs w:val="28"/>
        </w:rPr>
        <w:t>;</w:t>
      </w:r>
    </w:p>
    <w:p w14:paraId="2D0F7468" w14:textId="773B53CB" w:rsidR="00AA257C" w:rsidRPr="00F60C9B" w:rsidRDefault="00AA257C" w:rsidP="00092063">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обозначение ВКР;</w:t>
      </w:r>
    </w:p>
    <w:p w14:paraId="4626D049" w14:textId="561CBBA7" w:rsidR="005D08AA" w:rsidRPr="00D70A37" w:rsidRDefault="005D08AA" w:rsidP="005D08AA">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свед</w:t>
      </w:r>
      <w:bookmarkStart w:id="11" w:name="OCRUncertain1210"/>
      <w:r w:rsidRPr="00F60C9B">
        <w:rPr>
          <w:rFonts w:ascii="Times New Roman" w:eastAsia="Times New Roman" w:hAnsi="Times New Roman" w:cs="Times New Roman"/>
          <w:sz w:val="28"/>
          <w:szCs w:val="28"/>
        </w:rPr>
        <w:t>е</w:t>
      </w:r>
      <w:bookmarkEnd w:id="11"/>
      <w:r w:rsidRPr="00F60C9B">
        <w:rPr>
          <w:rFonts w:ascii="Times New Roman" w:eastAsia="Times New Roman" w:hAnsi="Times New Roman" w:cs="Times New Roman"/>
          <w:sz w:val="28"/>
          <w:szCs w:val="28"/>
        </w:rPr>
        <w:t xml:space="preserve">ния </w:t>
      </w:r>
      <w:r w:rsidRPr="00D70A37">
        <w:rPr>
          <w:rFonts w:ascii="Times New Roman" w:eastAsia="Times New Roman" w:hAnsi="Times New Roman" w:cs="Times New Roman"/>
          <w:sz w:val="28"/>
          <w:szCs w:val="28"/>
        </w:rPr>
        <w:t>об исполнителе</w:t>
      </w:r>
      <w:r w:rsidR="007A4B46" w:rsidRPr="00D70A37">
        <w:rPr>
          <w:rFonts w:ascii="Times New Roman" w:eastAsia="Times New Roman" w:hAnsi="Times New Roman" w:cs="Times New Roman"/>
          <w:sz w:val="28"/>
          <w:szCs w:val="28"/>
        </w:rPr>
        <w:t xml:space="preserve"> (исполнителях)</w:t>
      </w:r>
      <w:r w:rsidRPr="00D70A37">
        <w:rPr>
          <w:rFonts w:ascii="Times New Roman" w:eastAsia="Times New Roman" w:hAnsi="Times New Roman" w:cs="Times New Roman"/>
          <w:sz w:val="28"/>
          <w:szCs w:val="28"/>
        </w:rPr>
        <w:t xml:space="preserve"> ВКР </w:t>
      </w:r>
      <w:bookmarkStart w:id="12" w:name="OCRUncertain1211"/>
      <w:r w:rsidRPr="00D70A37">
        <w:rPr>
          <w:rFonts w:ascii="Times New Roman" w:eastAsia="Times New Roman" w:hAnsi="Times New Roman" w:cs="Times New Roman"/>
          <w:sz w:val="28"/>
          <w:szCs w:val="28"/>
        </w:rPr>
        <w:t>(</w:t>
      </w:r>
      <w:r w:rsidR="005A681A" w:rsidRPr="00D70A37">
        <w:rPr>
          <w:rFonts w:ascii="Times New Roman" w:eastAsia="Times New Roman" w:hAnsi="Times New Roman" w:cs="Times New Roman"/>
          <w:sz w:val="28"/>
          <w:szCs w:val="28"/>
        </w:rPr>
        <w:t xml:space="preserve">учебная </w:t>
      </w:r>
      <w:r w:rsidR="00B768F0" w:rsidRPr="00D70A37">
        <w:rPr>
          <w:rFonts w:ascii="Times New Roman" w:eastAsia="Times New Roman" w:hAnsi="Times New Roman" w:cs="Times New Roman"/>
          <w:sz w:val="28"/>
          <w:szCs w:val="28"/>
        </w:rPr>
        <w:t xml:space="preserve">группа, </w:t>
      </w:r>
      <w:r w:rsidRPr="00D70A37">
        <w:rPr>
          <w:rFonts w:ascii="Times New Roman" w:eastAsia="Times New Roman" w:hAnsi="Times New Roman" w:cs="Times New Roman"/>
          <w:sz w:val="28"/>
          <w:szCs w:val="28"/>
        </w:rPr>
        <w:t xml:space="preserve">подпись, </w:t>
      </w:r>
      <w:r w:rsidR="00E07FD8" w:rsidRPr="00D70A37">
        <w:rPr>
          <w:rFonts w:ascii="Times New Roman" w:eastAsia="Times New Roman" w:hAnsi="Times New Roman" w:cs="Times New Roman"/>
          <w:sz w:val="28"/>
          <w:szCs w:val="28"/>
        </w:rPr>
        <w:t xml:space="preserve">инициалы, </w:t>
      </w:r>
      <w:r w:rsidR="007A4B46" w:rsidRPr="00D70A37">
        <w:rPr>
          <w:rFonts w:ascii="Times New Roman" w:eastAsia="Times New Roman" w:hAnsi="Times New Roman" w:cs="Times New Roman"/>
          <w:sz w:val="28"/>
          <w:szCs w:val="28"/>
        </w:rPr>
        <w:t>фамилия</w:t>
      </w:r>
      <w:bookmarkEnd w:id="12"/>
      <w:r w:rsidRPr="00D70A37">
        <w:rPr>
          <w:rFonts w:ascii="Times New Roman" w:eastAsia="Times New Roman" w:hAnsi="Times New Roman" w:cs="Times New Roman"/>
          <w:sz w:val="28"/>
          <w:szCs w:val="28"/>
        </w:rPr>
        <w:t xml:space="preserve">), </w:t>
      </w:r>
      <w:r w:rsidR="001B3B97" w:rsidRPr="00D70A37">
        <w:rPr>
          <w:rFonts w:ascii="Times New Roman" w:eastAsia="Times New Roman" w:hAnsi="Times New Roman" w:cs="Times New Roman"/>
          <w:sz w:val="28"/>
          <w:szCs w:val="28"/>
        </w:rPr>
        <w:t>дат</w:t>
      </w:r>
      <w:r w:rsidR="00B218A7" w:rsidRPr="00D70A37">
        <w:rPr>
          <w:rFonts w:ascii="Times New Roman" w:eastAsia="Times New Roman" w:hAnsi="Times New Roman" w:cs="Times New Roman"/>
          <w:sz w:val="28"/>
          <w:szCs w:val="28"/>
        </w:rPr>
        <w:t>а подписания</w:t>
      </w:r>
      <w:r w:rsidR="003F56A5" w:rsidRPr="00D70A37">
        <w:rPr>
          <w:rFonts w:ascii="Times New Roman" w:eastAsia="Times New Roman" w:hAnsi="Times New Roman" w:cs="Times New Roman"/>
          <w:sz w:val="28"/>
          <w:szCs w:val="28"/>
        </w:rPr>
        <w:t>;</w:t>
      </w:r>
    </w:p>
    <w:p w14:paraId="5A116B5E" w14:textId="3A2DF471" w:rsidR="005D08AA" w:rsidRPr="00D70A37" w:rsidRDefault="005D08AA" w:rsidP="005D08AA">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D70A37">
        <w:rPr>
          <w:rFonts w:ascii="Times New Roman" w:eastAsia="Times New Roman" w:hAnsi="Times New Roman" w:cs="Times New Roman"/>
          <w:sz w:val="28"/>
          <w:szCs w:val="28"/>
        </w:rPr>
        <w:lastRenderedPageBreak/>
        <w:t xml:space="preserve">сведения о руководителе ВКР (ученая степень, ученое </w:t>
      </w:r>
      <w:bookmarkStart w:id="13" w:name="OCRUncertain1214"/>
      <w:r w:rsidRPr="00D70A37">
        <w:rPr>
          <w:rFonts w:ascii="Times New Roman" w:eastAsia="Times New Roman" w:hAnsi="Times New Roman" w:cs="Times New Roman"/>
          <w:sz w:val="28"/>
          <w:szCs w:val="28"/>
        </w:rPr>
        <w:t>звание,</w:t>
      </w:r>
      <w:bookmarkEnd w:id="13"/>
      <w:r w:rsidRPr="00D70A37">
        <w:rPr>
          <w:rFonts w:ascii="Times New Roman" w:eastAsia="Times New Roman" w:hAnsi="Times New Roman" w:cs="Times New Roman"/>
          <w:sz w:val="28"/>
          <w:szCs w:val="28"/>
        </w:rPr>
        <w:t xml:space="preserve"> подпись, </w:t>
      </w:r>
      <w:r w:rsidR="00E07FD8" w:rsidRPr="00D70A37">
        <w:rPr>
          <w:rFonts w:ascii="Times New Roman" w:eastAsia="Times New Roman" w:hAnsi="Times New Roman" w:cs="Times New Roman"/>
          <w:sz w:val="28"/>
          <w:szCs w:val="28"/>
        </w:rPr>
        <w:t xml:space="preserve">инициалы, фамилия), </w:t>
      </w:r>
      <w:r w:rsidR="00E63551" w:rsidRPr="00D70A37">
        <w:rPr>
          <w:rFonts w:ascii="Times New Roman" w:eastAsia="Times New Roman" w:hAnsi="Times New Roman" w:cs="Times New Roman"/>
          <w:sz w:val="28"/>
          <w:szCs w:val="28"/>
        </w:rPr>
        <w:t>дата подписания</w:t>
      </w:r>
      <w:r w:rsidR="003F56A5" w:rsidRPr="00D70A37">
        <w:rPr>
          <w:rFonts w:ascii="Times New Roman" w:eastAsia="Times New Roman" w:hAnsi="Times New Roman" w:cs="Times New Roman"/>
          <w:sz w:val="28"/>
          <w:szCs w:val="28"/>
        </w:rPr>
        <w:t>;</w:t>
      </w:r>
    </w:p>
    <w:p w14:paraId="6950CFBC" w14:textId="297BEA7A" w:rsidR="005D08AA" w:rsidRPr="00D70A37" w:rsidRDefault="005D78C7" w:rsidP="005D08AA">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D70A37">
        <w:rPr>
          <w:rFonts w:ascii="Times New Roman" w:eastAsia="Times New Roman" w:hAnsi="Times New Roman" w:cs="Times New Roman"/>
          <w:sz w:val="28"/>
          <w:szCs w:val="28"/>
        </w:rPr>
        <w:t>при наличии</w:t>
      </w:r>
      <w:r w:rsidR="001B3B97" w:rsidRPr="00D70A37">
        <w:rPr>
          <w:rFonts w:ascii="Times New Roman" w:eastAsia="Times New Roman" w:hAnsi="Times New Roman" w:cs="Times New Roman"/>
          <w:snapToGrid w:val="0"/>
          <w:sz w:val="28"/>
          <w:szCs w:val="28"/>
          <w:lang w:eastAsia="ru-RU"/>
        </w:rPr>
        <w:t xml:space="preserve"> – </w:t>
      </w:r>
      <w:r w:rsidR="005D08AA" w:rsidRPr="00D70A37">
        <w:rPr>
          <w:rFonts w:ascii="Times New Roman" w:eastAsia="Times New Roman" w:hAnsi="Times New Roman" w:cs="Times New Roman"/>
          <w:sz w:val="28"/>
          <w:szCs w:val="28"/>
        </w:rPr>
        <w:t xml:space="preserve">сведения о консультантах по разделам ВКР (ученая степень, ученое звание, подпись, </w:t>
      </w:r>
      <w:r w:rsidR="00E07FD8" w:rsidRPr="00D70A37">
        <w:rPr>
          <w:rFonts w:ascii="Times New Roman" w:eastAsia="Times New Roman" w:hAnsi="Times New Roman" w:cs="Times New Roman"/>
          <w:sz w:val="28"/>
          <w:szCs w:val="28"/>
        </w:rPr>
        <w:t xml:space="preserve">инициалы, фамилия), </w:t>
      </w:r>
      <w:r w:rsidR="00E63551" w:rsidRPr="00D70A37">
        <w:rPr>
          <w:rFonts w:ascii="Times New Roman" w:eastAsia="Times New Roman" w:hAnsi="Times New Roman" w:cs="Times New Roman"/>
          <w:sz w:val="28"/>
          <w:szCs w:val="28"/>
        </w:rPr>
        <w:t>дата подписания</w:t>
      </w:r>
      <w:r w:rsidR="003F56A5" w:rsidRPr="00D70A37">
        <w:rPr>
          <w:rFonts w:ascii="Times New Roman" w:eastAsia="Times New Roman" w:hAnsi="Times New Roman" w:cs="Times New Roman"/>
          <w:sz w:val="28"/>
          <w:szCs w:val="28"/>
        </w:rPr>
        <w:t>;</w:t>
      </w:r>
    </w:p>
    <w:p w14:paraId="5C3E504A" w14:textId="655361C9" w:rsidR="005D08AA" w:rsidRPr="00D70A37" w:rsidRDefault="005D78C7" w:rsidP="002C03A4">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D70A37">
        <w:rPr>
          <w:rFonts w:ascii="Times New Roman" w:eastAsia="Times New Roman" w:hAnsi="Times New Roman" w:cs="Times New Roman"/>
          <w:sz w:val="28"/>
          <w:szCs w:val="28"/>
        </w:rPr>
        <w:t>при наличии</w:t>
      </w:r>
      <w:r w:rsidR="001B3B97" w:rsidRPr="00D70A37">
        <w:rPr>
          <w:rFonts w:ascii="Times New Roman" w:eastAsia="Times New Roman" w:hAnsi="Times New Roman" w:cs="Times New Roman"/>
          <w:snapToGrid w:val="0"/>
          <w:sz w:val="28"/>
          <w:szCs w:val="28"/>
          <w:lang w:eastAsia="ru-RU"/>
        </w:rPr>
        <w:t xml:space="preserve"> – </w:t>
      </w:r>
      <w:r w:rsidR="005D08AA" w:rsidRPr="00D70A37">
        <w:rPr>
          <w:rFonts w:ascii="Times New Roman" w:eastAsia="Times New Roman" w:hAnsi="Times New Roman" w:cs="Times New Roman"/>
          <w:sz w:val="28"/>
          <w:szCs w:val="28"/>
        </w:rPr>
        <w:t xml:space="preserve">сведения о нормоконтролере (ученая степень, ученое звание, подпись, </w:t>
      </w:r>
      <w:r w:rsidR="00E07FD8" w:rsidRPr="00D70A37">
        <w:rPr>
          <w:rFonts w:ascii="Times New Roman" w:eastAsia="Times New Roman" w:hAnsi="Times New Roman" w:cs="Times New Roman"/>
          <w:sz w:val="28"/>
          <w:szCs w:val="28"/>
        </w:rPr>
        <w:t xml:space="preserve">инициалы, фамилия), </w:t>
      </w:r>
      <w:r w:rsidR="00E63551" w:rsidRPr="00D70A37">
        <w:rPr>
          <w:rFonts w:ascii="Times New Roman" w:eastAsia="Times New Roman" w:hAnsi="Times New Roman" w:cs="Times New Roman"/>
          <w:sz w:val="28"/>
          <w:szCs w:val="28"/>
        </w:rPr>
        <w:t>дата подписания</w:t>
      </w:r>
      <w:r w:rsidR="003F56A5" w:rsidRPr="00D70A37">
        <w:rPr>
          <w:rFonts w:ascii="Times New Roman" w:eastAsia="Times New Roman" w:hAnsi="Times New Roman" w:cs="Times New Roman"/>
          <w:sz w:val="28"/>
          <w:szCs w:val="28"/>
        </w:rPr>
        <w:t>;</w:t>
      </w:r>
    </w:p>
    <w:p w14:paraId="3FF647AB" w14:textId="77777777" w:rsidR="00092063" w:rsidRPr="00D70A37" w:rsidRDefault="00092063" w:rsidP="00092063">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D70A37">
        <w:rPr>
          <w:rFonts w:ascii="Times New Roman" w:eastAsia="Times New Roman" w:hAnsi="Times New Roman" w:cs="Times New Roman"/>
          <w:sz w:val="28"/>
          <w:szCs w:val="28"/>
        </w:rPr>
        <w:t>географическое название населенного пункта, в котором расположен университет;</w:t>
      </w:r>
    </w:p>
    <w:p w14:paraId="103AFA63" w14:textId="5B0B26FA" w:rsidR="00B768F0" w:rsidRPr="00F60C9B" w:rsidRDefault="00247C80" w:rsidP="00B768F0">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год</w:t>
      </w:r>
      <w:r>
        <w:rPr>
          <w:rFonts w:ascii="Times New Roman" w:eastAsia="Times New Roman" w:hAnsi="Times New Roman" w:cs="Times New Roman"/>
          <w:sz w:val="28"/>
          <w:szCs w:val="28"/>
        </w:rPr>
        <w:t>, в котором обучающимся</w:t>
      </w:r>
      <w:r w:rsidRPr="00F60C9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завершено </w:t>
      </w:r>
      <w:r w:rsidRPr="00F60C9B">
        <w:rPr>
          <w:rFonts w:ascii="Times New Roman" w:eastAsia="Times New Roman" w:hAnsi="Times New Roman" w:cs="Times New Roman"/>
          <w:sz w:val="28"/>
          <w:szCs w:val="28"/>
        </w:rPr>
        <w:t>выполнени</w:t>
      </w:r>
      <w:r>
        <w:rPr>
          <w:rFonts w:ascii="Times New Roman" w:eastAsia="Times New Roman" w:hAnsi="Times New Roman" w:cs="Times New Roman"/>
          <w:sz w:val="28"/>
          <w:szCs w:val="28"/>
        </w:rPr>
        <w:t>е</w:t>
      </w:r>
      <w:r w:rsidRPr="00F60C9B">
        <w:rPr>
          <w:rFonts w:ascii="Times New Roman" w:eastAsia="Times New Roman" w:hAnsi="Times New Roman" w:cs="Times New Roman"/>
          <w:sz w:val="28"/>
          <w:szCs w:val="28"/>
        </w:rPr>
        <w:t xml:space="preserve"> ВКР</w:t>
      </w:r>
      <w:r w:rsidR="00B768F0" w:rsidRPr="00F60C9B">
        <w:rPr>
          <w:rFonts w:ascii="Times New Roman" w:eastAsia="Times New Roman" w:hAnsi="Times New Roman" w:cs="Times New Roman"/>
          <w:sz w:val="28"/>
          <w:szCs w:val="28"/>
        </w:rPr>
        <w:t>.</w:t>
      </w:r>
    </w:p>
    <w:p w14:paraId="2F2C050D" w14:textId="690644CB" w:rsidR="00DE69DC" w:rsidRPr="00F60C9B" w:rsidRDefault="00092063" w:rsidP="00092063">
      <w:pPr>
        <w:pStyle w:val="a4"/>
        <w:tabs>
          <w:tab w:val="left" w:pos="1276"/>
        </w:tabs>
        <w:spacing w:after="0" w:line="240" w:lineRule="auto"/>
        <w:ind w:left="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Пример оформления титульного листа ВКР приведен в Приложении Б.</w:t>
      </w:r>
    </w:p>
    <w:p w14:paraId="66C366B5" w14:textId="71480BF0" w:rsidR="00DE69DC" w:rsidRPr="00F60C9B" w:rsidRDefault="00DE69DC" w:rsidP="009E70BA">
      <w:pPr>
        <w:tabs>
          <w:tab w:val="num" w:pos="1134"/>
          <w:tab w:val="left" w:pos="1843"/>
        </w:tabs>
        <w:spacing w:after="0" w:line="240" w:lineRule="auto"/>
        <w:ind w:right="282" w:firstLine="851"/>
        <w:jc w:val="both"/>
        <w:rPr>
          <w:rFonts w:ascii="Times New Roman" w:eastAsia="Times New Roman" w:hAnsi="Times New Roman" w:cs="Times New Roman"/>
          <w:b/>
          <w:snapToGrid w:val="0"/>
          <w:kern w:val="28"/>
          <w:sz w:val="28"/>
          <w:szCs w:val="28"/>
          <w:lang w:eastAsia="ru-RU"/>
        </w:rPr>
      </w:pPr>
    </w:p>
    <w:p w14:paraId="0E6B482E" w14:textId="77777777" w:rsidR="00F560B7" w:rsidRDefault="008B47D9" w:rsidP="002223FF">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 xml:space="preserve">Задание на выполнение ВКР </w:t>
      </w:r>
      <w:r w:rsidR="00B218A7">
        <w:rPr>
          <w:rFonts w:ascii="Times New Roman" w:eastAsia="Times New Roman" w:hAnsi="Times New Roman" w:cs="Times New Roman"/>
          <w:snapToGrid w:val="0"/>
          <w:sz w:val="28"/>
          <w:szCs w:val="28"/>
          <w:lang w:eastAsia="ru-RU"/>
        </w:rPr>
        <w:t>оформляется</w:t>
      </w:r>
      <w:r w:rsidR="00B218A7" w:rsidRPr="00F60C9B">
        <w:rPr>
          <w:rFonts w:ascii="Times New Roman" w:eastAsia="Times New Roman" w:hAnsi="Times New Roman" w:cs="Times New Roman"/>
          <w:snapToGrid w:val="0"/>
          <w:sz w:val="28"/>
          <w:szCs w:val="28"/>
          <w:lang w:eastAsia="ru-RU"/>
        </w:rPr>
        <w:t xml:space="preserve"> </w:t>
      </w:r>
      <w:r w:rsidRPr="00F60C9B">
        <w:rPr>
          <w:rFonts w:ascii="Times New Roman" w:eastAsia="Times New Roman" w:hAnsi="Times New Roman" w:cs="Times New Roman"/>
          <w:snapToGrid w:val="0"/>
          <w:sz w:val="28"/>
          <w:szCs w:val="28"/>
          <w:lang w:eastAsia="ru-RU"/>
        </w:rPr>
        <w:t>на бланке,</w:t>
      </w:r>
      <w:r w:rsidR="002223FF" w:rsidRPr="00F60C9B">
        <w:rPr>
          <w:rFonts w:ascii="Times New Roman" w:eastAsia="Times New Roman" w:hAnsi="Times New Roman" w:cs="Times New Roman"/>
          <w:snapToGrid w:val="0"/>
          <w:sz w:val="28"/>
          <w:szCs w:val="28"/>
          <w:lang w:eastAsia="ru-RU"/>
        </w:rPr>
        <w:t xml:space="preserve"> </w:t>
      </w:r>
      <w:r w:rsidRPr="00F60C9B">
        <w:rPr>
          <w:rFonts w:ascii="Times New Roman" w:eastAsia="Times New Roman" w:hAnsi="Times New Roman" w:cs="Times New Roman"/>
          <w:snapToGrid w:val="0"/>
          <w:sz w:val="28"/>
          <w:szCs w:val="28"/>
          <w:lang w:eastAsia="ru-RU"/>
        </w:rPr>
        <w:t xml:space="preserve">форма которого </w:t>
      </w:r>
      <w:r w:rsidR="002223FF" w:rsidRPr="00F60C9B">
        <w:rPr>
          <w:rFonts w:ascii="Times New Roman" w:eastAsia="Times New Roman" w:hAnsi="Times New Roman" w:cs="Times New Roman"/>
          <w:snapToGrid w:val="0"/>
          <w:sz w:val="28"/>
          <w:szCs w:val="28"/>
          <w:lang w:eastAsia="ru-RU"/>
        </w:rPr>
        <w:t>определяется</w:t>
      </w:r>
      <w:r w:rsidRPr="00F60C9B">
        <w:rPr>
          <w:rFonts w:ascii="Times New Roman" w:eastAsia="Times New Roman" w:hAnsi="Times New Roman" w:cs="Times New Roman"/>
          <w:snapToGrid w:val="0"/>
          <w:sz w:val="28"/>
          <w:szCs w:val="28"/>
          <w:lang w:eastAsia="ru-RU"/>
        </w:rPr>
        <w:t xml:space="preserve"> </w:t>
      </w:r>
      <w:r w:rsidR="008A5A75" w:rsidRPr="0025570B">
        <w:rPr>
          <w:rFonts w:ascii="Times New Roman" w:eastAsia="Times New Roman" w:hAnsi="Times New Roman" w:cs="Times New Roman"/>
          <w:snapToGrid w:val="0"/>
          <w:sz w:val="28"/>
          <w:szCs w:val="28"/>
          <w:lang w:eastAsia="ru-RU"/>
        </w:rPr>
        <w:t>структурн</w:t>
      </w:r>
      <w:r w:rsidR="008A5A75">
        <w:rPr>
          <w:rFonts w:ascii="Times New Roman" w:eastAsia="Times New Roman" w:hAnsi="Times New Roman" w:cs="Times New Roman"/>
          <w:snapToGrid w:val="0"/>
          <w:sz w:val="28"/>
          <w:szCs w:val="28"/>
          <w:lang w:eastAsia="ru-RU"/>
        </w:rPr>
        <w:t>ым</w:t>
      </w:r>
      <w:r w:rsidR="008A5A75" w:rsidRPr="0025570B">
        <w:rPr>
          <w:rFonts w:ascii="Times New Roman" w:eastAsia="Times New Roman" w:hAnsi="Times New Roman" w:cs="Times New Roman"/>
          <w:snapToGrid w:val="0"/>
          <w:sz w:val="28"/>
          <w:szCs w:val="28"/>
          <w:lang w:eastAsia="ru-RU"/>
        </w:rPr>
        <w:t xml:space="preserve"> подразделение</w:t>
      </w:r>
      <w:r w:rsidR="008A5A75">
        <w:rPr>
          <w:rFonts w:ascii="Times New Roman" w:eastAsia="Times New Roman" w:hAnsi="Times New Roman" w:cs="Times New Roman"/>
          <w:snapToGrid w:val="0"/>
          <w:sz w:val="28"/>
          <w:szCs w:val="28"/>
          <w:lang w:eastAsia="ru-RU"/>
        </w:rPr>
        <w:t>м</w:t>
      </w:r>
      <w:r w:rsidR="008A5A75" w:rsidRPr="0025570B">
        <w:rPr>
          <w:rFonts w:ascii="Times New Roman" w:eastAsia="Times New Roman" w:hAnsi="Times New Roman" w:cs="Times New Roman"/>
          <w:snapToGrid w:val="0"/>
          <w:sz w:val="28"/>
          <w:szCs w:val="28"/>
          <w:lang w:eastAsia="ru-RU"/>
        </w:rPr>
        <w:t>, ответственн</w:t>
      </w:r>
      <w:r w:rsidR="008A5A75">
        <w:rPr>
          <w:rFonts w:ascii="Times New Roman" w:eastAsia="Times New Roman" w:hAnsi="Times New Roman" w:cs="Times New Roman"/>
          <w:snapToGrid w:val="0"/>
          <w:sz w:val="28"/>
          <w:szCs w:val="28"/>
          <w:lang w:eastAsia="ru-RU"/>
        </w:rPr>
        <w:t>ым</w:t>
      </w:r>
      <w:r w:rsidR="008A5A75" w:rsidRPr="0025570B">
        <w:rPr>
          <w:rFonts w:ascii="Times New Roman" w:eastAsia="Times New Roman" w:hAnsi="Times New Roman" w:cs="Times New Roman"/>
          <w:snapToGrid w:val="0"/>
          <w:sz w:val="28"/>
          <w:szCs w:val="28"/>
          <w:lang w:eastAsia="ru-RU"/>
        </w:rPr>
        <w:t xml:space="preserve"> за реализацию </w:t>
      </w:r>
      <w:r w:rsidR="002D3422">
        <w:rPr>
          <w:rFonts w:ascii="Times New Roman" w:eastAsia="Times New Roman" w:hAnsi="Times New Roman" w:cs="Times New Roman"/>
          <w:snapToGrid w:val="0"/>
          <w:sz w:val="28"/>
          <w:szCs w:val="28"/>
          <w:lang w:eastAsia="ru-RU"/>
        </w:rPr>
        <w:t>ОП</w:t>
      </w:r>
      <w:r w:rsidR="006D7155">
        <w:rPr>
          <w:rFonts w:ascii="Times New Roman" w:eastAsia="Times New Roman" w:hAnsi="Times New Roman" w:cs="Times New Roman"/>
          <w:snapToGrid w:val="0"/>
          <w:sz w:val="28"/>
          <w:szCs w:val="28"/>
          <w:lang w:eastAsia="ru-RU"/>
        </w:rPr>
        <w:t xml:space="preserve">, </w:t>
      </w:r>
      <w:r w:rsidR="006D7155" w:rsidRPr="00F60C9B">
        <w:rPr>
          <w:rFonts w:ascii="Times New Roman" w:eastAsia="Times New Roman" w:hAnsi="Times New Roman" w:cs="Times New Roman"/>
          <w:snapToGrid w:val="0"/>
          <w:sz w:val="28"/>
          <w:szCs w:val="28"/>
          <w:lang w:eastAsia="ru-RU"/>
        </w:rPr>
        <w:t>и</w:t>
      </w:r>
      <w:r w:rsidR="006D7155">
        <w:rPr>
          <w:rFonts w:ascii="Times New Roman" w:eastAsia="Times New Roman" w:hAnsi="Times New Roman" w:cs="Times New Roman"/>
          <w:snapToGrid w:val="0"/>
          <w:sz w:val="28"/>
          <w:szCs w:val="28"/>
          <w:lang w:eastAsia="ru-RU"/>
        </w:rPr>
        <w:t xml:space="preserve"> </w:t>
      </w:r>
      <w:r w:rsidR="006D7155" w:rsidRPr="00F60C9B">
        <w:rPr>
          <w:rFonts w:ascii="Times New Roman" w:eastAsia="Times New Roman" w:hAnsi="Times New Roman" w:cs="Times New Roman"/>
          <w:snapToGrid w:val="0"/>
          <w:sz w:val="28"/>
          <w:szCs w:val="28"/>
          <w:lang w:eastAsia="ru-RU"/>
        </w:rPr>
        <w:t>привод</w:t>
      </w:r>
      <w:r w:rsidR="006D7155">
        <w:rPr>
          <w:rFonts w:ascii="Times New Roman" w:eastAsia="Times New Roman" w:hAnsi="Times New Roman" w:cs="Times New Roman"/>
          <w:snapToGrid w:val="0"/>
          <w:sz w:val="28"/>
          <w:szCs w:val="28"/>
          <w:lang w:eastAsia="ru-RU"/>
        </w:rPr>
        <w:t>и</w:t>
      </w:r>
      <w:r w:rsidR="006D7155" w:rsidRPr="00F60C9B">
        <w:rPr>
          <w:rFonts w:ascii="Times New Roman" w:eastAsia="Times New Roman" w:hAnsi="Times New Roman" w:cs="Times New Roman"/>
          <w:snapToGrid w:val="0"/>
          <w:sz w:val="28"/>
          <w:szCs w:val="28"/>
          <w:lang w:eastAsia="ru-RU"/>
        </w:rPr>
        <w:t>тся в учебн</w:t>
      </w:r>
      <w:r w:rsidR="006D7155">
        <w:rPr>
          <w:rFonts w:ascii="Times New Roman" w:eastAsia="Times New Roman" w:hAnsi="Times New Roman" w:cs="Times New Roman"/>
          <w:snapToGrid w:val="0"/>
          <w:sz w:val="28"/>
          <w:szCs w:val="28"/>
          <w:lang w:eastAsia="ru-RU"/>
        </w:rPr>
        <w:t>о-методических</w:t>
      </w:r>
      <w:r w:rsidR="006D7155" w:rsidRPr="00F60C9B">
        <w:rPr>
          <w:rFonts w:ascii="Times New Roman" w:eastAsia="Times New Roman" w:hAnsi="Times New Roman" w:cs="Times New Roman"/>
          <w:snapToGrid w:val="0"/>
          <w:sz w:val="28"/>
          <w:szCs w:val="28"/>
          <w:lang w:eastAsia="ru-RU"/>
        </w:rPr>
        <w:t xml:space="preserve"> пособиях или методических указаниях на выполнение ВКР</w:t>
      </w:r>
      <w:r w:rsidR="00F560B7">
        <w:rPr>
          <w:rFonts w:ascii="Times New Roman" w:eastAsia="Times New Roman" w:hAnsi="Times New Roman" w:cs="Times New Roman"/>
          <w:snapToGrid w:val="0"/>
          <w:sz w:val="28"/>
          <w:szCs w:val="28"/>
          <w:lang w:eastAsia="ru-RU"/>
        </w:rPr>
        <w:t>.</w:t>
      </w:r>
    </w:p>
    <w:p w14:paraId="19044D15" w14:textId="47F88FDF" w:rsidR="002223FF" w:rsidRPr="00F60C9B" w:rsidRDefault="00F560B7" w:rsidP="002223FF">
      <w:pPr>
        <w:widowControl w:val="0"/>
        <w:spacing w:after="0" w:line="240" w:lineRule="auto"/>
        <w:ind w:firstLine="851"/>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П</w:t>
      </w:r>
      <w:r w:rsidR="00A37156" w:rsidRPr="00F60C9B">
        <w:rPr>
          <w:rFonts w:ascii="Times New Roman" w:eastAsia="Times New Roman" w:hAnsi="Times New Roman" w:cs="Times New Roman"/>
          <w:snapToGrid w:val="0"/>
          <w:sz w:val="28"/>
          <w:szCs w:val="28"/>
          <w:lang w:eastAsia="ru-RU"/>
        </w:rPr>
        <w:t xml:space="preserve">ример </w:t>
      </w:r>
      <w:r w:rsidR="008B47D9" w:rsidRPr="00F60C9B">
        <w:rPr>
          <w:rFonts w:ascii="Times New Roman" w:eastAsia="Times New Roman" w:hAnsi="Times New Roman" w:cs="Times New Roman"/>
          <w:snapToGrid w:val="0"/>
          <w:sz w:val="28"/>
          <w:szCs w:val="28"/>
          <w:lang w:eastAsia="ru-RU"/>
        </w:rPr>
        <w:t>бланк</w:t>
      </w:r>
      <w:r w:rsidR="006113A5">
        <w:rPr>
          <w:rFonts w:ascii="Times New Roman" w:eastAsia="Times New Roman" w:hAnsi="Times New Roman" w:cs="Times New Roman"/>
          <w:snapToGrid w:val="0"/>
          <w:sz w:val="28"/>
          <w:szCs w:val="28"/>
          <w:lang w:eastAsia="ru-RU"/>
        </w:rPr>
        <w:t>а</w:t>
      </w:r>
      <w:r w:rsidR="002223FF" w:rsidRPr="00F60C9B">
        <w:rPr>
          <w:rFonts w:ascii="Times New Roman" w:eastAsia="Times New Roman" w:hAnsi="Times New Roman" w:cs="Times New Roman"/>
          <w:snapToGrid w:val="0"/>
          <w:sz w:val="28"/>
          <w:szCs w:val="28"/>
          <w:lang w:eastAsia="ru-RU"/>
        </w:rPr>
        <w:t xml:space="preserve"> приведен в Приложении</w:t>
      </w:r>
      <w:r w:rsidR="00256165" w:rsidRPr="00F60C9B">
        <w:rPr>
          <w:rFonts w:ascii="Times New Roman" w:eastAsia="Times New Roman" w:hAnsi="Times New Roman" w:cs="Times New Roman"/>
          <w:snapToGrid w:val="0"/>
          <w:sz w:val="28"/>
          <w:szCs w:val="28"/>
          <w:lang w:eastAsia="ru-RU"/>
        </w:rPr>
        <w:t> </w:t>
      </w:r>
      <w:r w:rsidR="002223FF" w:rsidRPr="00F60C9B">
        <w:rPr>
          <w:rFonts w:ascii="Times New Roman" w:eastAsia="Times New Roman" w:hAnsi="Times New Roman" w:cs="Times New Roman"/>
          <w:snapToGrid w:val="0"/>
          <w:sz w:val="28"/>
          <w:szCs w:val="28"/>
          <w:lang w:eastAsia="ru-RU"/>
        </w:rPr>
        <w:t>В</w:t>
      </w:r>
      <w:r w:rsidR="008B47D9" w:rsidRPr="00F60C9B">
        <w:rPr>
          <w:rFonts w:ascii="Times New Roman" w:eastAsia="Times New Roman" w:hAnsi="Times New Roman" w:cs="Times New Roman"/>
          <w:snapToGrid w:val="0"/>
          <w:sz w:val="28"/>
          <w:szCs w:val="28"/>
          <w:lang w:eastAsia="ru-RU"/>
        </w:rPr>
        <w:t xml:space="preserve">. </w:t>
      </w:r>
    </w:p>
    <w:p w14:paraId="317C7909" w14:textId="77777777" w:rsidR="003F56A5" w:rsidRPr="00F60C9B" w:rsidRDefault="003F56A5" w:rsidP="003F56A5">
      <w:pPr>
        <w:tabs>
          <w:tab w:val="num" w:pos="1134"/>
          <w:tab w:val="left" w:pos="1843"/>
        </w:tabs>
        <w:spacing w:after="0" w:line="240" w:lineRule="auto"/>
        <w:ind w:right="282"/>
        <w:jc w:val="both"/>
        <w:rPr>
          <w:rFonts w:ascii="Times New Roman" w:eastAsia="Times New Roman" w:hAnsi="Times New Roman" w:cs="Times New Roman"/>
          <w:b/>
          <w:snapToGrid w:val="0"/>
          <w:kern w:val="28"/>
          <w:sz w:val="28"/>
          <w:szCs w:val="28"/>
          <w:lang w:eastAsia="ru-RU"/>
        </w:rPr>
      </w:pPr>
    </w:p>
    <w:p w14:paraId="1BC5865E" w14:textId="0F3C27BD" w:rsidR="00530569" w:rsidRPr="00F60C9B" w:rsidRDefault="003F56A5" w:rsidP="003F56A5">
      <w:pPr>
        <w:widowControl w:val="0"/>
        <w:tabs>
          <w:tab w:val="num" w:pos="993"/>
        </w:tabs>
        <w:spacing w:after="0" w:line="240" w:lineRule="auto"/>
        <w:ind w:firstLine="851"/>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 xml:space="preserve">Реферат </w:t>
      </w:r>
      <w:r w:rsidR="00530569" w:rsidRPr="00F60C9B">
        <w:rPr>
          <w:rFonts w:ascii="Times New Roman" w:eastAsia="Times New Roman" w:hAnsi="Times New Roman" w:cs="Times New Roman"/>
          <w:snapToGrid w:val="0"/>
          <w:sz w:val="28"/>
          <w:szCs w:val="28"/>
          <w:lang w:eastAsia="ru-RU"/>
        </w:rPr>
        <w:t>включает в себя:</w:t>
      </w:r>
    </w:p>
    <w:p w14:paraId="0DEFF64E" w14:textId="0AD73733" w:rsidR="00530569" w:rsidRPr="00A21951" w:rsidRDefault="00530569" w:rsidP="00A21951">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A21951">
        <w:rPr>
          <w:rFonts w:ascii="Times New Roman" w:eastAsia="Times New Roman" w:hAnsi="Times New Roman" w:cs="Times New Roman"/>
          <w:sz w:val="28"/>
          <w:szCs w:val="28"/>
        </w:rPr>
        <w:t>библиографическую запись;</w:t>
      </w:r>
    </w:p>
    <w:p w14:paraId="49C8B67F" w14:textId="566F28B3" w:rsidR="00530569" w:rsidRPr="00F60C9B" w:rsidRDefault="00530569" w:rsidP="00A21951">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 xml:space="preserve">перечень от пяти до пятнадцати ключевых слов или словосочетаний и (или) дескрипторов из текста </w:t>
      </w:r>
      <w:r w:rsidR="0019441B" w:rsidRPr="00F60C9B">
        <w:rPr>
          <w:rFonts w:ascii="Times New Roman" w:eastAsia="Times New Roman" w:hAnsi="Times New Roman" w:cs="Times New Roman"/>
          <w:sz w:val="28"/>
          <w:szCs w:val="28"/>
        </w:rPr>
        <w:t>ВКР</w:t>
      </w:r>
      <w:r w:rsidRPr="00F60C9B">
        <w:rPr>
          <w:rFonts w:ascii="Times New Roman" w:eastAsia="Times New Roman" w:hAnsi="Times New Roman" w:cs="Times New Roman"/>
          <w:sz w:val="28"/>
          <w:szCs w:val="28"/>
        </w:rPr>
        <w:t>;</w:t>
      </w:r>
    </w:p>
    <w:p w14:paraId="340E0DC3" w14:textId="1396C2FC" w:rsidR="00530569" w:rsidRPr="00F60C9B" w:rsidRDefault="000C5185" w:rsidP="00A21951">
      <w:pPr>
        <w:pStyle w:val="a4"/>
        <w:numPr>
          <w:ilvl w:val="0"/>
          <w:numId w:val="32"/>
        </w:numPr>
        <w:tabs>
          <w:tab w:val="left" w:pos="1276"/>
        </w:tabs>
        <w:spacing w:after="0" w:line="240" w:lineRule="auto"/>
        <w:ind w:left="0" w:firstLine="851"/>
        <w:jc w:val="both"/>
        <w:rPr>
          <w:rFonts w:ascii="Times New Roman" w:eastAsia="Times New Roman" w:hAnsi="Times New Roman" w:cs="Times New Roman"/>
          <w:sz w:val="28"/>
          <w:szCs w:val="28"/>
        </w:rPr>
      </w:pPr>
      <w:r w:rsidRPr="000C5185">
        <w:rPr>
          <w:rFonts w:ascii="Times New Roman" w:eastAsia="Times New Roman" w:hAnsi="Times New Roman" w:cs="Times New Roman"/>
          <w:sz w:val="28"/>
          <w:szCs w:val="28"/>
        </w:rPr>
        <w:t>текст реферата, который составляется по следующему плану: объект и предмет исследования или разработки; цель ВКР; источники информации (указываются в случае использования архивных материалов, эмпирических баз и т.п.); методы проведения исследований, основные результаты, выводы, рекомендации, теоретическое и</w:t>
      </w:r>
      <w:r>
        <w:rPr>
          <w:rFonts w:ascii="Times New Roman" w:eastAsia="Times New Roman" w:hAnsi="Times New Roman" w:cs="Times New Roman"/>
          <w:sz w:val="28"/>
          <w:szCs w:val="28"/>
        </w:rPr>
        <w:t>/</w:t>
      </w:r>
      <w:r w:rsidRPr="000C5185">
        <w:rPr>
          <w:rFonts w:ascii="Times New Roman" w:eastAsia="Times New Roman" w:hAnsi="Times New Roman" w:cs="Times New Roman"/>
          <w:sz w:val="28"/>
          <w:szCs w:val="28"/>
        </w:rPr>
        <w:t>или практическое значение и область использования результатов ВКР.</w:t>
      </w:r>
    </w:p>
    <w:p w14:paraId="1A32D3B3" w14:textId="55B0AEE0" w:rsidR="00530569" w:rsidRDefault="00530569" w:rsidP="009E70BA">
      <w:pPr>
        <w:tabs>
          <w:tab w:val="num" w:pos="993"/>
        </w:tabs>
        <w:spacing w:after="0" w:line="240" w:lineRule="auto"/>
        <w:ind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t xml:space="preserve">Если в </w:t>
      </w:r>
      <w:r w:rsidR="0019441B" w:rsidRPr="00F60C9B">
        <w:rPr>
          <w:rFonts w:ascii="Times New Roman" w:eastAsia="Times New Roman" w:hAnsi="Times New Roman" w:cs="Times New Roman"/>
          <w:sz w:val="28"/>
          <w:szCs w:val="28"/>
        </w:rPr>
        <w:t>ВКР</w:t>
      </w:r>
      <w:r w:rsidRPr="00F60C9B">
        <w:rPr>
          <w:rFonts w:ascii="Times New Roman" w:eastAsia="Times New Roman" w:hAnsi="Times New Roman" w:cs="Times New Roman"/>
          <w:sz w:val="28"/>
          <w:szCs w:val="28"/>
        </w:rPr>
        <w:t xml:space="preserve"> отсутствует какая-либо часть (методы, выводы, область применения), то в реферате она не приводится, но сохраняется последовательность изложения.</w:t>
      </w:r>
    </w:p>
    <w:p w14:paraId="2AF0360C" w14:textId="26824831" w:rsidR="00530569" w:rsidRPr="00F60C9B" w:rsidRDefault="00F005DE" w:rsidP="00F005DE">
      <w:pPr>
        <w:widowControl w:val="0"/>
        <w:tabs>
          <w:tab w:val="num" w:pos="993"/>
        </w:tabs>
        <w:spacing w:after="0" w:line="240" w:lineRule="auto"/>
        <w:ind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napToGrid w:val="0"/>
          <w:sz w:val="28"/>
          <w:szCs w:val="28"/>
          <w:lang w:eastAsia="ru-RU"/>
        </w:rPr>
        <w:t>Об</w:t>
      </w:r>
      <w:bookmarkStart w:id="14" w:name="OCRUncertain1225"/>
      <w:r w:rsidRPr="00F60C9B">
        <w:rPr>
          <w:rFonts w:ascii="Times New Roman" w:eastAsia="Times New Roman" w:hAnsi="Times New Roman" w:cs="Times New Roman"/>
          <w:snapToGrid w:val="0"/>
          <w:sz w:val="28"/>
          <w:szCs w:val="28"/>
          <w:lang w:eastAsia="ru-RU"/>
        </w:rPr>
        <w:t>ъ</w:t>
      </w:r>
      <w:bookmarkEnd w:id="14"/>
      <w:r w:rsidRPr="00F60C9B">
        <w:rPr>
          <w:rFonts w:ascii="Times New Roman" w:eastAsia="Times New Roman" w:hAnsi="Times New Roman" w:cs="Times New Roman"/>
          <w:snapToGrid w:val="0"/>
          <w:sz w:val="28"/>
          <w:szCs w:val="28"/>
          <w:lang w:eastAsia="ru-RU"/>
        </w:rPr>
        <w:t>е</w:t>
      </w:r>
      <w:bookmarkStart w:id="15" w:name="OCRUncertain1226"/>
      <w:r w:rsidRPr="00F60C9B">
        <w:rPr>
          <w:rFonts w:ascii="Times New Roman" w:eastAsia="Times New Roman" w:hAnsi="Times New Roman" w:cs="Times New Roman"/>
          <w:snapToGrid w:val="0"/>
          <w:sz w:val="28"/>
          <w:szCs w:val="28"/>
          <w:lang w:eastAsia="ru-RU"/>
        </w:rPr>
        <w:t xml:space="preserve">м </w:t>
      </w:r>
      <w:bookmarkEnd w:id="15"/>
      <w:r w:rsidRPr="00F60C9B">
        <w:rPr>
          <w:rFonts w:ascii="Times New Roman" w:eastAsia="Times New Roman" w:hAnsi="Times New Roman" w:cs="Times New Roman"/>
          <w:snapToGrid w:val="0"/>
          <w:sz w:val="28"/>
          <w:szCs w:val="28"/>
          <w:lang w:eastAsia="ru-RU"/>
        </w:rPr>
        <w:t>реферата не должен превышать одну страницу.</w:t>
      </w:r>
      <w:r w:rsidRPr="00F60C9B">
        <w:rPr>
          <w:rFonts w:ascii="Times New Roman" w:eastAsia="Times New Roman" w:hAnsi="Times New Roman" w:cs="Times New Roman"/>
          <w:sz w:val="28"/>
          <w:szCs w:val="28"/>
        </w:rPr>
        <w:t xml:space="preserve"> </w:t>
      </w:r>
      <w:r w:rsidR="00530569" w:rsidRPr="00F60C9B">
        <w:rPr>
          <w:rFonts w:ascii="Times New Roman" w:eastAsia="Times New Roman" w:hAnsi="Times New Roman" w:cs="Times New Roman"/>
          <w:sz w:val="28"/>
          <w:szCs w:val="28"/>
        </w:rPr>
        <w:t>Изложение материала в реферате должно быть кратким и точным. Следует употреблять синтаксические конструкции, свойственные языку научных и технических документов, избегать сложных грамматических оборотов.</w:t>
      </w:r>
    </w:p>
    <w:p w14:paraId="59863133" w14:textId="6CD32B4D" w:rsidR="0019441B" w:rsidRPr="00F60C9B" w:rsidRDefault="0019441B" w:rsidP="0019441B">
      <w:pPr>
        <w:pStyle w:val="a4"/>
        <w:tabs>
          <w:tab w:val="left" w:pos="1276"/>
        </w:tabs>
        <w:spacing w:after="0" w:line="240" w:lineRule="auto"/>
        <w:ind w:left="851"/>
        <w:jc w:val="both"/>
        <w:rPr>
          <w:rFonts w:ascii="Times New Roman" w:eastAsia="Times New Roman" w:hAnsi="Times New Roman" w:cs="Times New Roman"/>
          <w:sz w:val="28"/>
          <w:szCs w:val="28"/>
        </w:rPr>
      </w:pPr>
      <w:bookmarkStart w:id="16" w:name="_Hlk166485101"/>
      <w:r w:rsidRPr="00F60C9B">
        <w:rPr>
          <w:rFonts w:ascii="Times New Roman" w:eastAsia="Times New Roman" w:hAnsi="Times New Roman" w:cs="Times New Roman"/>
          <w:sz w:val="28"/>
          <w:szCs w:val="28"/>
        </w:rPr>
        <w:t>Пример оформления реферата приведен в Приложении</w:t>
      </w:r>
      <w:r w:rsidR="00F560B7">
        <w:rPr>
          <w:rFonts w:ascii="Times New Roman" w:eastAsia="Times New Roman" w:hAnsi="Times New Roman" w:cs="Times New Roman"/>
          <w:sz w:val="28"/>
          <w:szCs w:val="28"/>
        </w:rPr>
        <w:t> </w:t>
      </w:r>
      <w:r w:rsidR="00633595">
        <w:rPr>
          <w:rFonts w:ascii="Times New Roman" w:eastAsia="Times New Roman" w:hAnsi="Times New Roman" w:cs="Times New Roman"/>
          <w:sz w:val="28"/>
          <w:szCs w:val="28"/>
        </w:rPr>
        <w:t>Г</w:t>
      </w:r>
      <w:r w:rsidR="003F56A5" w:rsidRPr="00F60C9B">
        <w:rPr>
          <w:rFonts w:ascii="Times New Roman" w:eastAsia="Times New Roman" w:hAnsi="Times New Roman" w:cs="Times New Roman"/>
          <w:sz w:val="28"/>
          <w:szCs w:val="28"/>
        </w:rPr>
        <w:t>.</w:t>
      </w:r>
    </w:p>
    <w:bookmarkEnd w:id="16"/>
    <w:p w14:paraId="6C0D10D6" w14:textId="77777777" w:rsidR="005B70F3" w:rsidRPr="002938A8" w:rsidRDefault="005B70F3" w:rsidP="0070303E">
      <w:pPr>
        <w:widowControl w:val="0"/>
        <w:tabs>
          <w:tab w:val="num" w:pos="993"/>
        </w:tabs>
        <w:spacing w:after="0" w:line="240" w:lineRule="auto"/>
        <w:ind w:firstLine="851"/>
        <w:jc w:val="both"/>
        <w:rPr>
          <w:sz w:val="28"/>
          <w:szCs w:val="28"/>
        </w:rPr>
      </w:pPr>
    </w:p>
    <w:p w14:paraId="40A2B0F0" w14:textId="04B1566F" w:rsidR="005B70F3" w:rsidRPr="00A86F7D" w:rsidRDefault="005B70F3" w:rsidP="0070303E">
      <w:pPr>
        <w:widowControl w:val="0"/>
        <w:tabs>
          <w:tab w:val="num" w:pos="993"/>
        </w:tabs>
        <w:spacing w:after="0" w:line="240" w:lineRule="auto"/>
        <w:ind w:firstLine="851"/>
        <w:jc w:val="both"/>
        <w:rPr>
          <w:rFonts w:ascii="Times New Roman" w:eastAsia="Times New Roman" w:hAnsi="Times New Roman" w:cs="Times New Roman"/>
          <w:sz w:val="28"/>
          <w:szCs w:val="28"/>
        </w:rPr>
      </w:pPr>
      <w:r w:rsidRPr="0070303E">
        <w:rPr>
          <w:rFonts w:ascii="Times New Roman" w:eastAsia="Times New Roman" w:hAnsi="Times New Roman" w:cs="Times New Roman"/>
          <w:sz w:val="28"/>
          <w:szCs w:val="28"/>
        </w:rPr>
        <w:t xml:space="preserve">Ведомость ВКР содержит перечень всех документов, изделий (макетов, моделей, опытных образцов и др.), вошедших в ВКР, и выполняется на </w:t>
      </w:r>
      <w:r w:rsidRPr="00A86F7D">
        <w:rPr>
          <w:rFonts w:ascii="Times New Roman" w:eastAsia="Times New Roman" w:hAnsi="Times New Roman" w:cs="Times New Roman"/>
          <w:sz w:val="28"/>
          <w:szCs w:val="28"/>
        </w:rPr>
        <w:t>бланке, форма которого определяется структурным подразделением, ответственным за реализацию ОП</w:t>
      </w:r>
      <w:r w:rsidR="000C5185">
        <w:rPr>
          <w:rFonts w:ascii="Times New Roman" w:eastAsia="Times New Roman" w:hAnsi="Times New Roman" w:cs="Times New Roman"/>
          <w:sz w:val="28"/>
          <w:szCs w:val="28"/>
        </w:rPr>
        <w:t xml:space="preserve"> </w:t>
      </w:r>
      <w:r w:rsidR="000C5185" w:rsidRPr="00C22FA9">
        <w:rPr>
          <w:rFonts w:ascii="Times New Roman" w:eastAsia="Times New Roman" w:hAnsi="Times New Roman" w:cs="Times New Roman"/>
          <w:snapToGrid w:val="0"/>
          <w:sz w:val="28"/>
          <w:szCs w:val="28"/>
          <w:lang w:eastAsia="ru-RU"/>
        </w:rPr>
        <w:t>и</w:t>
      </w:r>
      <w:r w:rsidR="000C5185">
        <w:rPr>
          <w:rFonts w:ascii="Times New Roman" w:eastAsia="Times New Roman" w:hAnsi="Times New Roman" w:cs="Times New Roman"/>
          <w:snapToGrid w:val="0"/>
          <w:sz w:val="28"/>
          <w:szCs w:val="28"/>
          <w:lang w:eastAsia="ru-RU"/>
        </w:rPr>
        <w:t>/</w:t>
      </w:r>
      <w:r w:rsidR="000C5185" w:rsidRPr="00C22FA9">
        <w:rPr>
          <w:rFonts w:ascii="Times New Roman" w:eastAsia="Times New Roman" w:hAnsi="Times New Roman" w:cs="Times New Roman"/>
          <w:snapToGrid w:val="0"/>
          <w:sz w:val="28"/>
          <w:szCs w:val="28"/>
          <w:lang w:eastAsia="ru-RU"/>
        </w:rPr>
        <w:t>или локальных нормативных актах</w:t>
      </w:r>
      <w:r w:rsidR="000C5185">
        <w:rPr>
          <w:rFonts w:ascii="Times New Roman" w:eastAsia="Times New Roman" w:hAnsi="Times New Roman" w:cs="Times New Roman"/>
          <w:snapToGrid w:val="0"/>
          <w:sz w:val="28"/>
          <w:szCs w:val="28"/>
          <w:lang w:eastAsia="ru-RU"/>
        </w:rPr>
        <w:t xml:space="preserve"> </w:t>
      </w:r>
      <w:r w:rsidR="000C5185" w:rsidRPr="00C22FA9">
        <w:rPr>
          <w:rFonts w:ascii="Times New Roman" w:eastAsia="Times New Roman" w:hAnsi="Times New Roman" w:cs="Times New Roman"/>
          <w:snapToGrid w:val="0"/>
          <w:sz w:val="28"/>
          <w:szCs w:val="28"/>
          <w:lang w:eastAsia="ru-RU"/>
        </w:rPr>
        <w:t>и стандарта</w:t>
      </w:r>
      <w:r w:rsidR="000C5185">
        <w:rPr>
          <w:rFonts w:ascii="Times New Roman" w:eastAsia="Times New Roman" w:hAnsi="Times New Roman" w:cs="Times New Roman"/>
          <w:snapToGrid w:val="0"/>
          <w:sz w:val="28"/>
          <w:szCs w:val="28"/>
          <w:lang w:eastAsia="ru-RU"/>
        </w:rPr>
        <w:t>х</w:t>
      </w:r>
      <w:r w:rsidR="000C5185" w:rsidRPr="00C22FA9">
        <w:rPr>
          <w:rFonts w:ascii="Times New Roman" w:eastAsia="Times New Roman" w:hAnsi="Times New Roman" w:cs="Times New Roman"/>
          <w:snapToGrid w:val="0"/>
          <w:sz w:val="28"/>
          <w:szCs w:val="28"/>
          <w:lang w:eastAsia="ru-RU"/>
        </w:rPr>
        <w:t xml:space="preserve"> ЕСКД, ЕСТД, ЕСПД,</w:t>
      </w:r>
      <w:r w:rsidR="000C5185">
        <w:rPr>
          <w:rFonts w:ascii="Times New Roman" w:eastAsia="Times New Roman" w:hAnsi="Times New Roman" w:cs="Times New Roman"/>
          <w:snapToGrid w:val="0"/>
          <w:sz w:val="28"/>
          <w:szCs w:val="28"/>
          <w:lang w:eastAsia="ru-RU"/>
        </w:rPr>
        <w:t xml:space="preserve"> </w:t>
      </w:r>
      <w:r w:rsidR="000C5185" w:rsidRPr="00C22FA9">
        <w:rPr>
          <w:rFonts w:ascii="Times New Roman" w:eastAsia="Times New Roman" w:hAnsi="Times New Roman" w:cs="Times New Roman"/>
          <w:snapToGrid w:val="0"/>
          <w:sz w:val="28"/>
          <w:szCs w:val="28"/>
          <w:lang w:eastAsia="ru-RU"/>
        </w:rPr>
        <w:t>СПДС</w:t>
      </w:r>
      <w:r w:rsidRPr="00A86F7D">
        <w:rPr>
          <w:rFonts w:ascii="Times New Roman" w:eastAsia="Times New Roman" w:hAnsi="Times New Roman" w:cs="Times New Roman"/>
          <w:sz w:val="28"/>
          <w:szCs w:val="28"/>
        </w:rPr>
        <w:t>.</w:t>
      </w:r>
    </w:p>
    <w:p w14:paraId="3CEE8609" w14:textId="29D167BC" w:rsidR="00633595" w:rsidRPr="00F60C9B" w:rsidRDefault="00633595" w:rsidP="00633595">
      <w:pPr>
        <w:pStyle w:val="a4"/>
        <w:tabs>
          <w:tab w:val="left" w:pos="1276"/>
        </w:tabs>
        <w:spacing w:after="0" w:line="240" w:lineRule="auto"/>
        <w:ind w:left="851"/>
        <w:jc w:val="both"/>
        <w:rPr>
          <w:rFonts w:ascii="Times New Roman" w:eastAsia="Times New Roman" w:hAnsi="Times New Roman" w:cs="Times New Roman"/>
          <w:sz w:val="28"/>
          <w:szCs w:val="28"/>
        </w:rPr>
      </w:pPr>
      <w:r w:rsidRPr="00700567">
        <w:rPr>
          <w:rFonts w:ascii="Times New Roman" w:eastAsia="Times New Roman" w:hAnsi="Times New Roman" w:cs="Times New Roman"/>
          <w:sz w:val="28"/>
          <w:szCs w:val="28"/>
        </w:rPr>
        <w:t>Пример оформления ведомости приведен в Приложении Д.</w:t>
      </w:r>
    </w:p>
    <w:p w14:paraId="26E85D4C" w14:textId="77777777" w:rsidR="00C86D37" w:rsidRPr="00F60C9B" w:rsidRDefault="00C86D37">
      <w:pPr>
        <w:tabs>
          <w:tab w:val="num" w:pos="993"/>
        </w:tabs>
        <w:spacing w:after="0" w:line="240" w:lineRule="auto"/>
        <w:ind w:right="-1" w:firstLine="851"/>
        <w:jc w:val="both"/>
        <w:rPr>
          <w:rFonts w:ascii="Times New Roman" w:eastAsia="Times New Roman" w:hAnsi="Times New Roman" w:cs="Times New Roman"/>
          <w:sz w:val="28"/>
          <w:szCs w:val="28"/>
        </w:rPr>
      </w:pPr>
    </w:p>
    <w:p w14:paraId="07AB8FE7" w14:textId="7631B2F8" w:rsidR="003E4513" w:rsidRPr="00F60C9B" w:rsidRDefault="00256165" w:rsidP="003E4513">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 xml:space="preserve">Авторская справка является </w:t>
      </w:r>
      <w:r w:rsidR="003E4513" w:rsidRPr="00F60C9B">
        <w:rPr>
          <w:rFonts w:ascii="Times New Roman" w:eastAsia="Times New Roman" w:hAnsi="Times New Roman" w:cs="Times New Roman"/>
          <w:snapToGrid w:val="0"/>
          <w:sz w:val="28"/>
          <w:szCs w:val="28"/>
          <w:lang w:eastAsia="ru-RU"/>
        </w:rPr>
        <w:t>типов</w:t>
      </w:r>
      <w:r w:rsidR="00A37156">
        <w:rPr>
          <w:rFonts w:ascii="Times New Roman" w:eastAsia="Times New Roman" w:hAnsi="Times New Roman" w:cs="Times New Roman"/>
          <w:snapToGrid w:val="0"/>
          <w:sz w:val="28"/>
          <w:szCs w:val="28"/>
          <w:lang w:eastAsia="ru-RU"/>
        </w:rPr>
        <w:t>ы</w:t>
      </w:r>
      <w:r w:rsidR="003E4513" w:rsidRPr="00F60C9B">
        <w:rPr>
          <w:rFonts w:ascii="Times New Roman" w:eastAsia="Times New Roman" w:hAnsi="Times New Roman" w:cs="Times New Roman"/>
          <w:snapToGrid w:val="0"/>
          <w:sz w:val="28"/>
          <w:szCs w:val="28"/>
          <w:lang w:eastAsia="ru-RU"/>
        </w:rPr>
        <w:t xml:space="preserve">м </w:t>
      </w:r>
      <w:r w:rsidR="00B218A7" w:rsidRPr="00F60C9B">
        <w:rPr>
          <w:rFonts w:ascii="Times New Roman" w:eastAsia="Times New Roman" w:hAnsi="Times New Roman" w:cs="Times New Roman"/>
          <w:snapToGrid w:val="0"/>
          <w:sz w:val="28"/>
          <w:szCs w:val="28"/>
          <w:lang w:eastAsia="ru-RU"/>
        </w:rPr>
        <w:t>бланк</w:t>
      </w:r>
      <w:r w:rsidR="00B218A7">
        <w:rPr>
          <w:rFonts w:ascii="Times New Roman" w:eastAsia="Times New Roman" w:hAnsi="Times New Roman" w:cs="Times New Roman"/>
          <w:snapToGrid w:val="0"/>
          <w:sz w:val="28"/>
          <w:szCs w:val="28"/>
          <w:lang w:eastAsia="ru-RU"/>
        </w:rPr>
        <w:t>ом</w:t>
      </w:r>
      <w:r w:rsidR="003E4513" w:rsidRPr="00F60C9B">
        <w:rPr>
          <w:rFonts w:ascii="Times New Roman" w:eastAsia="Times New Roman" w:hAnsi="Times New Roman" w:cs="Times New Roman"/>
          <w:snapToGrid w:val="0"/>
          <w:sz w:val="28"/>
          <w:szCs w:val="28"/>
          <w:lang w:eastAsia="ru-RU"/>
        </w:rPr>
        <w:t xml:space="preserve">, форма которого </w:t>
      </w:r>
      <w:r w:rsidR="003E4513" w:rsidRPr="00F60C9B">
        <w:rPr>
          <w:rFonts w:ascii="Times New Roman" w:eastAsia="Times New Roman" w:hAnsi="Times New Roman" w:cs="Times New Roman"/>
          <w:snapToGrid w:val="0"/>
          <w:sz w:val="28"/>
          <w:szCs w:val="28"/>
          <w:lang w:eastAsia="ru-RU"/>
        </w:rPr>
        <w:lastRenderedPageBreak/>
        <w:t>приведен</w:t>
      </w:r>
      <w:r w:rsidRPr="00F60C9B">
        <w:rPr>
          <w:rFonts w:ascii="Times New Roman" w:eastAsia="Times New Roman" w:hAnsi="Times New Roman" w:cs="Times New Roman"/>
          <w:snapToGrid w:val="0"/>
          <w:sz w:val="28"/>
          <w:szCs w:val="28"/>
          <w:lang w:eastAsia="ru-RU"/>
        </w:rPr>
        <w:t>а</w:t>
      </w:r>
      <w:r w:rsidR="003E4513" w:rsidRPr="00F60C9B">
        <w:rPr>
          <w:rFonts w:ascii="Times New Roman" w:eastAsia="Times New Roman" w:hAnsi="Times New Roman" w:cs="Times New Roman"/>
          <w:snapToGrid w:val="0"/>
          <w:sz w:val="28"/>
          <w:szCs w:val="28"/>
          <w:lang w:eastAsia="ru-RU"/>
        </w:rPr>
        <w:t xml:space="preserve"> в Приложении </w:t>
      </w:r>
      <w:r w:rsidR="0011602C">
        <w:rPr>
          <w:rFonts w:ascii="Times New Roman" w:eastAsia="Times New Roman" w:hAnsi="Times New Roman" w:cs="Times New Roman"/>
          <w:snapToGrid w:val="0"/>
          <w:sz w:val="28"/>
          <w:szCs w:val="28"/>
          <w:lang w:eastAsia="ru-RU"/>
        </w:rPr>
        <w:t>Е</w:t>
      </w:r>
      <w:r w:rsidR="003E4513" w:rsidRPr="00F60C9B">
        <w:rPr>
          <w:rFonts w:ascii="Times New Roman" w:eastAsia="Times New Roman" w:hAnsi="Times New Roman" w:cs="Times New Roman"/>
          <w:snapToGrid w:val="0"/>
          <w:sz w:val="28"/>
          <w:szCs w:val="28"/>
          <w:lang w:eastAsia="ru-RU"/>
        </w:rPr>
        <w:t>.</w:t>
      </w:r>
    </w:p>
    <w:p w14:paraId="580A3A1F" w14:textId="1A502D9D" w:rsidR="00493978" w:rsidRPr="00F60C9B" w:rsidRDefault="00493978" w:rsidP="00E038A7">
      <w:pPr>
        <w:spacing w:after="0" w:line="240" w:lineRule="auto"/>
        <w:ind w:firstLine="851"/>
        <w:jc w:val="both"/>
        <w:rPr>
          <w:rFonts w:ascii="Times New Roman" w:eastAsia="Times New Roman" w:hAnsi="Times New Roman" w:cs="Times New Roman"/>
          <w:sz w:val="28"/>
          <w:szCs w:val="28"/>
        </w:rPr>
      </w:pPr>
    </w:p>
    <w:p w14:paraId="79E7A57A" w14:textId="77777777" w:rsidR="00F560B7" w:rsidRDefault="00256165" w:rsidP="007B039C">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70303E">
        <w:rPr>
          <w:rFonts w:ascii="Times New Roman" w:eastAsia="Times New Roman" w:hAnsi="Times New Roman" w:cs="Times New Roman"/>
          <w:snapToGrid w:val="0"/>
          <w:sz w:val="28"/>
          <w:szCs w:val="28"/>
          <w:lang w:eastAsia="ru-RU"/>
        </w:rPr>
        <w:t>Отзыв руководителя</w:t>
      </w:r>
      <w:r w:rsidR="00A86F7D" w:rsidRPr="0070303E">
        <w:rPr>
          <w:rFonts w:ascii="Times New Roman" w:eastAsia="Times New Roman" w:hAnsi="Times New Roman" w:cs="Times New Roman"/>
          <w:snapToGrid w:val="0"/>
          <w:sz w:val="28"/>
          <w:szCs w:val="28"/>
          <w:lang w:eastAsia="ru-RU"/>
        </w:rPr>
        <w:t xml:space="preserve"> </w:t>
      </w:r>
      <w:r w:rsidR="00A86F7D" w:rsidRPr="0070303E">
        <w:rPr>
          <w:rFonts w:ascii="Times New Roman" w:eastAsia="Times New Roman" w:hAnsi="Times New Roman" w:cs="Times New Roman"/>
          <w:sz w:val="28"/>
          <w:szCs w:val="28"/>
        </w:rPr>
        <w:t>ВКР о работе</w:t>
      </w:r>
      <w:r w:rsidR="00A86F7D" w:rsidRPr="00393CCE">
        <w:rPr>
          <w:rFonts w:ascii="Times New Roman" w:eastAsia="Times New Roman" w:hAnsi="Times New Roman" w:cs="Times New Roman"/>
          <w:sz w:val="28"/>
          <w:szCs w:val="28"/>
        </w:rPr>
        <w:t xml:space="preserve"> обучающегося в период подготовки </w:t>
      </w:r>
      <w:r w:rsidR="00A86F7D">
        <w:rPr>
          <w:rFonts w:ascii="Times New Roman" w:eastAsia="Times New Roman" w:hAnsi="Times New Roman" w:cs="Times New Roman"/>
          <w:sz w:val="28"/>
          <w:szCs w:val="28"/>
        </w:rPr>
        <w:t>ВКР</w:t>
      </w:r>
      <w:r w:rsidRPr="00F60C9B">
        <w:rPr>
          <w:rFonts w:ascii="Times New Roman" w:eastAsia="Times New Roman" w:hAnsi="Times New Roman" w:cs="Times New Roman"/>
          <w:snapToGrid w:val="0"/>
          <w:sz w:val="28"/>
          <w:szCs w:val="28"/>
          <w:lang w:eastAsia="ru-RU"/>
        </w:rPr>
        <w:t xml:space="preserve"> выполняется на бланке, </w:t>
      </w:r>
      <w:r w:rsidR="009E0723" w:rsidRPr="00F60C9B">
        <w:rPr>
          <w:rFonts w:ascii="Times New Roman" w:eastAsia="Times New Roman" w:hAnsi="Times New Roman" w:cs="Times New Roman"/>
          <w:snapToGrid w:val="0"/>
          <w:sz w:val="28"/>
          <w:szCs w:val="28"/>
          <w:lang w:eastAsia="ru-RU"/>
        </w:rPr>
        <w:t xml:space="preserve">форма которого </w:t>
      </w:r>
      <w:r w:rsidR="00606245" w:rsidRPr="00F60C9B">
        <w:rPr>
          <w:rFonts w:ascii="Times New Roman" w:eastAsia="Times New Roman" w:hAnsi="Times New Roman" w:cs="Times New Roman"/>
          <w:snapToGrid w:val="0"/>
          <w:sz w:val="28"/>
          <w:szCs w:val="28"/>
          <w:lang w:eastAsia="ru-RU"/>
        </w:rPr>
        <w:t xml:space="preserve">приводится в </w:t>
      </w:r>
      <w:r w:rsidR="00154368" w:rsidRPr="00F60C9B">
        <w:rPr>
          <w:rFonts w:ascii="Times New Roman" w:eastAsia="Times New Roman" w:hAnsi="Times New Roman" w:cs="Times New Roman"/>
          <w:snapToGrid w:val="0"/>
          <w:sz w:val="28"/>
          <w:szCs w:val="28"/>
          <w:lang w:eastAsia="ru-RU"/>
        </w:rPr>
        <w:t>учебн</w:t>
      </w:r>
      <w:r w:rsidR="00154368">
        <w:rPr>
          <w:rFonts w:ascii="Times New Roman" w:eastAsia="Times New Roman" w:hAnsi="Times New Roman" w:cs="Times New Roman"/>
          <w:snapToGrid w:val="0"/>
          <w:sz w:val="28"/>
          <w:szCs w:val="28"/>
          <w:lang w:eastAsia="ru-RU"/>
        </w:rPr>
        <w:t>о-методических</w:t>
      </w:r>
      <w:r w:rsidR="00154368" w:rsidRPr="00F60C9B">
        <w:rPr>
          <w:rFonts w:ascii="Times New Roman" w:eastAsia="Times New Roman" w:hAnsi="Times New Roman" w:cs="Times New Roman"/>
          <w:snapToGrid w:val="0"/>
          <w:sz w:val="28"/>
          <w:szCs w:val="28"/>
          <w:lang w:eastAsia="ru-RU"/>
        </w:rPr>
        <w:t xml:space="preserve"> </w:t>
      </w:r>
      <w:r w:rsidR="00606245" w:rsidRPr="00F60C9B">
        <w:rPr>
          <w:rFonts w:ascii="Times New Roman" w:eastAsia="Times New Roman" w:hAnsi="Times New Roman" w:cs="Times New Roman"/>
          <w:snapToGrid w:val="0"/>
          <w:sz w:val="28"/>
          <w:szCs w:val="28"/>
          <w:lang w:eastAsia="ru-RU"/>
        </w:rPr>
        <w:t>пособиях или методических указаниях на выполнение ВКР</w:t>
      </w:r>
      <w:r w:rsidR="00F560B7">
        <w:rPr>
          <w:rFonts w:ascii="Times New Roman" w:eastAsia="Times New Roman" w:hAnsi="Times New Roman" w:cs="Times New Roman"/>
          <w:snapToGrid w:val="0"/>
          <w:sz w:val="28"/>
          <w:szCs w:val="28"/>
          <w:lang w:eastAsia="ru-RU"/>
        </w:rPr>
        <w:t>.</w:t>
      </w:r>
    </w:p>
    <w:p w14:paraId="447F40DB" w14:textId="5CDB9AA4" w:rsidR="00256165" w:rsidRPr="00F60C9B" w:rsidRDefault="00F560B7" w:rsidP="007B039C">
      <w:pPr>
        <w:widowControl w:val="0"/>
        <w:spacing w:after="0" w:line="240" w:lineRule="auto"/>
        <w:ind w:firstLine="851"/>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Т</w:t>
      </w:r>
      <w:r w:rsidR="002153E3">
        <w:rPr>
          <w:rFonts w:ascii="Times New Roman" w:eastAsia="Times New Roman" w:hAnsi="Times New Roman" w:cs="Times New Roman"/>
          <w:snapToGrid w:val="0"/>
          <w:sz w:val="28"/>
          <w:szCs w:val="28"/>
          <w:lang w:eastAsia="ru-RU"/>
        </w:rPr>
        <w:t xml:space="preserve">иповая форма </w:t>
      </w:r>
      <w:r w:rsidR="00256165" w:rsidRPr="00F60C9B">
        <w:rPr>
          <w:rFonts w:ascii="Times New Roman" w:eastAsia="Times New Roman" w:hAnsi="Times New Roman" w:cs="Times New Roman"/>
          <w:snapToGrid w:val="0"/>
          <w:sz w:val="28"/>
          <w:szCs w:val="28"/>
          <w:lang w:eastAsia="ru-RU"/>
        </w:rPr>
        <w:t>бланка приведен</w:t>
      </w:r>
      <w:r w:rsidR="002153E3">
        <w:rPr>
          <w:rFonts w:ascii="Times New Roman" w:eastAsia="Times New Roman" w:hAnsi="Times New Roman" w:cs="Times New Roman"/>
          <w:snapToGrid w:val="0"/>
          <w:sz w:val="28"/>
          <w:szCs w:val="28"/>
          <w:lang w:eastAsia="ru-RU"/>
        </w:rPr>
        <w:t>а</w:t>
      </w:r>
      <w:r w:rsidR="00256165" w:rsidRPr="00F60C9B">
        <w:rPr>
          <w:rFonts w:ascii="Times New Roman" w:eastAsia="Times New Roman" w:hAnsi="Times New Roman" w:cs="Times New Roman"/>
          <w:snapToGrid w:val="0"/>
          <w:sz w:val="28"/>
          <w:szCs w:val="28"/>
          <w:lang w:eastAsia="ru-RU"/>
        </w:rPr>
        <w:t xml:space="preserve"> в Приложении </w:t>
      </w:r>
      <w:r w:rsidR="0011602C">
        <w:rPr>
          <w:rFonts w:ascii="Times New Roman" w:eastAsia="Times New Roman" w:hAnsi="Times New Roman" w:cs="Times New Roman"/>
          <w:snapToGrid w:val="0"/>
          <w:sz w:val="28"/>
          <w:szCs w:val="28"/>
          <w:lang w:eastAsia="ru-RU"/>
        </w:rPr>
        <w:t>Ж</w:t>
      </w:r>
      <w:r w:rsidR="00256165" w:rsidRPr="00F60C9B">
        <w:rPr>
          <w:rFonts w:ascii="Times New Roman" w:eastAsia="Times New Roman" w:hAnsi="Times New Roman" w:cs="Times New Roman"/>
          <w:snapToGrid w:val="0"/>
          <w:sz w:val="28"/>
          <w:szCs w:val="28"/>
          <w:lang w:eastAsia="ru-RU"/>
        </w:rPr>
        <w:t xml:space="preserve">. </w:t>
      </w:r>
    </w:p>
    <w:p w14:paraId="10F28FB1" w14:textId="60E7FD4E" w:rsidR="00256165" w:rsidRPr="00F60C9B" w:rsidRDefault="00256165" w:rsidP="00E038A7">
      <w:pPr>
        <w:spacing w:after="0" w:line="240" w:lineRule="auto"/>
        <w:ind w:firstLine="851"/>
        <w:jc w:val="both"/>
        <w:rPr>
          <w:rFonts w:ascii="Times New Roman" w:eastAsia="Times New Roman" w:hAnsi="Times New Roman" w:cs="Times New Roman"/>
          <w:sz w:val="28"/>
          <w:szCs w:val="28"/>
        </w:rPr>
      </w:pPr>
    </w:p>
    <w:p w14:paraId="4488AA3A" w14:textId="77777777" w:rsidR="0011602C" w:rsidRDefault="00256165" w:rsidP="00256165">
      <w:pPr>
        <w:widowControl w:val="0"/>
        <w:spacing w:after="0" w:line="240" w:lineRule="auto"/>
        <w:ind w:firstLine="851"/>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 xml:space="preserve">Рецензия на ВКР выполняется на бланке, форма которого </w:t>
      </w:r>
      <w:r w:rsidR="00606245" w:rsidRPr="00F60C9B">
        <w:rPr>
          <w:rFonts w:ascii="Times New Roman" w:eastAsia="Times New Roman" w:hAnsi="Times New Roman" w:cs="Times New Roman"/>
          <w:snapToGrid w:val="0"/>
          <w:sz w:val="28"/>
          <w:szCs w:val="28"/>
          <w:lang w:eastAsia="ru-RU"/>
        </w:rPr>
        <w:t xml:space="preserve">приводится в </w:t>
      </w:r>
      <w:r w:rsidR="00154368" w:rsidRPr="00F60C9B">
        <w:rPr>
          <w:rFonts w:ascii="Times New Roman" w:eastAsia="Times New Roman" w:hAnsi="Times New Roman" w:cs="Times New Roman"/>
          <w:snapToGrid w:val="0"/>
          <w:sz w:val="28"/>
          <w:szCs w:val="28"/>
          <w:lang w:eastAsia="ru-RU"/>
        </w:rPr>
        <w:t>учебн</w:t>
      </w:r>
      <w:r w:rsidR="00154368">
        <w:rPr>
          <w:rFonts w:ascii="Times New Roman" w:eastAsia="Times New Roman" w:hAnsi="Times New Roman" w:cs="Times New Roman"/>
          <w:snapToGrid w:val="0"/>
          <w:sz w:val="28"/>
          <w:szCs w:val="28"/>
          <w:lang w:eastAsia="ru-RU"/>
        </w:rPr>
        <w:t>о-методических</w:t>
      </w:r>
      <w:r w:rsidR="00154368" w:rsidRPr="00F60C9B">
        <w:rPr>
          <w:rFonts w:ascii="Times New Roman" w:eastAsia="Times New Roman" w:hAnsi="Times New Roman" w:cs="Times New Roman"/>
          <w:snapToGrid w:val="0"/>
          <w:sz w:val="28"/>
          <w:szCs w:val="28"/>
          <w:lang w:eastAsia="ru-RU"/>
        </w:rPr>
        <w:t xml:space="preserve"> </w:t>
      </w:r>
      <w:r w:rsidR="00606245" w:rsidRPr="00F60C9B">
        <w:rPr>
          <w:rFonts w:ascii="Times New Roman" w:eastAsia="Times New Roman" w:hAnsi="Times New Roman" w:cs="Times New Roman"/>
          <w:snapToGrid w:val="0"/>
          <w:sz w:val="28"/>
          <w:szCs w:val="28"/>
          <w:lang w:eastAsia="ru-RU"/>
        </w:rPr>
        <w:t>пособиях или методических указаниях на выполнение ВКР</w:t>
      </w:r>
      <w:r w:rsidR="0011602C">
        <w:rPr>
          <w:rFonts w:ascii="Times New Roman" w:eastAsia="Times New Roman" w:hAnsi="Times New Roman" w:cs="Times New Roman"/>
          <w:snapToGrid w:val="0"/>
          <w:sz w:val="28"/>
          <w:szCs w:val="28"/>
          <w:lang w:eastAsia="ru-RU"/>
        </w:rPr>
        <w:t>.</w:t>
      </w:r>
    </w:p>
    <w:p w14:paraId="378D89D4" w14:textId="31711BFC" w:rsidR="00256165" w:rsidRPr="00F60C9B" w:rsidRDefault="0011602C" w:rsidP="00256165">
      <w:pPr>
        <w:widowControl w:val="0"/>
        <w:spacing w:after="0" w:line="240" w:lineRule="auto"/>
        <w:ind w:firstLine="851"/>
        <w:jc w:val="both"/>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Т</w:t>
      </w:r>
      <w:r w:rsidR="002153E3">
        <w:rPr>
          <w:rFonts w:ascii="Times New Roman" w:eastAsia="Times New Roman" w:hAnsi="Times New Roman" w:cs="Times New Roman"/>
          <w:snapToGrid w:val="0"/>
          <w:sz w:val="28"/>
          <w:szCs w:val="28"/>
          <w:lang w:eastAsia="ru-RU"/>
        </w:rPr>
        <w:t>иповая форма</w:t>
      </w:r>
      <w:r w:rsidR="002153E3" w:rsidRPr="00F60C9B">
        <w:rPr>
          <w:rFonts w:ascii="Times New Roman" w:eastAsia="Times New Roman" w:hAnsi="Times New Roman" w:cs="Times New Roman"/>
          <w:snapToGrid w:val="0"/>
          <w:sz w:val="28"/>
          <w:szCs w:val="28"/>
          <w:lang w:eastAsia="ru-RU"/>
        </w:rPr>
        <w:t xml:space="preserve"> </w:t>
      </w:r>
      <w:r w:rsidR="00256165" w:rsidRPr="00F60C9B">
        <w:rPr>
          <w:rFonts w:ascii="Times New Roman" w:eastAsia="Times New Roman" w:hAnsi="Times New Roman" w:cs="Times New Roman"/>
          <w:snapToGrid w:val="0"/>
          <w:sz w:val="28"/>
          <w:szCs w:val="28"/>
          <w:lang w:eastAsia="ru-RU"/>
        </w:rPr>
        <w:t>бланка приведен</w:t>
      </w:r>
      <w:r w:rsidR="002153E3">
        <w:rPr>
          <w:rFonts w:ascii="Times New Roman" w:eastAsia="Times New Roman" w:hAnsi="Times New Roman" w:cs="Times New Roman"/>
          <w:snapToGrid w:val="0"/>
          <w:sz w:val="28"/>
          <w:szCs w:val="28"/>
          <w:lang w:eastAsia="ru-RU"/>
        </w:rPr>
        <w:t>а</w:t>
      </w:r>
      <w:r w:rsidR="00256165" w:rsidRPr="00F60C9B">
        <w:rPr>
          <w:rFonts w:ascii="Times New Roman" w:eastAsia="Times New Roman" w:hAnsi="Times New Roman" w:cs="Times New Roman"/>
          <w:snapToGrid w:val="0"/>
          <w:sz w:val="28"/>
          <w:szCs w:val="28"/>
          <w:lang w:eastAsia="ru-RU"/>
        </w:rPr>
        <w:t xml:space="preserve"> в Приложении </w:t>
      </w:r>
      <w:r>
        <w:rPr>
          <w:rFonts w:ascii="Times New Roman" w:eastAsia="Times New Roman" w:hAnsi="Times New Roman" w:cs="Times New Roman"/>
          <w:snapToGrid w:val="0"/>
          <w:sz w:val="28"/>
          <w:szCs w:val="28"/>
          <w:lang w:eastAsia="ru-RU"/>
        </w:rPr>
        <w:t>З</w:t>
      </w:r>
      <w:r w:rsidR="00256165" w:rsidRPr="00F60C9B">
        <w:rPr>
          <w:rFonts w:ascii="Times New Roman" w:eastAsia="Times New Roman" w:hAnsi="Times New Roman" w:cs="Times New Roman"/>
          <w:snapToGrid w:val="0"/>
          <w:sz w:val="28"/>
          <w:szCs w:val="28"/>
          <w:lang w:eastAsia="ru-RU"/>
        </w:rPr>
        <w:t xml:space="preserve">. </w:t>
      </w:r>
    </w:p>
    <w:p w14:paraId="7DD45075" w14:textId="551F8BAB" w:rsidR="00493978" w:rsidRPr="00F60C9B" w:rsidRDefault="00493978" w:rsidP="00E038A7">
      <w:pPr>
        <w:spacing w:after="0" w:line="240" w:lineRule="auto"/>
        <w:ind w:firstLine="851"/>
        <w:jc w:val="both"/>
        <w:rPr>
          <w:rFonts w:ascii="Times New Roman" w:eastAsia="Times New Roman" w:hAnsi="Times New Roman" w:cs="Times New Roman"/>
          <w:sz w:val="28"/>
          <w:szCs w:val="28"/>
        </w:rPr>
      </w:pPr>
      <w:r w:rsidRPr="00F60C9B">
        <w:rPr>
          <w:rFonts w:ascii="Times New Roman" w:eastAsia="Times New Roman" w:hAnsi="Times New Roman" w:cs="Times New Roman"/>
          <w:sz w:val="28"/>
          <w:szCs w:val="28"/>
        </w:rPr>
        <w:br w:type="page"/>
      </w:r>
    </w:p>
    <w:p w14:paraId="40AABB77" w14:textId="70E69E37" w:rsidR="00493978" w:rsidRPr="00F60C9B" w:rsidRDefault="00493978" w:rsidP="00606245">
      <w:pPr>
        <w:widowControl w:val="0"/>
        <w:spacing w:after="0" w:line="240" w:lineRule="auto"/>
        <w:jc w:val="center"/>
        <w:rPr>
          <w:rFonts w:ascii="Times New Roman" w:eastAsia="Times New Roman" w:hAnsi="Times New Roman" w:cs="Times New Roman"/>
          <w:b/>
          <w:sz w:val="28"/>
          <w:szCs w:val="28"/>
        </w:rPr>
      </w:pPr>
      <w:r w:rsidRPr="00F60C9B">
        <w:rPr>
          <w:rFonts w:ascii="Times New Roman" w:eastAsia="Times New Roman" w:hAnsi="Times New Roman" w:cs="Times New Roman"/>
          <w:b/>
          <w:snapToGrid w:val="0"/>
          <w:sz w:val="28"/>
          <w:szCs w:val="28"/>
          <w:lang w:eastAsia="ru-RU"/>
        </w:rPr>
        <w:lastRenderedPageBreak/>
        <w:t>Приложение</w:t>
      </w:r>
      <w:r w:rsidRPr="00F60C9B">
        <w:rPr>
          <w:rFonts w:ascii="Times New Roman" w:eastAsia="Times New Roman" w:hAnsi="Times New Roman" w:cs="Times New Roman"/>
          <w:b/>
          <w:sz w:val="28"/>
          <w:szCs w:val="28"/>
        </w:rPr>
        <w:t xml:space="preserve"> А</w:t>
      </w:r>
    </w:p>
    <w:p w14:paraId="363E0001" w14:textId="61719EC1" w:rsidR="00493978" w:rsidRPr="00F60C9B" w:rsidRDefault="00493978" w:rsidP="00493978">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(справочное)</w:t>
      </w:r>
    </w:p>
    <w:p w14:paraId="5EE4425B" w14:textId="75D27AA4" w:rsidR="00BD2BA4" w:rsidRPr="00F60C9B" w:rsidRDefault="00BD2BA4" w:rsidP="00493978">
      <w:pPr>
        <w:widowControl w:val="0"/>
        <w:spacing w:after="0" w:line="240" w:lineRule="auto"/>
        <w:jc w:val="center"/>
        <w:rPr>
          <w:rFonts w:ascii="Times New Roman" w:eastAsia="Times New Roman" w:hAnsi="Times New Roman" w:cs="Times New Roman"/>
          <w:snapToGrid w:val="0"/>
          <w:sz w:val="28"/>
          <w:szCs w:val="28"/>
          <w:lang w:eastAsia="ru-RU"/>
        </w:rPr>
      </w:pPr>
    </w:p>
    <w:p w14:paraId="26B7E0C3" w14:textId="6F83ED10" w:rsidR="00BD2BA4" w:rsidRPr="00F60C9B" w:rsidRDefault="00BD2BA4" w:rsidP="00493978">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Пример оформления обложки ВКР</w:t>
      </w:r>
    </w:p>
    <w:p w14:paraId="47380390" w14:textId="332A6670" w:rsidR="00BD2BA4" w:rsidRPr="00F60C9B" w:rsidRDefault="00BD2BA4" w:rsidP="00493978">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8240" behindDoc="0" locked="0" layoutInCell="1" allowOverlap="1" wp14:anchorId="4EFFDBAC" wp14:editId="5C4C5E4A">
                <wp:simplePos x="0" y="0"/>
                <wp:positionH relativeFrom="column">
                  <wp:posOffset>9193</wp:posOffset>
                </wp:positionH>
                <wp:positionV relativeFrom="paragraph">
                  <wp:posOffset>68193</wp:posOffset>
                </wp:positionV>
                <wp:extent cx="5938851" cy="8040370"/>
                <wp:effectExtent l="0" t="0" r="24130" b="17780"/>
                <wp:wrapNone/>
                <wp:docPr id="1" name="Прямоугольник 1"/>
                <wp:cNvGraphicFramePr/>
                <a:graphic xmlns:a="http://schemas.openxmlformats.org/drawingml/2006/main">
                  <a:graphicData uri="http://schemas.microsoft.com/office/word/2010/wordprocessingShape">
                    <wps:wsp>
                      <wps:cNvSpPr/>
                      <wps:spPr>
                        <a:xfrm>
                          <a:off x="0" y="0"/>
                          <a:ext cx="5938851" cy="8040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247857" id="Прямоугольник 1" o:spid="_x0000_s1026" style="position:absolute;margin-left:.7pt;margin-top:5.35pt;width:467.65pt;height:63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" filled="f" strokecolor="black [3213]" strokeweight="1pt"/>
            </w:pict>
          </mc:Fallback>
        </mc:AlternateContent>
      </w:r>
    </w:p>
    <w:p w14:paraId="10F2F41C" w14:textId="77777777" w:rsidR="0070303E" w:rsidRPr="00F65530" w:rsidRDefault="0070303E" w:rsidP="0070303E">
      <w:pPr>
        <w:tabs>
          <w:tab w:val="left" w:pos="1276"/>
        </w:tabs>
        <w:spacing w:after="0" w:line="360" w:lineRule="auto"/>
        <w:ind w:left="357"/>
        <w:jc w:val="center"/>
        <w:rPr>
          <w:rFonts w:ascii="Times New Roman" w:eastAsia="Times New Roman" w:hAnsi="Times New Roman" w:cs="Times New Roman"/>
          <w:caps/>
          <w:sz w:val="16"/>
          <w:szCs w:val="16"/>
        </w:rPr>
      </w:pPr>
      <w:bookmarkStart w:id="17" w:name="_Hlk165540787"/>
      <w:r w:rsidRPr="00F65530">
        <w:rPr>
          <w:rFonts w:ascii="Times New Roman" w:eastAsia="Times New Roman" w:hAnsi="Times New Roman" w:cs="Times New Roman"/>
          <w:caps/>
          <w:sz w:val="16"/>
          <w:szCs w:val="16"/>
        </w:rPr>
        <w:t>Министерство науки и высшего образования Российской Федерации</w:t>
      </w:r>
    </w:p>
    <w:p w14:paraId="538B82FA" w14:textId="77777777" w:rsidR="0070303E" w:rsidRPr="0070303E" w:rsidRDefault="0070303E" w:rsidP="0070303E">
      <w:pPr>
        <w:tabs>
          <w:tab w:val="left" w:pos="1276"/>
        </w:tabs>
        <w:spacing w:after="0" w:line="360" w:lineRule="auto"/>
        <w:ind w:left="357"/>
        <w:jc w:val="center"/>
        <w:rPr>
          <w:rFonts w:ascii="Times New Roman" w:eastAsia="Times New Roman" w:hAnsi="Times New Roman" w:cs="Times New Roman"/>
          <w:caps/>
          <w:sz w:val="16"/>
          <w:szCs w:val="16"/>
        </w:rPr>
      </w:pPr>
      <w:r w:rsidRPr="0070303E">
        <w:rPr>
          <w:rFonts w:ascii="Times New Roman" w:eastAsia="Times New Roman" w:hAnsi="Times New Roman" w:cs="Times New Roman"/>
          <w:caps/>
          <w:sz w:val="16"/>
          <w:szCs w:val="16"/>
        </w:rPr>
        <w:t xml:space="preserve">ФЕДЕРАЛЬНОЕ ГОСУДАРСТВЕННОЕ БЮДЖЕТНОЕ ОБРАЗОВАТЕЛЬНОЕ УЧРЕЖДЕНИЕ ВЫСШЕГО ОБРАЗОВАНИЯ </w:t>
      </w:r>
    </w:p>
    <w:p w14:paraId="2A2CA27D" w14:textId="77777777" w:rsidR="0070303E" w:rsidRPr="00F65530" w:rsidRDefault="0070303E" w:rsidP="0070303E">
      <w:pPr>
        <w:tabs>
          <w:tab w:val="left" w:pos="1276"/>
        </w:tabs>
        <w:spacing w:after="0" w:line="360" w:lineRule="auto"/>
        <w:ind w:left="357"/>
        <w:jc w:val="center"/>
        <w:rPr>
          <w:rFonts w:ascii="Times New Roman" w:eastAsia="Times New Roman" w:hAnsi="Times New Roman" w:cs="Times New Roman"/>
          <w:caps/>
          <w:sz w:val="16"/>
          <w:szCs w:val="16"/>
        </w:rPr>
      </w:pPr>
      <w:r w:rsidRPr="0070303E">
        <w:rPr>
          <w:rFonts w:ascii="Times New Roman" w:eastAsia="Times New Roman" w:hAnsi="Times New Roman" w:cs="Times New Roman"/>
          <w:caps/>
          <w:sz w:val="16"/>
          <w:szCs w:val="16"/>
        </w:rPr>
        <w:t>«ВЯТСКИЙ ГОСУДАРСТВЕННЫЙ УНИВЕРСИТЕТ»</w:t>
      </w:r>
    </w:p>
    <w:bookmarkEnd w:id="17"/>
    <w:p w14:paraId="37DEAA2B" w14:textId="77777777" w:rsidR="004F7A37" w:rsidRPr="00E63551" w:rsidRDefault="004F7A37" w:rsidP="00632A2D">
      <w:pPr>
        <w:tabs>
          <w:tab w:val="left" w:pos="1276"/>
        </w:tabs>
        <w:spacing w:before="60" w:after="0" w:line="240" w:lineRule="auto"/>
        <w:ind w:left="357"/>
        <w:jc w:val="center"/>
        <w:rPr>
          <w:rFonts w:ascii="Times New Roman" w:eastAsia="Times New Roman" w:hAnsi="Times New Roman" w:cs="Times New Roman"/>
          <w:sz w:val="18"/>
          <w:szCs w:val="18"/>
        </w:rPr>
      </w:pPr>
      <w:r w:rsidRPr="00E63551">
        <w:rPr>
          <w:rFonts w:ascii="Times New Roman" w:eastAsia="Times New Roman" w:hAnsi="Times New Roman" w:cs="Times New Roman"/>
          <w:sz w:val="18"/>
          <w:szCs w:val="18"/>
        </w:rPr>
        <w:t>Политехнический институт</w:t>
      </w:r>
    </w:p>
    <w:p w14:paraId="23D970EB" w14:textId="20A011FC" w:rsidR="004F7A37" w:rsidRPr="00E63551" w:rsidRDefault="004F7A37" w:rsidP="00632A2D">
      <w:pPr>
        <w:tabs>
          <w:tab w:val="left" w:pos="1276"/>
        </w:tabs>
        <w:spacing w:before="60" w:after="0" w:line="240" w:lineRule="auto"/>
        <w:ind w:left="357"/>
        <w:jc w:val="center"/>
        <w:rPr>
          <w:rFonts w:ascii="Times New Roman" w:eastAsia="Times New Roman" w:hAnsi="Times New Roman" w:cs="Times New Roman"/>
          <w:sz w:val="18"/>
          <w:szCs w:val="18"/>
        </w:rPr>
      </w:pPr>
      <w:r w:rsidRPr="00E63551">
        <w:rPr>
          <w:rFonts w:ascii="Times New Roman" w:eastAsia="Times New Roman" w:hAnsi="Times New Roman" w:cs="Times New Roman"/>
          <w:sz w:val="18"/>
          <w:szCs w:val="18"/>
        </w:rPr>
        <w:t>Факультет технологий, инжиниринга и дизайна</w:t>
      </w:r>
    </w:p>
    <w:p w14:paraId="6C379559" w14:textId="522656B6" w:rsidR="00FB0E51" w:rsidRPr="00E63551" w:rsidRDefault="004F7A37" w:rsidP="00632A2D">
      <w:pPr>
        <w:tabs>
          <w:tab w:val="left" w:pos="1276"/>
        </w:tabs>
        <w:spacing w:before="60" w:after="0" w:line="240" w:lineRule="auto"/>
        <w:ind w:left="357"/>
        <w:jc w:val="center"/>
        <w:rPr>
          <w:rFonts w:ascii="Times New Roman" w:eastAsia="Times New Roman" w:hAnsi="Times New Roman" w:cs="Times New Roman"/>
          <w:sz w:val="18"/>
          <w:szCs w:val="18"/>
        </w:rPr>
      </w:pPr>
      <w:r w:rsidRPr="00E63551">
        <w:rPr>
          <w:rFonts w:ascii="Times New Roman" w:eastAsia="Times New Roman" w:hAnsi="Times New Roman" w:cs="Times New Roman"/>
          <w:sz w:val="18"/>
          <w:szCs w:val="18"/>
        </w:rPr>
        <w:t>Кафедра дизайна и изобразительного искусства</w:t>
      </w:r>
    </w:p>
    <w:p w14:paraId="038F0CF6" w14:textId="0D857334" w:rsidR="00FB0E51" w:rsidRPr="00F60C9B" w:rsidRDefault="00FB0E51" w:rsidP="004F7A37">
      <w:pPr>
        <w:tabs>
          <w:tab w:val="left" w:pos="1276"/>
        </w:tabs>
        <w:spacing w:after="0" w:line="360" w:lineRule="auto"/>
        <w:ind w:left="357"/>
        <w:jc w:val="both"/>
        <w:rPr>
          <w:rFonts w:ascii="Times New Roman" w:eastAsia="Times New Roman" w:hAnsi="Times New Roman" w:cs="Times New Roman"/>
          <w:sz w:val="28"/>
          <w:szCs w:val="28"/>
        </w:rPr>
      </w:pPr>
    </w:p>
    <w:p w14:paraId="75E5A0FD" w14:textId="3A473405" w:rsidR="004F7A37" w:rsidRDefault="004F7A37" w:rsidP="004F7A37">
      <w:pPr>
        <w:tabs>
          <w:tab w:val="left" w:pos="1276"/>
        </w:tabs>
        <w:spacing w:after="0" w:line="360" w:lineRule="auto"/>
        <w:ind w:left="357"/>
        <w:jc w:val="both"/>
        <w:rPr>
          <w:rFonts w:ascii="Times New Roman" w:eastAsia="Times New Roman" w:hAnsi="Times New Roman" w:cs="Times New Roman"/>
          <w:sz w:val="28"/>
          <w:szCs w:val="28"/>
        </w:rPr>
      </w:pPr>
    </w:p>
    <w:p w14:paraId="74E5C9B2" w14:textId="6BB87094" w:rsidR="000E045E" w:rsidRPr="00F60C9B" w:rsidRDefault="000E045E" w:rsidP="004F7A37">
      <w:pPr>
        <w:tabs>
          <w:tab w:val="left" w:pos="1276"/>
        </w:tabs>
        <w:spacing w:after="0" w:line="360" w:lineRule="auto"/>
        <w:ind w:left="357"/>
        <w:jc w:val="both"/>
        <w:rPr>
          <w:rFonts w:ascii="Times New Roman" w:eastAsia="Times New Roman" w:hAnsi="Times New Roman" w:cs="Times New Roman"/>
          <w:sz w:val="28"/>
          <w:szCs w:val="28"/>
        </w:rPr>
      </w:pPr>
    </w:p>
    <w:p w14:paraId="1DC3DE92" w14:textId="77777777" w:rsidR="0083777A" w:rsidRPr="00F60C9B" w:rsidRDefault="0083777A" w:rsidP="004F7A37">
      <w:pPr>
        <w:tabs>
          <w:tab w:val="left" w:pos="1276"/>
        </w:tabs>
        <w:spacing w:after="0" w:line="360" w:lineRule="auto"/>
        <w:ind w:left="357"/>
        <w:jc w:val="both"/>
        <w:rPr>
          <w:rFonts w:ascii="Times New Roman" w:eastAsia="Times New Roman" w:hAnsi="Times New Roman" w:cs="Times New Roman"/>
          <w:sz w:val="28"/>
          <w:szCs w:val="28"/>
        </w:rPr>
      </w:pPr>
    </w:p>
    <w:p w14:paraId="100B6FB1" w14:textId="77777777" w:rsidR="006E14FC" w:rsidRPr="00E63551" w:rsidRDefault="00ED688A" w:rsidP="0083777A">
      <w:pPr>
        <w:tabs>
          <w:tab w:val="left" w:pos="1276"/>
        </w:tabs>
        <w:spacing w:after="0" w:line="360" w:lineRule="auto"/>
        <w:ind w:left="357"/>
        <w:jc w:val="center"/>
        <w:rPr>
          <w:rFonts w:ascii="Times New Roman" w:eastAsia="Times New Roman" w:hAnsi="Times New Roman" w:cs="Times New Roman"/>
          <w:b/>
          <w:caps/>
          <w:sz w:val="28"/>
          <w:szCs w:val="28"/>
        </w:rPr>
      </w:pPr>
      <w:r w:rsidRPr="00E63551">
        <w:rPr>
          <w:rFonts w:ascii="Times New Roman" w:eastAsia="Times New Roman" w:hAnsi="Times New Roman" w:cs="Times New Roman"/>
          <w:b/>
          <w:caps/>
          <w:sz w:val="28"/>
          <w:szCs w:val="28"/>
        </w:rPr>
        <w:t>Архитектурно-</w:t>
      </w:r>
      <w:r w:rsidR="00FB0E51" w:rsidRPr="00E63551">
        <w:rPr>
          <w:rFonts w:ascii="Times New Roman" w:eastAsia="Times New Roman" w:hAnsi="Times New Roman" w:cs="Times New Roman"/>
          <w:b/>
          <w:caps/>
          <w:sz w:val="28"/>
          <w:szCs w:val="28"/>
        </w:rPr>
        <w:t xml:space="preserve">планировочное и </w:t>
      </w:r>
    </w:p>
    <w:p w14:paraId="74D5EE9C" w14:textId="77777777" w:rsidR="006E14FC" w:rsidRPr="00E63551" w:rsidRDefault="00FB0E51" w:rsidP="0083777A">
      <w:pPr>
        <w:tabs>
          <w:tab w:val="left" w:pos="1276"/>
        </w:tabs>
        <w:spacing w:after="0" w:line="360" w:lineRule="auto"/>
        <w:ind w:left="357"/>
        <w:jc w:val="center"/>
        <w:rPr>
          <w:rFonts w:ascii="Times New Roman" w:eastAsia="Times New Roman" w:hAnsi="Times New Roman" w:cs="Times New Roman"/>
          <w:b/>
          <w:caps/>
          <w:sz w:val="28"/>
          <w:szCs w:val="28"/>
        </w:rPr>
      </w:pPr>
      <w:r w:rsidRPr="00E63551">
        <w:rPr>
          <w:rFonts w:ascii="Times New Roman" w:eastAsia="Times New Roman" w:hAnsi="Times New Roman" w:cs="Times New Roman"/>
          <w:b/>
          <w:caps/>
          <w:sz w:val="28"/>
          <w:szCs w:val="28"/>
        </w:rPr>
        <w:t xml:space="preserve">градостроительное решение территории </w:t>
      </w:r>
    </w:p>
    <w:p w14:paraId="1707FBC1" w14:textId="28378429" w:rsidR="004F7A37" w:rsidRPr="00E63551" w:rsidRDefault="00FB0E51" w:rsidP="0083777A">
      <w:pPr>
        <w:tabs>
          <w:tab w:val="left" w:pos="1276"/>
        </w:tabs>
        <w:spacing w:after="0" w:line="360" w:lineRule="auto"/>
        <w:ind w:left="357"/>
        <w:jc w:val="center"/>
        <w:rPr>
          <w:rFonts w:ascii="Times New Roman" w:eastAsia="Times New Roman" w:hAnsi="Times New Roman" w:cs="Times New Roman"/>
          <w:b/>
          <w:caps/>
          <w:sz w:val="28"/>
          <w:szCs w:val="28"/>
        </w:rPr>
      </w:pPr>
      <w:r w:rsidRPr="00E63551">
        <w:rPr>
          <w:rFonts w:ascii="Times New Roman" w:eastAsia="Times New Roman" w:hAnsi="Times New Roman" w:cs="Times New Roman"/>
          <w:b/>
          <w:caps/>
          <w:sz w:val="28"/>
          <w:szCs w:val="28"/>
        </w:rPr>
        <w:t xml:space="preserve">ботанического сада в пригороде г. Кострома </w:t>
      </w:r>
    </w:p>
    <w:p w14:paraId="303E0398" w14:textId="77777777" w:rsidR="00E63551" w:rsidRDefault="00FB0E51" w:rsidP="0083777A">
      <w:pPr>
        <w:tabs>
          <w:tab w:val="left" w:pos="1276"/>
        </w:tabs>
        <w:spacing w:after="0" w:line="360" w:lineRule="auto"/>
        <w:ind w:left="357"/>
        <w:jc w:val="center"/>
        <w:rPr>
          <w:rFonts w:ascii="Times New Roman" w:eastAsia="Times New Roman" w:hAnsi="Times New Roman" w:cs="Times New Roman"/>
          <w:b/>
          <w:caps/>
          <w:sz w:val="28"/>
          <w:szCs w:val="28"/>
        </w:rPr>
      </w:pPr>
      <w:r w:rsidRPr="00E63551">
        <w:rPr>
          <w:rFonts w:ascii="Times New Roman" w:eastAsia="Times New Roman" w:hAnsi="Times New Roman" w:cs="Times New Roman"/>
          <w:b/>
          <w:caps/>
          <w:sz w:val="28"/>
          <w:szCs w:val="28"/>
        </w:rPr>
        <w:t xml:space="preserve">с проектом здания оранжереи и интерьером </w:t>
      </w:r>
    </w:p>
    <w:p w14:paraId="038B8D78" w14:textId="0F725545" w:rsidR="00FB0E51" w:rsidRPr="00E63551" w:rsidRDefault="00FB0E51" w:rsidP="0083777A">
      <w:pPr>
        <w:tabs>
          <w:tab w:val="left" w:pos="1276"/>
        </w:tabs>
        <w:spacing w:after="0" w:line="360" w:lineRule="auto"/>
        <w:ind w:left="357"/>
        <w:jc w:val="center"/>
        <w:rPr>
          <w:rFonts w:ascii="Times New Roman" w:eastAsia="Times New Roman" w:hAnsi="Times New Roman" w:cs="Times New Roman"/>
          <w:b/>
          <w:caps/>
          <w:sz w:val="28"/>
          <w:szCs w:val="28"/>
        </w:rPr>
      </w:pPr>
      <w:r w:rsidRPr="00E63551">
        <w:rPr>
          <w:rFonts w:ascii="Times New Roman" w:eastAsia="Times New Roman" w:hAnsi="Times New Roman" w:cs="Times New Roman"/>
          <w:b/>
          <w:caps/>
          <w:sz w:val="28"/>
          <w:szCs w:val="28"/>
        </w:rPr>
        <w:t>входной группы</w:t>
      </w:r>
    </w:p>
    <w:p w14:paraId="31AFDDFB" w14:textId="77777777" w:rsidR="00D70A37" w:rsidRDefault="00D70A37" w:rsidP="00B82D0A">
      <w:pPr>
        <w:tabs>
          <w:tab w:val="left" w:pos="1276"/>
        </w:tabs>
        <w:spacing w:before="120" w:after="0" w:line="360" w:lineRule="auto"/>
        <w:ind w:left="357"/>
        <w:jc w:val="center"/>
        <w:rPr>
          <w:rFonts w:ascii="Times New Roman" w:eastAsia="Times New Roman" w:hAnsi="Times New Roman" w:cs="Times New Roman"/>
          <w:sz w:val="20"/>
          <w:szCs w:val="20"/>
        </w:rPr>
      </w:pPr>
    </w:p>
    <w:p w14:paraId="1125BBAA" w14:textId="20CB48AD" w:rsidR="00B82D0A" w:rsidRPr="00E63551" w:rsidRDefault="00FC718E" w:rsidP="00B82D0A">
      <w:pPr>
        <w:tabs>
          <w:tab w:val="left" w:pos="1276"/>
        </w:tabs>
        <w:spacing w:before="120" w:after="0" w:line="360" w:lineRule="auto"/>
        <w:ind w:left="357"/>
        <w:jc w:val="center"/>
        <w:rPr>
          <w:rFonts w:ascii="Times New Roman" w:eastAsia="Times New Roman" w:hAnsi="Times New Roman" w:cs="Times New Roman"/>
          <w:sz w:val="20"/>
          <w:szCs w:val="20"/>
        </w:rPr>
      </w:pPr>
      <w:r w:rsidRPr="00E63551">
        <w:rPr>
          <w:rFonts w:ascii="Times New Roman" w:eastAsia="Times New Roman" w:hAnsi="Times New Roman" w:cs="Times New Roman"/>
          <w:sz w:val="20"/>
          <w:szCs w:val="20"/>
        </w:rPr>
        <w:t>Бакалаврская</w:t>
      </w:r>
      <w:r w:rsidR="00B82D0A" w:rsidRPr="00E63551">
        <w:rPr>
          <w:rFonts w:ascii="Times New Roman" w:eastAsia="Times New Roman" w:hAnsi="Times New Roman" w:cs="Times New Roman"/>
          <w:sz w:val="20"/>
          <w:szCs w:val="20"/>
        </w:rPr>
        <w:t xml:space="preserve"> работа</w:t>
      </w:r>
    </w:p>
    <w:p w14:paraId="510884F3" w14:textId="7119A63A" w:rsidR="0083777A" w:rsidRPr="00F60C9B" w:rsidRDefault="0083777A" w:rsidP="0083777A">
      <w:pPr>
        <w:tabs>
          <w:tab w:val="left" w:pos="1276"/>
        </w:tabs>
        <w:spacing w:after="0" w:line="360" w:lineRule="auto"/>
        <w:ind w:left="357"/>
        <w:jc w:val="center"/>
        <w:rPr>
          <w:rFonts w:ascii="Times New Roman" w:eastAsia="Times New Roman" w:hAnsi="Times New Roman" w:cs="Times New Roman"/>
          <w:sz w:val="24"/>
          <w:szCs w:val="24"/>
        </w:rPr>
      </w:pPr>
    </w:p>
    <w:p w14:paraId="4D794489" w14:textId="77777777" w:rsidR="000E045E" w:rsidRPr="00F60C9B" w:rsidRDefault="000E045E" w:rsidP="00FB0E51">
      <w:pPr>
        <w:widowControl w:val="0"/>
        <w:spacing w:after="0" w:line="240" w:lineRule="auto"/>
        <w:jc w:val="center"/>
        <w:rPr>
          <w:rFonts w:ascii="Times New Roman" w:eastAsia="Times New Roman" w:hAnsi="Times New Roman" w:cs="Times New Roman"/>
          <w:snapToGrid w:val="0"/>
          <w:sz w:val="28"/>
          <w:szCs w:val="28"/>
          <w:lang w:eastAsia="ru-RU"/>
        </w:rPr>
      </w:pPr>
    </w:p>
    <w:p w14:paraId="4BDBA641" w14:textId="77777777" w:rsidR="00FB0E51" w:rsidRPr="00F60C9B" w:rsidRDefault="00FB0E51" w:rsidP="00FB0E51">
      <w:pPr>
        <w:widowControl w:val="0"/>
        <w:spacing w:after="0" w:line="240" w:lineRule="auto"/>
        <w:jc w:val="center"/>
        <w:rPr>
          <w:rFonts w:ascii="Times New Roman" w:eastAsia="Times New Roman" w:hAnsi="Times New Roman" w:cs="Times New Roman"/>
          <w:snapToGrid w:val="0"/>
          <w:sz w:val="28"/>
          <w:szCs w:val="28"/>
          <w:lang w:eastAsia="ru-RU"/>
        </w:rPr>
      </w:pPr>
    </w:p>
    <w:p w14:paraId="6169D1AC" w14:textId="6B815827" w:rsidR="00FB0E51" w:rsidRPr="00F60C9B" w:rsidRDefault="00FB0E51" w:rsidP="00FB0E51">
      <w:pPr>
        <w:widowControl w:val="0"/>
        <w:spacing w:after="0" w:line="240" w:lineRule="auto"/>
        <w:jc w:val="center"/>
        <w:rPr>
          <w:rFonts w:ascii="Times New Roman" w:eastAsia="Times New Roman" w:hAnsi="Times New Roman" w:cs="Times New Roman"/>
          <w:snapToGrid w:val="0"/>
          <w:sz w:val="28"/>
          <w:szCs w:val="28"/>
          <w:lang w:eastAsia="ru-RU"/>
        </w:rPr>
      </w:pPr>
    </w:p>
    <w:p w14:paraId="5C1FD038" w14:textId="4B83DE84" w:rsidR="000E045E" w:rsidRPr="00F60C9B" w:rsidRDefault="000E045E" w:rsidP="00FB0E51">
      <w:pPr>
        <w:widowControl w:val="0"/>
        <w:spacing w:after="0" w:line="240" w:lineRule="auto"/>
        <w:jc w:val="center"/>
        <w:rPr>
          <w:rFonts w:ascii="Times New Roman" w:eastAsia="Times New Roman" w:hAnsi="Times New Roman" w:cs="Times New Roman"/>
          <w:snapToGrid w:val="0"/>
          <w:sz w:val="28"/>
          <w:szCs w:val="28"/>
          <w:lang w:eastAsia="ru-RU"/>
        </w:rPr>
      </w:pPr>
    </w:p>
    <w:p w14:paraId="1CFC568E" w14:textId="77777777" w:rsidR="000E045E" w:rsidRPr="00F60C9B" w:rsidRDefault="000E045E" w:rsidP="00FB0E51">
      <w:pPr>
        <w:widowControl w:val="0"/>
        <w:spacing w:after="0" w:line="240" w:lineRule="auto"/>
        <w:jc w:val="center"/>
        <w:rPr>
          <w:rFonts w:ascii="Times New Roman" w:eastAsia="Times New Roman" w:hAnsi="Times New Roman" w:cs="Times New Roman"/>
          <w:snapToGrid w:val="0"/>
          <w:sz w:val="28"/>
          <w:szCs w:val="28"/>
          <w:lang w:eastAsia="ru-RU"/>
        </w:rPr>
      </w:pPr>
    </w:p>
    <w:p w14:paraId="25CA74C1" w14:textId="05B680BB" w:rsidR="00FB0E51" w:rsidRPr="00F60C9B" w:rsidRDefault="00FB0E51" w:rsidP="00FB0E51">
      <w:pPr>
        <w:widowControl w:val="0"/>
        <w:spacing w:after="0" w:line="240" w:lineRule="auto"/>
        <w:jc w:val="center"/>
        <w:rPr>
          <w:rFonts w:ascii="Times New Roman" w:eastAsia="Times New Roman" w:hAnsi="Times New Roman" w:cs="Times New Roman"/>
          <w:snapToGrid w:val="0"/>
          <w:sz w:val="28"/>
          <w:szCs w:val="28"/>
          <w:lang w:eastAsia="ru-RU"/>
        </w:rPr>
      </w:pPr>
    </w:p>
    <w:p w14:paraId="45752807" w14:textId="122412B3" w:rsidR="006E14FC" w:rsidRDefault="006E14FC" w:rsidP="00FB0E51">
      <w:pPr>
        <w:widowControl w:val="0"/>
        <w:spacing w:after="0" w:line="240" w:lineRule="auto"/>
        <w:jc w:val="center"/>
        <w:rPr>
          <w:rFonts w:ascii="Times New Roman" w:eastAsia="Times New Roman" w:hAnsi="Times New Roman" w:cs="Times New Roman"/>
          <w:snapToGrid w:val="0"/>
          <w:sz w:val="28"/>
          <w:szCs w:val="28"/>
          <w:lang w:eastAsia="ru-RU"/>
        </w:rPr>
      </w:pPr>
    </w:p>
    <w:p w14:paraId="5AF4FA7D" w14:textId="77777777" w:rsidR="00E63551" w:rsidRPr="00F60C9B" w:rsidRDefault="00E63551" w:rsidP="00FB0E51">
      <w:pPr>
        <w:widowControl w:val="0"/>
        <w:spacing w:after="0" w:line="240" w:lineRule="auto"/>
        <w:jc w:val="center"/>
        <w:rPr>
          <w:rFonts w:ascii="Times New Roman" w:eastAsia="Times New Roman" w:hAnsi="Times New Roman" w:cs="Times New Roman"/>
          <w:snapToGrid w:val="0"/>
          <w:sz w:val="28"/>
          <w:szCs w:val="28"/>
          <w:lang w:eastAsia="ru-RU"/>
        </w:rPr>
      </w:pPr>
    </w:p>
    <w:p w14:paraId="598BC5F6" w14:textId="77777777" w:rsidR="00FB0E51" w:rsidRPr="00F60C9B" w:rsidRDefault="00FB0E51" w:rsidP="00FB0E51">
      <w:pPr>
        <w:widowControl w:val="0"/>
        <w:spacing w:after="0" w:line="240" w:lineRule="auto"/>
        <w:jc w:val="center"/>
        <w:rPr>
          <w:rFonts w:ascii="Times New Roman" w:eastAsia="Times New Roman" w:hAnsi="Times New Roman" w:cs="Times New Roman"/>
          <w:snapToGrid w:val="0"/>
          <w:sz w:val="28"/>
          <w:szCs w:val="28"/>
          <w:lang w:eastAsia="ru-RU"/>
        </w:rPr>
      </w:pPr>
    </w:p>
    <w:p w14:paraId="5A0F2D4F" w14:textId="77777777" w:rsidR="00FB0E51" w:rsidRPr="00F60C9B" w:rsidRDefault="00FB0E51" w:rsidP="00FB0E51">
      <w:pPr>
        <w:widowControl w:val="0"/>
        <w:spacing w:after="0" w:line="240" w:lineRule="auto"/>
        <w:jc w:val="center"/>
        <w:rPr>
          <w:rFonts w:ascii="Times New Roman" w:eastAsia="Times New Roman" w:hAnsi="Times New Roman" w:cs="Times New Roman"/>
          <w:snapToGrid w:val="0"/>
          <w:sz w:val="28"/>
          <w:szCs w:val="28"/>
          <w:lang w:eastAsia="ru-RU"/>
        </w:rPr>
      </w:pPr>
    </w:p>
    <w:p w14:paraId="1C98CB12" w14:textId="77777777" w:rsidR="00FB0E51" w:rsidRPr="00F60C9B" w:rsidRDefault="00FB0E51" w:rsidP="00FB0E51">
      <w:pPr>
        <w:widowControl w:val="0"/>
        <w:spacing w:after="0" w:line="240" w:lineRule="auto"/>
        <w:jc w:val="center"/>
        <w:rPr>
          <w:rFonts w:ascii="Times New Roman" w:eastAsia="Times New Roman" w:hAnsi="Times New Roman" w:cs="Times New Roman"/>
          <w:snapToGrid w:val="0"/>
          <w:sz w:val="28"/>
          <w:szCs w:val="28"/>
          <w:lang w:eastAsia="ru-RU"/>
        </w:rPr>
      </w:pPr>
    </w:p>
    <w:p w14:paraId="732393A5" w14:textId="77777777" w:rsidR="00FB0E51" w:rsidRPr="00F60C9B" w:rsidRDefault="00FB0E51" w:rsidP="00FB0E51">
      <w:pPr>
        <w:widowControl w:val="0"/>
        <w:spacing w:after="0" w:line="240" w:lineRule="auto"/>
        <w:jc w:val="center"/>
        <w:rPr>
          <w:rFonts w:ascii="Times New Roman" w:eastAsia="Times New Roman" w:hAnsi="Times New Roman" w:cs="Times New Roman"/>
          <w:snapToGrid w:val="0"/>
          <w:sz w:val="28"/>
          <w:szCs w:val="28"/>
          <w:lang w:eastAsia="ru-RU"/>
        </w:rPr>
      </w:pPr>
    </w:p>
    <w:p w14:paraId="6532244B" w14:textId="77777777" w:rsidR="00FB0E51" w:rsidRPr="00F60C9B" w:rsidRDefault="00FB0E51" w:rsidP="00FB0E51">
      <w:pPr>
        <w:widowControl w:val="0"/>
        <w:spacing w:after="0" w:line="240" w:lineRule="auto"/>
        <w:jc w:val="center"/>
        <w:rPr>
          <w:rFonts w:ascii="Times New Roman" w:eastAsia="Times New Roman" w:hAnsi="Times New Roman" w:cs="Times New Roman"/>
          <w:snapToGrid w:val="0"/>
          <w:sz w:val="28"/>
          <w:szCs w:val="28"/>
          <w:lang w:eastAsia="ru-RU"/>
        </w:rPr>
      </w:pPr>
    </w:p>
    <w:p w14:paraId="149B8088" w14:textId="36E408CB" w:rsidR="00BD2BA4" w:rsidRPr="00E63551" w:rsidRDefault="00FB0E51" w:rsidP="00FB0E51">
      <w:pPr>
        <w:widowControl w:val="0"/>
        <w:spacing w:after="0" w:line="240" w:lineRule="auto"/>
        <w:ind w:left="360"/>
        <w:jc w:val="center"/>
        <w:rPr>
          <w:rFonts w:ascii="Times New Roman" w:eastAsia="Times New Roman" w:hAnsi="Times New Roman" w:cs="Times New Roman"/>
          <w:snapToGrid w:val="0"/>
          <w:sz w:val="20"/>
          <w:szCs w:val="20"/>
          <w:lang w:eastAsia="ru-RU"/>
        </w:rPr>
      </w:pPr>
      <w:r w:rsidRPr="00E63551">
        <w:rPr>
          <w:rFonts w:ascii="Times New Roman" w:eastAsia="Times New Roman" w:hAnsi="Times New Roman" w:cs="Times New Roman"/>
          <w:snapToGrid w:val="0"/>
          <w:sz w:val="20"/>
          <w:szCs w:val="20"/>
          <w:lang w:eastAsia="ru-RU"/>
        </w:rPr>
        <w:t>Киров</w:t>
      </w:r>
    </w:p>
    <w:p w14:paraId="629DE9D6" w14:textId="06B3B39D" w:rsidR="006E14FC" w:rsidRPr="00E63551" w:rsidRDefault="00FB0E51" w:rsidP="00FB0E51">
      <w:pPr>
        <w:widowControl w:val="0"/>
        <w:spacing w:after="0" w:line="240" w:lineRule="auto"/>
        <w:ind w:left="360"/>
        <w:jc w:val="center"/>
        <w:rPr>
          <w:rFonts w:ascii="Times New Roman" w:eastAsia="Times New Roman" w:hAnsi="Times New Roman" w:cs="Times New Roman"/>
          <w:snapToGrid w:val="0"/>
          <w:sz w:val="20"/>
          <w:szCs w:val="20"/>
          <w:lang w:eastAsia="ru-RU"/>
        </w:rPr>
      </w:pPr>
      <w:r w:rsidRPr="00E63551">
        <w:rPr>
          <w:rFonts w:ascii="Times New Roman" w:eastAsia="Times New Roman" w:hAnsi="Times New Roman" w:cs="Times New Roman"/>
          <w:snapToGrid w:val="0"/>
          <w:sz w:val="20"/>
          <w:szCs w:val="20"/>
          <w:lang w:eastAsia="ru-RU"/>
        </w:rPr>
        <w:t>2024</w:t>
      </w:r>
    </w:p>
    <w:p w14:paraId="36FE3ED0" w14:textId="77777777" w:rsidR="006E14FC" w:rsidRPr="00F60C9B" w:rsidRDefault="006E14FC">
      <w:pP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br w:type="page"/>
      </w:r>
    </w:p>
    <w:p w14:paraId="2B057D30" w14:textId="36A6197C" w:rsidR="006E14FC" w:rsidRPr="00F60C9B" w:rsidRDefault="006E14FC" w:rsidP="006E14FC">
      <w:pPr>
        <w:widowControl w:val="0"/>
        <w:spacing w:after="0" w:line="240" w:lineRule="auto"/>
        <w:jc w:val="center"/>
        <w:rPr>
          <w:rFonts w:ascii="Times New Roman" w:eastAsia="Times New Roman" w:hAnsi="Times New Roman" w:cs="Times New Roman"/>
          <w:b/>
          <w:snapToGrid w:val="0"/>
          <w:sz w:val="28"/>
          <w:szCs w:val="28"/>
          <w:lang w:eastAsia="ru-RU"/>
        </w:rPr>
      </w:pPr>
      <w:r w:rsidRPr="00F60C9B">
        <w:rPr>
          <w:rFonts w:ascii="Times New Roman" w:eastAsia="Times New Roman" w:hAnsi="Times New Roman" w:cs="Times New Roman"/>
          <w:b/>
          <w:snapToGrid w:val="0"/>
          <w:sz w:val="28"/>
          <w:szCs w:val="28"/>
          <w:lang w:eastAsia="ru-RU"/>
        </w:rPr>
        <w:lastRenderedPageBreak/>
        <w:t>Приложение Б</w:t>
      </w:r>
    </w:p>
    <w:p w14:paraId="0CA066F1" w14:textId="77777777" w:rsidR="006E14FC" w:rsidRPr="00F60C9B" w:rsidRDefault="006E14FC" w:rsidP="006E14FC">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(справочное)</w:t>
      </w:r>
    </w:p>
    <w:p w14:paraId="0099F07D" w14:textId="7F7E85D1" w:rsidR="006E14FC" w:rsidRPr="00F60C9B" w:rsidRDefault="006E14FC" w:rsidP="006E14FC">
      <w:pPr>
        <w:widowControl w:val="0"/>
        <w:spacing w:after="0" w:line="240" w:lineRule="auto"/>
        <w:jc w:val="center"/>
        <w:rPr>
          <w:rFonts w:ascii="Times New Roman" w:eastAsia="Times New Roman" w:hAnsi="Times New Roman" w:cs="Times New Roman"/>
          <w:snapToGrid w:val="0"/>
          <w:sz w:val="28"/>
          <w:szCs w:val="28"/>
          <w:lang w:eastAsia="ru-RU"/>
        </w:rPr>
      </w:pPr>
    </w:p>
    <w:p w14:paraId="0378B849" w14:textId="77777777" w:rsidR="00F65530" w:rsidRDefault="006E14FC" w:rsidP="006E14FC">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Пример оформления титульного листа ВКР</w:t>
      </w:r>
      <w:r w:rsidR="00EF0AE4">
        <w:rPr>
          <w:rFonts w:ascii="Times New Roman" w:eastAsia="Times New Roman" w:hAnsi="Times New Roman" w:cs="Times New Roman"/>
          <w:snapToGrid w:val="0"/>
          <w:sz w:val="28"/>
          <w:szCs w:val="28"/>
          <w:lang w:eastAsia="ru-RU"/>
        </w:rPr>
        <w:t xml:space="preserve"> </w:t>
      </w:r>
    </w:p>
    <w:p w14:paraId="2CABA315" w14:textId="52F105CF" w:rsidR="006E14FC" w:rsidRPr="00F60C9B" w:rsidRDefault="00EF0AE4" w:rsidP="006E14FC">
      <w:pPr>
        <w:widowControl w:val="0"/>
        <w:spacing w:after="0" w:line="240" w:lineRule="auto"/>
        <w:jc w:val="center"/>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 xml:space="preserve">в случае наличия консультантов и нормоконтролера </w:t>
      </w:r>
    </w:p>
    <w:p w14:paraId="375169FD" w14:textId="474DB0C8" w:rsidR="00BD2BA4" w:rsidRPr="00F60C9B" w:rsidRDefault="006E14FC" w:rsidP="00493978">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8241" behindDoc="0" locked="0" layoutInCell="1" allowOverlap="1" wp14:anchorId="0C1D0DDA" wp14:editId="46427E27">
                <wp:simplePos x="0" y="0"/>
                <wp:positionH relativeFrom="column">
                  <wp:posOffset>0</wp:posOffset>
                </wp:positionH>
                <wp:positionV relativeFrom="paragraph">
                  <wp:posOffset>75674</wp:posOffset>
                </wp:positionV>
                <wp:extent cx="5938520" cy="8040370"/>
                <wp:effectExtent l="0" t="0" r="24130" b="17780"/>
                <wp:wrapNone/>
                <wp:docPr id="2" name="Прямоугольник 2"/>
                <wp:cNvGraphicFramePr/>
                <a:graphic xmlns:a="http://schemas.openxmlformats.org/drawingml/2006/main">
                  <a:graphicData uri="http://schemas.microsoft.com/office/word/2010/wordprocessingShape">
                    <wps:wsp>
                      <wps:cNvSpPr/>
                      <wps:spPr>
                        <a:xfrm>
                          <a:off x="0" y="0"/>
                          <a:ext cx="5938520" cy="8040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89009" id="Прямоугольник 2" o:spid="_x0000_s1026" style="position:absolute;margin-left:0;margin-top:5.95pt;width:467.6pt;height:63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" filled="f" strokecolor="black [3213]" strokeweight="1pt"/>
            </w:pict>
          </mc:Fallback>
        </mc:AlternateContent>
      </w:r>
    </w:p>
    <w:p w14:paraId="664D5BCC" w14:textId="730295AA" w:rsidR="00BD2BA4" w:rsidRPr="00F65530" w:rsidRDefault="007B6EE3" w:rsidP="007B6EE3">
      <w:pPr>
        <w:tabs>
          <w:tab w:val="left" w:pos="1276"/>
        </w:tabs>
        <w:spacing w:after="0" w:line="360" w:lineRule="auto"/>
        <w:ind w:left="357"/>
        <w:jc w:val="center"/>
        <w:rPr>
          <w:rFonts w:ascii="Times New Roman" w:eastAsia="Times New Roman" w:hAnsi="Times New Roman" w:cs="Times New Roman"/>
          <w:caps/>
          <w:sz w:val="16"/>
          <w:szCs w:val="16"/>
        </w:rPr>
      </w:pPr>
      <w:r w:rsidRPr="00F65530">
        <w:rPr>
          <w:rFonts w:ascii="Times New Roman" w:eastAsia="Times New Roman" w:hAnsi="Times New Roman" w:cs="Times New Roman"/>
          <w:caps/>
          <w:sz w:val="16"/>
          <w:szCs w:val="16"/>
        </w:rPr>
        <w:t>Министерство науки и высшего образования Российской Федерации</w:t>
      </w:r>
    </w:p>
    <w:p w14:paraId="7F39F01F" w14:textId="3ED8DC13" w:rsidR="008E3A69" w:rsidRPr="0070303E" w:rsidRDefault="00FC718E" w:rsidP="00F65530">
      <w:pPr>
        <w:tabs>
          <w:tab w:val="left" w:pos="1276"/>
        </w:tabs>
        <w:spacing w:after="0" w:line="360" w:lineRule="auto"/>
        <w:ind w:left="357"/>
        <w:jc w:val="center"/>
        <w:rPr>
          <w:rFonts w:ascii="Times New Roman" w:eastAsia="Times New Roman" w:hAnsi="Times New Roman" w:cs="Times New Roman"/>
          <w:caps/>
          <w:sz w:val="16"/>
          <w:szCs w:val="16"/>
        </w:rPr>
      </w:pPr>
      <w:r w:rsidRPr="0070303E">
        <w:rPr>
          <w:rFonts w:ascii="Times New Roman" w:eastAsia="Times New Roman" w:hAnsi="Times New Roman" w:cs="Times New Roman"/>
          <w:caps/>
          <w:sz w:val="16"/>
          <w:szCs w:val="16"/>
        </w:rPr>
        <w:t xml:space="preserve">ФЕДЕРАЛЬНОЕ ГОСУДАРСТВЕННОЕ БЮДЖЕТНОЕ ОБРАЗОВАТЕЛЬНОЕ УЧРЕЖДЕНИЕ ВЫСШЕГО ОБРАЗОВАНИЯ </w:t>
      </w:r>
    </w:p>
    <w:p w14:paraId="45678D07" w14:textId="5913E68D" w:rsidR="00BD2BA4" w:rsidRPr="00F65530" w:rsidRDefault="00FC718E" w:rsidP="00F65530">
      <w:pPr>
        <w:tabs>
          <w:tab w:val="left" w:pos="1276"/>
        </w:tabs>
        <w:spacing w:after="0" w:line="360" w:lineRule="auto"/>
        <w:ind w:left="357"/>
        <w:jc w:val="center"/>
        <w:rPr>
          <w:rFonts w:ascii="Times New Roman" w:eastAsia="Times New Roman" w:hAnsi="Times New Roman" w:cs="Times New Roman"/>
          <w:caps/>
          <w:sz w:val="16"/>
          <w:szCs w:val="16"/>
        </w:rPr>
      </w:pPr>
      <w:r w:rsidRPr="0070303E">
        <w:rPr>
          <w:rFonts w:ascii="Times New Roman" w:eastAsia="Times New Roman" w:hAnsi="Times New Roman" w:cs="Times New Roman"/>
          <w:caps/>
          <w:sz w:val="16"/>
          <w:szCs w:val="16"/>
        </w:rPr>
        <w:t>«ВЯТСКИЙ ГОСУДАРСТВЕННЫЙ УНИВЕРСИТЕТ»</w:t>
      </w:r>
    </w:p>
    <w:p w14:paraId="0FF2B765" w14:textId="77777777" w:rsidR="008E3A69" w:rsidRPr="00F65530" w:rsidRDefault="008E3A69" w:rsidP="00632A2D">
      <w:pPr>
        <w:tabs>
          <w:tab w:val="left" w:pos="1276"/>
        </w:tabs>
        <w:spacing w:after="0" w:line="240" w:lineRule="auto"/>
        <w:ind w:left="357"/>
        <w:jc w:val="center"/>
        <w:rPr>
          <w:rFonts w:ascii="Times New Roman" w:eastAsia="Times New Roman" w:hAnsi="Times New Roman" w:cs="Times New Roman"/>
          <w:sz w:val="18"/>
          <w:szCs w:val="18"/>
        </w:rPr>
      </w:pPr>
      <w:r w:rsidRPr="00F65530">
        <w:rPr>
          <w:rFonts w:ascii="Times New Roman" w:eastAsia="Times New Roman" w:hAnsi="Times New Roman" w:cs="Times New Roman"/>
          <w:sz w:val="18"/>
          <w:szCs w:val="18"/>
        </w:rPr>
        <w:t>Политехнический институт</w:t>
      </w:r>
    </w:p>
    <w:p w14:paraId="6D724F4B" w14:textId="77777777" w:rsidR="008E3A69" w:rsidRPr="00F65530" w:rsidRDefault="008E3A69" w:rsidP="008E3A69">
      <w:pPr>
        <w:tabs>
          <w:tab w:val="left" w:pos="1276"/>
        </w:tabs>
        <w:spacing w:before="60" w:after="0" w:line="240" w:lineRule="auto"/>
        <w:ind w:left="357"/>
        <w:jc w:val="center"/>
        <w:rPr>
          <w:rFonts w:ascii="Times New Roman" w:eastAsia="Times New Roman" w:hAnsi="Times New Roman" w:cs="Times New Roman"/>
          <w:sz w:val="18"/>
          <w:szCs w:val="18"/>
        </w:rPr>
      </w:pPr>
      <w:r w:rsidRPr="00F65530">
        <w:rPr>
          <w:rFonts w:ascii="Times New Roman" w:eastAsia="Times New Roman" w:hAnsi="Times New Roman" w:cs="Times New Roman"/>
          <w:sz w:val="18"/>
          <w:szCs w:val="18"/>
        </w:rPr>
        <w:t>Факультет технологий, инжиниринга и дизайна</w:t>
      </w:r>
    </w:p>
    <w:p w14:paraId="5558D386" w14:textId="77777777" w:rsidR="008E3A69" w:rsidRPr="00F65530" w:rsidRDefault="008E3A69" w:rsidP="008E3A69">
      <w:pPr>
        <w:tabs>
          <w:tab w:val="left" w:pos="1276"/>
        </w:tabs>
        <w:spacing w:before="60" w:after="0" w:line="240" w:lineRule="auto"/>
        <w:ind w:left="357"/>
        <w:jc w:val="center"/>
        <w:rPr>
          <w:rFonts w:ascii="Times New Roman" w:eastAsia="Times New Roman" w:hAnsi="Times New Roman" w:cs="Times New Roman"/>
          <w:sz w:val="18"/>
          <w:szCs w:val="18"/>
        </w:rPr>
      </w:pPr>
      <w:r w:rsidRPr="00F65530">
        <w:rPr>
          <w:rFonts w:ascii="Times New Roman" w:eastAsia="Times New Roman" w:hAnsi="Times New Roman" w:cs="Times New Roman"/>
          <w:sz w:val="18"/>
          <w:szCs w:val="18"/>
        </w:rPr>
        <w:t>Кафедра дизайна и изобразительного искусства</w:t>
      </w:r>
    </w:p>
    <w:p w14:paraId="240EC023" w14:textId="415F5A60" w:rsidR="00BD2BA4" w:rsidRPr="00F60C9B" w:rsidRDefault="00BD2BA4" w:rsidP="00493978">
      <w:pPr>
        <w:widowControl w:val="0"/>
        <w:spacing w:after="0" w:line="240" w:lineRule="auto"/>
        <w:jc w:val="center"/>
        <w:rPr>
          <w:rFonts w:ascii="Times New Roman" w:eastAsia="Times New Roman" w:hAnsi="Times New Roman" w:cs="Times New Roman"/>
          <w:snapToGrid w:val="0"/>
          <w:sz w:val="28"/>
          <w:szCs w:val="28"/>
          <w:lang w:eastAsia="ru-RU"/>
        </w:rPr>
      </w:pPr>
    </w:p>
    <w:p w14:paraId="4E7B57BD" w14:textId="5C464486" w:rsidR="00BD2BA4" w:rsidRPr="00F60C9B" w:rsidRDefault="00BD2BA4" w:rsidP="00493978">
      <w:pPr>
        <w:widowControl w:val="0"/>
        <w:spacing w:after="0" w:line="240" w:lineRule="auto"/>
        <w:jc w:val="center"/>
        <w:rPr>
          <w:rFonts w:ascii="Times New Roman" w:eastAsia="Times New Roman" w:hAnsi="Times New Roman" w:cs="Times New Roman"/>
          <w:snapToGrid w:val="0"/>
          <w:sz w:val="28"/>
          <w:szCs w:val="28"/>
          <w:lang w:eastAsia="ru-RU"/>
        </w:rPr>
      </w:pPr>
    </w:p>
    <w:p w14:paraId="2B3F5BBA" w14:textId="38AEBE85" w:rsidR="00BD2BA4" w:rsidRPr="00F60C9B" w:rsidRDefault="00BD2BA4" w:rsidP="00493978">
      <w:pPr>
        <w:widowControl w:val="0"/>
        <w:spacing w:after="0" w:line="240" w:lineRule="auto"/>
        <w:jc w:val="center"/>
        <w:rPr>
          <w:rFonts w:ascii="Times New Roman" w:eastAsia="Times New Roman" w:hAnsi="Times New Roman" w:cs="Times New Roman"/>
          <w:snapToGrid w:val="0"/>
          <w:sz w:val="28"/>
          <w:szCs w:val="28"/>
          <w:lang w:eastAsia="ru-RU"/>
        </w:rPr>
      </w:pPr>
    </w:p>
    <w:p w14:paraId="62EBE9B9" w14:textId="77777777" w:rsidR="00E63551" w:rsidRDefault="008E3A69" w:rsidP="00E63551">
      <w:pPr>
        <w:tabs>
          <w:tab w:val="left" w:pos="1276"/>
        </w:tabs>
        <w:spacing w:after="0" w:line="360" w:lineRule="auto"/>
        <w:ind w:left="357"/>
        <w:jc w:val="center"/>
        <w:rPr>
          <w:rFonts w:ascii="Times New Roman" w:eastAsia="Times New Roman" w:hAnsi="Times New Roman" w:cs="Times New Roman"/>
          <w:b/>
          <w:caps/>
          <w:sz w:val="28"/>
          <w:szCs w:val="28"/>
        </w:rPr>
      </w:pPr>
      <w:r w:rsidRPr="00F60C9B">
        <w:rPr>
          <w:rFonts w:ascii="Times New Roman" w:eastAsia="Times New Roman" w:hAnsi="Times New Roman" w:cs="Times New Roman"/>
          <w:b/>
          <w:caps/>
          <w:sz w:val="28"/>
          <w:szCs w:val="28"/>
        </w:rPr>
        <w:t xml:space="preserve">Архитектурно-планировочное и </w:t>
      </w:r>
    </w:p>
    <w:p w14:paraId="258F420A" w14:textId="74470085" w:rsidR="008E3A69" w:rsidRPr="00F60C9B" w:rsidRDefault="008E3A69" w:rsidP="00E63551">
      <w:pPr>
        <w:tabs>
          <w:tab w:val="left" w:pos="1276"/>
        </w:tabs>
        <w:spacing w:after="0" w:line="360" w:lineRule="auto"/>
        <w:ind w:left="357"/>
        <w:jc w:val="center"/>
        <w:rPr>
          <w:rFonts w:ascii="Times New Roman" w:eastAsia="Times New Roman" w:hAnsi="Times New Roman" w:cs="Times New Roman"/>
          <w:b/>
          <w:caps/>
          <w:sz w:val="28"/>
          <w:szCs w:val="28"/>
        </w:rPr>
      </w:pPr>
      <w:r w:rsidRPr="00F60C9B">
        <w:rPr>
          <w:rFonts w:ascii="Times New Roman" w:eastAsia="Times New Roman" w:hAnsi="Times New Roman" w:cs="Times New Roman"/>
          <w:b/>
          <w:caps/>
          <w:sz w:val="28"/>
          <w:szCs w:val="28"/>
        </w:rPr>
        <w:t xml:space="preserve">градостроительное решение территории </w:t>
      </w:r>
    </w:p>
    <w:p w14:paraId="03E541CB" w14:textId="77777777" w:rsidR="008E3A69" w:rsidRPr="00F60C9B" w:rsidRDefault="008E3A69" w:rsidP="008E3A69">
      <w:pPr>
        <w:tabs>
          <w:tab w:val="left" w:pos="1276"/>
        </w:tabs>
        <w:spacing w:after="0" w:line="360" w:lineRule="auto"/>
        <w:ind w:left="357"/>
        <w:jc w:val="center"/>
        <w:rPr>
          <w:rFonts w:ascii="Times New Roman" w:eastAsia="Times New Roman" w:hAnsi="Times New Roman" w:cs="Times New Roman"/>
          <w:b/>
          <w:caps/>
          <w:sz w:val="28"/>
          <w:szCs w:val="28"/>
        </w:rPr>
      </w:pPr>
      <w:r w:rsidRPr="00F60C9B">
        <w:rPr>
          <w:rFonts w:ascii="Times New Roman" w:eastAsia="Times New Roman" w:hAnsi="Times New Roman" w:cs="Times New Roman"/>
          <w:b/>
          <w:caps/>
          <w:sz w:val="28"/>
          <w:szCs w:val="28"/>
        </w:rPr>
        <w:t xml:space="preserve">ботанического сада в пригороде г. Кострома </w:t>
      </w:r>
    </w:p>
    <w:p w14:paraId="18EF6A1C" w14:textId="77777777" w:rsidR="008E3A69" w:rsidRPr="00F60C9B" w:rsidRDefault="008E3A69" w:rsidP="008E3A69">
      <w:pPr>
        <w:tabs>
          <w:tab w:val="left" w:pos="1276"/>
        </w:tabs>
        <w:spacing w:after="0" w:line="360" w:lineRule="auto"/>
        <w:ind w:left="357"/>
        <w:jc w:val="center"/>
        <w:rPr>
          <w:rFonts w:ascii="Times New Roman" w:eastAsia="Times New Roman" w:hAnsi="Times New Roman" w:cs="Times New Roman"/>
          <w:b/>
          <w:caps/>
          <w:sz w:val="28"/>
          <w:szCs w:val="28"/>
        </w:rPr>
      </w:pPr>
      <w:r w:rsidRPr="00F60C9B">
        <w:rPr>
          <w:rFonts w:ascii="Times New Roman" w:eastAsia="Times New Roman" w:hAnsi="Times New Roman" w:cs="Times New Roman"/>
          <w:b/>
          <w:caps/>
          <w:sz w:val="28"/>
          <w:szCs w:val="28"/>
        </w:rPr>
        <w:t xml:space="preserve">с проектом здания оранжереи и интерьером </w:t>
      </w:r>
    </w:p>
    <w:p w14:paraId="0D19B927" w14:textId="7A7C9866" w:rsidR="008E3A69" w:rsidRPr="00F60C9B" w:rsidRDefault="008E3A69" w:rsidP="008E3A69">
      <w:pPr>
        <w:tabs>
          <w:tab w:val="left" w:pos="1276"/>
        </w:tabs>
        <w:spacing w:after="0" w:line="360" w:lineRule="auto"/>
        <w:ind w:left="357"/>
        <w:jc w:val="center"/>
        <w:rPr>
          <w:rFonts w:ascii="Times New Roman" w:eastAsia="Times New Roman" w:hAnsi="Times New Roman" w:cs="Times New Roman"/>
          <w:b/>
          <w:caps/>
          <w:sz w:val="28"/>
          <w:szCs w:val="28"/>
        </w:rPr>
      </w:pPr>
      <w:r w:rsidRPr="00F60C9B">
        <w:rPr>
          <w:rFonts w:ascii="Times New Roman" w:eastAsia="Times New Roman" w:hAnsi="Times New Roman" w:cs="Times New Roman"/>
          <w:b/>
          <w:caps/>
          <w:sz w:val="28"/>
          <w:szCs w:val="28"/>
        </w:rPr>
        <w:t>входной группы</w:t>
      </w:r>
    </w:p>
    <w:p w14:paraId="3C44055C" w14:textId="3244EC5C" w:rsidR="003E1143" w:rsidRPr="00D70A37" w:rsidRDefault="00F65530" w:rsidP="003E1143">
      <w:pPr>
        <w:tabs>
          <w:tab w:val="left" w:pos="1276"/>
        </w:tabs>
        <w:spacing w:before="120" w:after="0" w:line="360" w:lineRule="auto"/>
        <w:ind w:left="357"/>
        <w:jc w:val="center"/>
        <w:rPr>
          <w:rFonts w:ascii="Times New Roman" w:eastAsia="Times New Roman" w:hAnsi="Times New Roman" w:cs="Times New Roman"/>
          <w:sz w:val="20"/>
          <w:szCs w:val="20"/>
        </w:rPr>
      </w:pPr>
      <w:r w:rsidRPr="00D70A37">
        <w:rPr>
          <w:rFonts w:ascii="Times New Roman" w:eastAsia="Times New Roman" w:hAnsi="Times New Roman" w:cs="Times New Roman"/>
          <w:sz w:val="20"/>
          <w:szCs w:val="20"/>
        </w:rPr>
        <w:t>Бакалаврская</w:t>
      </w:r>
      <w:r w:rsidR="003E1143" w:rsidRPr="00D70A37">
        <w:rPr>
          <w:rFonts w:ascii="Times New Roman" w:eastAsia="Times New Roman" w:hAnsi="Times New Roman" w:cs="Times New Roman"/>
          <w:sz w:val="20"/>
          <w:szCs w:val="20"/>
        </w:rPr>
        <w:t xml:space="preserve"> работа</w:t>
      </w:r>
    </w:p>
    <w:p w14:paraId="22CFC6E4" w14:textId="0F38B9CD" w:rsidR="00BD2BA4" w:rsidRPr="00F60C9B" w:rsidRDefault="00AA257C" w:rsidP="00493978">
      <w:pPr>
        <w:widowControl w:val="0"/>
        <w:spacing w:after="0" w:line="240" w:lineRule="auto"/>
        <w:jc w:val="center"/>
        <w:rPr>
          <w:rFonts w:ascii="Times New Roman" w:eastAsia="Times New Roman" w:hAnsi="Times New Roman" w:cs="Times New Roman"/>
          <w:snapToGrid w:val="0"/>
          <w:sz w:val="28"/>
          <w:szCs w:val="28"/>
          <w:lang w:eastAsia="ru-RU"/>
        </w:rPr>
      </w:pPr>
      <w:bookmarkStart w:id="18" w:name="_Hlk165021184"/>
      <w:r>
        <w:rPr>
          <w:rFonts w:ascii="Times New Roman" w:eastAsia="Times New Roman" w:hAnsi="Times New Roman" w:cs="Times New Roman"/>
          <w:snapToGrid w:val="0"/>
          <w:sz w:val="28"/>
          <w:szCs w:val="28"/>
          <w:lang w:eastAsia="ru-RU"/>
        </w:rPr>
        <w:t>ХХ</w:t>
      </w:r>
      <w:r w:rsidR="00700567">
        <w:rPr>
          <w:rFonts w:ascii="Times New Roman" w:eastAsia="Times New Roman" w:hAnsi="Times New Roman" w:cs="Times New Roman"/>
          <w:snapToGrid w:val="0"/>
          <w:sz w:val="28"/>
          <w:szCs w:val="28"/>
          <w:lang w:val="en-US" w:eastAsia="ru-RU"/>
        </w:rPr>
        <w:t>XXXX</w:t>
      </w:r>
      <w:r>
        <w:rPr>
          <w:rFonts w:ascii="Times New Roman" w:eastAsia="Times New Roman" w:hAnsi="Times New Roman" w:cs="Times New Roman"/>
          <w:snapToGrid w:val="0"/>
          <w:sz w:val="28"/>
          <w:szCs w:val="28"/>
          <w:lang w:eastAsia="ru-RU"/>
        </w:rPr>
        <w:t>.ХХ</w:t>
      </w:r>
      <w:r w:rsidR="00700567">
        <w:rPr>
          <w:rFonts w:ascii="Times New Roman" w:eastAsia="Times New Roman" w:hAnsi="Times New Roman" w:cs="Times New Roman"/>
          <w:snapToGrid w:val="0"/>
          <w:sz w:val="28"/>
          <w:szCs w:val="28"/>
          <w:lang w:val="en-US" w:eastAsia="ru-RU"/>
        </w:rPr>
        <w:t>XXX</w:t>
      </w:r>
      <w:r>
        <w:rPr>
          <w:rFonts w:ascii="Times New Roman" w:eastAsia="Times New Roman" w:hAnsi="Times New Roman" w:cs="Times New Roman"/>
          <w:snapToGrid w:val="0"/>
          <w:sz w:val="28"/>
          <w:szCs w:val="28"/>
          <w:lang w:eastAsia="ru-RU"/>
        </w:rPr>
        <w:t>.ХХ</w:t>
      </w:r>
    </w:p>
    <w:bookmarkEnd w:id="18"/>
    <w:p w14:paraId="655AD2E2" w14:textId="68591EB6" w:rsidR="00BD2BA4" w:rsidRPr="00F60C9B" w:rsidRDefault="00BD2BA4" w:rsidP="00493978">
      <w:pPr>
        <w:widowControl w:val="0"/>
        <w:spacing w:after="0" w:line="240" w:lineRule="auto"/>
        <w:jc w:val="center"/>
        <w:rPr>
          <w:rFonts w:ascii="Times New Roman" w:eastAsia="Times New Roman" w:hAnsi="Times New Roman" w:cs="Times New Roman"/>
          <w:snapToGrid w:val="0"/>
          <w:sz w:val="28"/>
          <w:szCs w:val="28"/>
          <w:lang w:eastAsia="ru-RU"/>
        </w:rPr>
      </w:pPr>
    </w:p>
    <w:tbl>
      <w:tblPr>
        <w:tblW w:w="8397" w:type="dxa"/>
        <w:tblInd w:w="817" w:type="dxa"/>
        <w:tblLayout w:type="fixed"/>
        <w:tblLook w:val="0000" w:firstRow="0" w:lastRow="0" w:firstColumn="0" w:lastColumn="0" w:noHBand="0" w:noVBand="0"/>
      </w:tblPr>
      <w:tblGrid>
        <w:gridCol w:w="4003"/>
        <w:gridCol w:w="1559"/>
        <w:gridCol w:w="1701"/>
        <w:gridCol w:w="1134"/>
      </w:tblGrid>
      <w:tr w:rsidR="00632A2D" w:rsidRPr="00F60C9B" w14:paraId="3D1D3C8D" w14:textId="77777777" w:rsidTr="00A36A60">
        <w:trPr>
          <w:trHeight w:val="434"/>
        </w:trPr>
        <w:tc>
          <w:tcPr>
            <w:tcW w:w="4003" w:type="dxa"/>
          </w:tcPr>
          <w:p w14:paraId="573F4671" w14:textId="77777777" w:rsidR="00632A2D" w:rsidRPr="00F60C9B" w:rsidRDefault="00632A2D" w:rsidP="00A36A60">
            <w:pPr>
              <w:keepLines/>
              <w:ind w:left="-108" w:right="-108"/>
              <w:rPr>
                <w:rFonts w:ascii="Times New Roman" w:hAnsi="Times New Roman" w:cs="Times New Roman"/>
                <w:sz w:val="20"/>
                <w:szCs w:val="20"/>
              </w:rPr>
            </w:pPr>
            <w:r>
              <w:rPr>
                <w:rFonts w:ascii="Times New Roman" w:hAnsi="Times New Roman" w:cs="Times New Roman"/>
                <w:sz w:val="20"/>
                <w:szCs w:val="20"/>
              </w:rPr>
              <w:t>Выполнил</w:t>
            </w:r>
            <w:r w:rsidRPr="00F60C9B">
              <w:rPr>
                <w:rFonts w:ascii="Times New Roman" w:hAnsi="Times New Roman" w:cs="Times New Roman"/>
                <w:sz w:val="20"/>
                <w:szCs w:val="20"/>
              </w:rPr>
              <w:t xml:space="preserve"> обучающийся гр. ГСб-5801-04-00</w:t>
            </w:r>
          </w:p>
        </w:tc>
        <w:tc>
          <w:tcPr>
            <w:tcW w:w="1559" w:type="dxa"/>
          </w:tcPr>
          <w:p w14:paraId="317E3A7D" w14:textId="77777777" w:rsidR="00632A2D" w:rsidRPr="00F60C9B" w:rsidRDefault="00632A2D" w:rsidP="00A36A60">
            <w:pPr>
              <w:keepLines/>
              <w:ind w:left="-108" w:right="-108"/>
              <w:rPr>
                <w:rFonts w:ascii="Times New Roman" w:hAnsi="Times New Roman" w:cs="Times New Roman"/>
                <w:sz w:val="20"/>
                <w:szCs w:val="20"/>
              </w:rPr>
            </w:pPr>
            <w:r w:rsidRPr="00F60C9B">
              <w:rPr>
                <w:rFonts w:ascii="Times New Roman" w:hAnsi="Times New Roman" w:cs="Times New Roman"/>
                <w:sz w:val="20"/>
                <w:szCs w:val="20"/>
              </w:rPr>
              <w:t>______________</w:t>
            </w:r>
          </w:p>
        </w:tc>
        <w:tc>
          <w:tcPr>
            <w:tcW w:w="1701" w:type="dxa"/>
          </w:tcPr>
          <w:p w14:paraId="5296944B" w14:textId="77777777" w:rsidR="00632A2D" w:rsidRPr="00F60C9B" w:rsidRDefault="00632A2D" w:rsidP="00A36A60">
            <w:pPr>
              <w:keepLines/>
              <w:ind w:left="-108" w:right="-108"/>
              <w:rPr>
                <w:rFonts w:ascii="Times New Roman" w:hAnsi="Times New Roman" w:cs="Times New Roman"/>
                <w:sz w:val="20"/>
                <w:szCs w:val="20"/>
              </w:rPr>
            </w:pPr>
            <w:r w:rsidRPr="00F60C9B">
              <w:rPr>
                <w:rFonts w:ascii="Times New Roman" w:hAnsi="Times New Roman" w:cs="Times New Roman"/>
                <w:sz w:val="20"/>
                <w:szCs w:val="20"/>
              </w:rPr>
              <w:t xml:space="preserve">/ </w:t>
            </w:r>
            <w:r w:rsidRPr="00F60C9B">
              <w:rPr>
                <w:rFonts w:ascii="Times New Roman" w:hAnsi="Times New Roman" w:cs="Times New Roman"/>
                <w:sz w:val="20"/>
                <w:szCs w:val="20"/>
                <w:u w:val="single"/>
              </w:rPr>
              <w:t>И.И.</w:t>
            </w:r>
            <w:r>
              <w:rPr>
                <w:rFonts w:ascii="Times New Roman" w:hAnsi="Times New Roman" w:cs="Times New Roman"/>
                <w:sz w:val="20"/>
                <w:szCs w:val="20"/>
                <w:u w:val="single"/>
              </w:rPr>
              <w:t xml:space="preserve"> </w:t>
            </w:r>
            <w:r w:rsidRPr="00F60C9B">
              <w:rPr>
                <w:rFonts w:ascii="Times New Roman" w:hAnsi="Times New Roman" w:cs="Times New Roman"/>
                <w:sz w:val="20"/>
                <w:szCs w:val="20"/>
                <w:u w:val="single"/>
              </w:rPr>
              <w:t xml:space="preserve">Иванов       </w:t>
            </w:r>
            <w:r w:rsidRPr="00F60C9B">
              <w:rPr>
                <w:rFonts w:ascii="Times New Roman" w:hAnsi="Times New Roman" w:cs="Times New Roman"/>
                <w:sz w:val="20"/>
                <w:szCs w:val="20"/>
              </w:rPr>
              <w:t>/</w:t>
            </w:r>
          </w:p>
        </w:tc>
        <w:tc>
          <w:tcPr>
            <w:tcW w:w="1134" w:type="dxa"/>
          </w:tcPr>
          <w:p w14:paraId="75C3D4A3" w14:textId="77777777" w:rsidR="00632A2D" w:rsidRDefault="00632A2D" w:rsidP="00A36A60">
            <w:pPr>
              <w:keepLines/>
              <w:ind w:left="-108" w:right="-108"/>
              <w:jc w:val="center"/>
              <w:rPr>
                <w:ins w:id="19" w:author="Никулин Сергей Викторович" w:date="2024-02-13T12:00:00Z"/>
                <w:rFonts w:ascii="Times New Roman" w:hAnsi="Times New Roman" w:cs="Times New Roman"/>
                <w:sz w:val="20"/>
                <w:szCs w:val="20"/>
              </w:rPr>
            </w:pPr>
            <w:r w:rsidRPr="00F60C9B">
              <w:rPr>
                <w:rFonts w:ascii="Times New Roman" w:hAnsi="Times New Roman" w:cs="Times New Roman"/>
                <w:sz w:val="20"/>
                <w:szCs w:val="20"/>
              </w:rPr>
              <w:t>_________</w:t>
            </w:r>
          </w:p>
          <w:p w14:paraId="74C177C8" w14:textId="77777777" w:rsidR="00632A2D" w:rsidRPr="00F60C9B" w:rsidRDefault="00632A2D" w:rsidP="00A36A60">
            <w:pPr>
              <w:keepLines/>
              <w:ind w:left="-108" w:right="-108"/>
              <w:jc w:val="center"/>
              <w:rPr>
                <w:rFonts w:ascii="Times New Roman" w:hAnsi="Times New Roman" w:cs="Times New Roman"/>
                <w:sz w:val="20"/>
                <w:szCs w:val="20"/>
              </w:rPr>
            </w:pPr>
          </w:p>
        </w:tc>
      </w:tr>
      <w:tr w:rsidR="00F60C9B" w:rsidRPr="00F60C9B" w14:paraId="01590661" w14:textId="77777777" w:rsidTr="00F24375">
        <w:trPr>
          <w:trHeight w:val="426"/>
        </w:trPr>
        <w:tc>
          <w:tcPr>
            <w:tcW w:w="4003" w:type="dxa"/>
          </w:tcPr>
          <w:p w14:paraId="71943BFF" w14:textId="003860B6" w:rsidR="008E3A69" w:rsidRPr="00F65530" w:rsidRDefault="00D1634F">
            <w:pPr>
              <w:keepLines/>
              <w:ind w:left="-108" w:right="-108"/>
              <w:rPr>
                <w:rFonts w:ascii="Times New Roman" w:hAnsi="Times New Roman" w:cs="Times New Roman"/>
                <w:sz w:val="20"/>
                <w:szCs w:val="20"/>
              </w:rPr>
            </w:pPr>
            <w:r w:rsidRPr="00F65530">
              <w:rPr>
                <w:rFonts w:ascii="Times New Roman" w:hAnsi="Times New Roman" w:cs="Times New Roman"/>
                <w:sz w:val="20"/>
                <w:szCs w:val="20"/>
              </w:rPr>
              <w:t>Руководитель</w:t>
            </w:r>
            <w:r w:rsidR="00FC718E" w:rsidRPr="00F65530">
              <w:rPr>
                <w:rFonts w:ascii="Times New Roman" w:hAnsi="Times New Roman" w:cs="Times New Roman"/>
                <w:sz w:val="20"/>
                <w:szCs w:val="20"/>
              </w:rPr>
              <w:t xml:space="preserve"> ВКР</w:t>
            </w:r>
            <w:r w:rsidRPr="00F65530">
              <w:rPr>
                <w:rFonts w:ascii="Times New Roman" w:hAnsi="Times New Roman" w:cs="Times New Roman"/>
                <w:sz w:val="20"/>
                <w:szCs w:val="20"/>
              </w:rPr>
              <w:t xml:space="preserve"> </w:t>
            </w:r>
            <w:r w:rsidR="008E3A69" w:rsidRPr="00F65530">
              <w:rPr>
                <w:rFonts w:ascii="Times New Roman" w:hAnsi="Times New Roman" w:cs="Times New Roman"/>
                <w:sz w:val="20"/>
                <w:szCs w:val="20"/>
              </w:rPr>
              <w:t>к.т.н., доцент</w:t>
            </w:r>
          </w:p>
        </w:tc>
        <w:tc>
          <w:tcPr>
            <w:tcW w:w="1559" w:type="dxa"/>
          </w:tcPr>
          <w:p w14:paraId="5ECE9282" w14:textId="77777777" w:rsidR="008E3A69" w:rsidRPr="00F65530" w:rsidRDefault="008E3A69" w:rsidP="002C03A4">
            <w:pPr>
              <w:keepLines/>
              <w:ind w:left="-108" w:right="-108"/>
              <w:rPr>
                <w:rFonts w:ascii="Times New Roman" w:hAnsi="Times New Roman" w:cs="Times New Roman"/>
                <w:sz w:val="20"/>
                <w:szCs w:val="20"/>
              </w:rPr>
            </w:pPr>
            <w:r w:rsidRPr="00F65530">
              <w:rPr>
                <w:rFonts w:ascii="Times New Roman" w:hAnsi="Times New Roman" w:cs="Times New Roman"/>
                <w:sz w:val="20"/>
                <w:szCs w:val="20"/>
              </w:rPr>
              <w:t>______________</w:t>
            </w:r>
          </w:p>
        </w:tc>
        <w:tc>
          <w:tcPr>
            <w:tcW w:w="1701" w:type="dxa"/>
          </w:tcPr>
          <w:p w14:paraId="35D75C38" w14:textId="22F400B0" w:rsidR="008E3A69" w:rsidRPr="00F65530" w:rsidRDefault="008E3A69" w:rsidP="002C03A4">
            <w:pPr>
              <w:keepLines/>
              <w:ind w:left="-108" w:right="-108"/>
              <w:rPr>
                <w:rFonts w:ascii="Times New Roman" w:hAnsi="Times New Roman" w:cs="Times New Roman"/>
                <w:sz w:val="20"/>
                <w:szCs w:val="20"/>
              </w:rPr>
            </w:pPr>
            <w:r w:rsidRPr="00F65530">
              <w:rPr>
                <w:rFonts w:ascii="Times New Roman" w:hAnsi="Times New Roman" w:cs="Times New Roman"/>
                <w:sz w:val="20"/>
                <w:szCs w:val="20"/>
              </w:rPr>
              <w:t xml:space="preserve">/ </w:t>
            </w:r>
            <w:r w:rsidR="00E07FD8" w:rsidRPr="00F65530">
              <w:rPr>
                <w:rFonts w:ascii="Times New Roman" w:hAnsi="Times New Roman" w:cs="Times New Roman"/>
                <w:sz w:val="20"/>
                <w:szCs w:val="20"/>
                <w:u w:val="single"/>
              </w:rPr>
              <w:t xml:space="preserve">П.П. </w:t>
            </w:r>
            <w:r w:rsidR="00170E6B" w:rsidRPr="00F65530">
              <w:rPr>
                <w:rFonts w:ascii="Times New Roman" w:hAnsi="Times New Roman" w:cs="Times New Roman"/>
                <w:sz w:val="20"/>
                <w:szCs w:val="20"/>
                <w:u w:val="single"/>
              </w:rPr>
              <w:t xml:space="preserve">Петров   </w:t>
            </w:r>
            <w:r w:rsidRPr="00F65530">
              <w:rPr>
                <w:rFonts w:ascii="Times New Roman" w:hAnsi="Times New Roman" w:cs="Times New Roman"/>
                <w:sz w:val="20"/>
                <w:szCs w:val="20"/>
                <w:u w:val="single"/>
              </w:rPr>
              <w:t xml:space="preserve">   </w:t>
            </w:r>
            <w:r w:rsidRPr="00F65530">
              <w:rPr>
                <w:rFonts w:ascii="Times New Roman" w:hAnsi="Times New Roman" w:cs="Times New Roman"/>
                <w:sz w:val="20"/>
                <w:szCs w:val="20"/>
              </w:rPr>
              <w:t>/</w:t>
            </w:r>
          </w:p>
        </w:tc>
        <w:tc>
          <w:tcPr>
            <w:tcW w:w="1134" w:type="dxa"/>
          </w:tcPr>
          <w:p w14:paraId="21F9A5C4" w14:textId="3A33E492" w:rsidR="008E3A69" w:rsidRPr="00F60C9B" w:rsidRDefault="00223E13" w:rsidP="00223E13">
            <w:pPr>
              <w:keepLines/>
              <w:ind w:left="-108" w:right="-108"/>
              <w:jc w:val="center"/>
              <w:rPr>
                <w:rFonts w:ascii="Times New Roman" w:hAnsi="Times New Roman" w:cs="Times New Roman"/>
                <w:sz w:val="20"/>
                <w:szCs w:val="20"/>
              </w:rPr>
            </w:pPr>
            <w:r w:rsidRPr="00F60C9B">
              <w:rPr>
                <w:rFonts w:ascii="Times New Roman" w:hAnsi="Times New Roman" w:cs="Times New Roman"/>
                <w:sz w:val="20"/>
                <w:szCs w:val="20"/>
              </w:rPr>
              <w:t>_________</w:t>
            </w:r>
          </w:p>
        </w:tc>
      </w:tr>
      <w:tr w:rsidR="00F60C9B" w:rsidRPr="00F60C9B" w14:paraId="4032D6FF" w14:textId="77777777" w:rsidTr="00F24375">
        <w:tc>
          <w:tcPr>
            <w:tcW w:w="4003" w:type="dxa"/>
          </w:tcPr>
          <w:p w14:paraId="261F9DF8" w14:textId="77777777" w:rsidR="008F5049" w:rsidRPr="00F65530" w:rsidRDefault="008F5049" w:rsidP="002C03A4">
            <w:pPr>
              <w:keepLines/>
              <w:ind w:left="-108" w:right="-108"/>
              <w:rPr>
                <w:rFonts w:ascii="Times New Roman" w:hAnsi="Times New Roman" w:cs="Times New Roman"/>
                <w:sz w:val="20"/>
                <w:szCs w:val="20"/>
              </w:rPr>
            </w:pPr>
          </w:p>
          <w:p w14:paraId="4F56773A" w14:textId="6F10AA54" w:rsidR="008E3A69" w:rsidRPr="00F65530" w:rsidRDefault="006708AB" w:rsidP="002C03A4">
            <w:pPr>
              <w:keepLines/>
              <w:ind w:left="-108" w:right="-108"/>
              <w:rPr>
                <w:rFonts w:ascii="Times New Roman" w:hAnsi="Times New Roman" w:cs="Times New Roman"/>
                <w:sz w:val="20"/>
                <w:szCs w:val="20"/>
              </w:rPr>
            </w:pPr>
            <w:r w:rsidRPr="00F65530">
              <w:rPr>
                <w:rFonts w:ascii="Times New Roman" w:hAnsi="Times New Roman" w:cs="Times New Roman"/>
                <w:sz w:val="20"/>
                <w:szCs w:val="20"/>
              </w:rPr>
              <w:t>Консультанты</w:t>
            </w:r>
            <w:r w:rsidR="008E3A69" w:rsidRPr="00F65530">
              <w:rPr>
                <w:rFonts w:ascii="Times New Roman" w:hAnsi="Times New Roman" w:cs="Times New Roman"/>
                <w:sz w:val="20"/>
                <w:szCs w:val="20"/>
              </w:rPr>
              <w:t>:</w:t>
            </w:r>
          </w:p>
        </w:tc>
        <w:tc>
          <w:tcPr>
            <w:tcW w:w="1559" w:type="dxa"/>
          </w:tcPr>
          <w:p w14:paraId="4328CA8E" w14:textId="77777777" w:rsidR="008E3A69" w:rsidRPr="00F65530" w:rsidRDefault="008E3A69" w:rsidP="002C03A4">
            <w:pPr>
              <w:keepLines/>
              <w:ind w:left="-108" w:right="-108"/>
              <w:rPr>
                <w:rFonts w:ascii="Times New Roman" w:hAnsi="Times New Roman" w:cs="Times New Roman"/>
                <w:sz w:val="20"/>
                <w:szCs w:val="20"/>
              </w:rPr>
            </w:pPr>
          </w:p>
        </w:tc>
        <w:tc>
          <w:tcPr>
            <w:tcW w:w="1701" w:type="dxa"/>
          </w:tcPr>
          <w:p w14:paraId="0EEF90C4" w14:textId="77777777" w:rsidR="008E3A69" w:rsidRPr="00F65530" w:rsidRDefault="008E3A69" w:rsidP="002C03A4">
            <w:pPr>
              <w:keepLines/>
              <w:ind w:left="-108" w:right="-108"/>
              <w:rPr>
                <w:rFonts w:ascii="Times New Roman" w:hAnsi="Times New Roman" w:cs="Times New Roman"/>
                <w:sz w:val="20"/>
                <w:szCs w:val="20"/>
              </w:rPr>
            </w:pPr>
          </w:p>
        </w:tc>
        <w:tc>
          <w:tcPr>
            <w:tcW w:w="1134" w:type="dxa"/>
          </w:tcPr>
          <w:p w14:paraId="17916741" w14:textId="77777777" w:rsidR="008E3A69" w:rsidRPr="00F60C9B" w:rsidRDefault="008E3A69" w:rsidP="00223E13">
            <w:pPr>
              <w:keepLines/>
              <w:ind w:left="-108" w:right="-108"/>
              <w:jc w:val="center"/>
              <w:rPr>
                <w:rFonts w:ascii="Times New Roman" w:hAnsi="Times New Roman" w:cs="Times New Roman"/>
                <w:sz w:val="20"/>
                <w:szCs w:val="20"/>
              </w:rPr>
            </w:pPr>
          </w:p>
        </w:tc>
      </w:tr>
      <w:tr w:rsidR="00F60C9B" w:rsidRPr="00F60C9B" w14:paraId="4E8D9912" w14:textId="77777777" w:rsidTr="00F24375">
        <w:trPr>
          <w:trHeight w:val="528"/>
        </w:trPr>
        <w:tc>
          <w:tcPr>
            <w:tcW w:w="4003" w:type="dxa"/>
            <w:vAlign w:val="bottom"/>
          </w:tcPr>
          <w:p w14:paraId="41597C44" w14:textId="587D420F" w:rsidR="008E3A69" w:rsidRPr="00F65530" w:rsidRDefault="008E3A69" w:rsidP="002C03A4">
            <w:pPr>
              <w:keepLines/>
              <w:ind w:left="-108" w:right="-108"/>
              <w:rPr>
                <w:rFonts w:ascii="Times New Roman" w:hAnsi="Times New Roman" w:cs="Times New Roman"/>
                <w:sz w:val="20"/>
                <w:szCs w:val="20"/>
              </w:rPr>
            </w:pPr>
            <w:r w:rsidRPr="00F65530">
              <w:rPr>
                <w:rFonts w:ascii="Times New Roman" w:hAnsi="Times New Roman" w:cs="Times New Roman"/>
                <w:sz w:val="20"/>
                <w:szCs w:val="20"/>
              </w:rPr>
              <w:t>по организационно-экономическому разделу к.т.н., доцент</w:t>
            </w:r>
          </w:p>
        </w:tc>
        <w:tc>
          <w:tcPr>
            <w:tcW w:w="1559" w:type="dxa"/>
            <w:vAlign w:val="bottom"/>
          </w:tcPr>
          <w:p w14:paraId="21011CC3" w14:textId="77777777" w:rsidR="008E3A69" w:rsidRPr="00F65530" w:rsidRDefault="008E3A69" w:rsidP="002C03A4">
            <w:pPr>
              <w:keepLines/>
              <w:ind w:left="-108" w:right="-108"/>
              <w:rPr>
                <w:rFonts w:ascii="Times New Roman" w:hAnsi="Times New Roman" w:cs="Times New Roman"/>
                <w:sz w:val="20"/>
                <w:szCs w:val="20"/>
              </w:rPr>
            </w:pPr>
            <w:r w:rsidRPr="00F65530">
              <w:rPr>
                <w:rFonts w:ascii="Times New Roman" w:hAnsi="Times New Roman" w:cs="Times New Roman"/>
                <w:sz w:val="20"/>
                <w:szCs w:val="20"/>
              </w:rPr>
              <w:t>______________</w:t>
            </w:r>
          </w:p>
        </w:tc>
        <w:tc>
          <w:tcPr>
            <w:tcW w:w="1701" w:type="dxa"/>
            <w:vAlign w:val="bottom"/>
          </w:tcPr>
          <w:p w14:paraId="56DD33EF" w14:textId="6856271A" w:rsidR="008E3A69" w:rsidRPr="00F65530" w:rsidRDefault="008E3A69" w:rsidP="002C03A4">
            <w:pPr>
              <w:keepLines/>
              <w:ind w:left="-108" w:right="-108"/>
              <w:rPr>
                <w:rFonts w:ascii="Times New Roman" w:hAnsi="Times New Roman" w:cs="Times New Roman"/>
                <w:sz w:val="20"/>
                <w:szCs w:val="20"/>
              </w:rPr>
            </w:pPr>
            <w:r w:rsidRPr="00F65530">
              <w:rPr>
                <w:rFonts w:ascii="Times New Roman" w:hAnsi="Times New Roman" w:cs="Times New Roman"/>
                <w:sz w:val="20"/>
                <w:szCs w:val="20"/>
              </w:rPr>
              <w:t>/</w:t>
            </w:r>
            <w:r w:rsidR="00170E6B" w:rsidRPr="00F65530">
              <w:rPr>
                <w:rFonts w:ascii="Times New Roman" w:hAnsi="Times New Roman" w:cs="Times New Roman"/>
                <w:sz w:val="20"/>
                <w:szCs w:val="20"/>
              </w:rPr>
              <w:t xml:space="preserve"> </w:t>
            </w:r>
            <w:r w:rsidR="00E07FD8" w:rsidRPr="00F65530">
              <w:rPr>
                <w:rFonts w:ascii="Times New Roman" w:hAnsi="Times New Roman" w:cs="Times New Roman"/>
                <w:sz w:val="20"/>
                <w:szCs w:val="20"/>
                <w:u w:val="single"/>
              </w:rPr>
              <w:t xml:space="preserve">С.С. </w:t>
            </w:r>
            <w:r w:rsidR="00170E6B" w:rsidRPr="00F65530">
              <w:rPr>
                <w:rFonts w:ascii="Times New Roman" w:hAnsi="Times New Roman" w:cs="Times New Roman"/>
                <w:sz w:val="20"/>
                <w:szCs w:val="20"/>
                <w:u w:val="single"/>
              </w:rPr>
              <w:t xml:space="preserve">Сидоров      </w:t>
            </w:r>
            <w:r w:rsidRPr="00F65530">
              <w:rPr>
                <w:rFonts w:ascii="Times New Roman" w:hAnsi="Times New Roman" w:cs="Times New Roman"/>
                <w:sz w:val="20"/>
                <w:szCs w:val="20"/>
              </w:rPr>
              <w:t>/</w:t>
            </w:r>
          </w:p>
        </w:tc>
        <w:tc>
          <w:tcPr>
            <w:tcW w:w="1134" w:type="dxa"/>
            <w:vAlign w:val="bottom"/>
          </w:tcPr>
          <w:p w14:paraId="474F76CE" w14:textId="464DE30C" w:rsidR="008E3A69" w:rsidRPr="00F60C9B" w:rsidRDefault="00223E13" w:rsidP="00223E13">
            <w:pPr>
              <w:keepLines/>
              <w:ind w:left="-108" w:right="-108"/>
              <w:jc w:val="center"/>
              <w:rPr>
                <w:rFonts w:ascii="Times New Roman" w:hAnsi="Times New Roman" w:cs="Times New Roman"/>
                <w:sz w:val="20"/>
                <w:szCs w:val="20"/>
              </w:rPr>
            </w:pPr>
            <w:r w:rsidRPr="00F60C9B">
              <w:rPr>
                <w:rFonts w:ascii="Times New Roman" w:hAnsi="Times New Roman" w:cs="Times New Roman"/>
                <w:sz w:val="20"/>
                <w:szCs w:val="20"/>
              </w:rPr>
              <w:t>_________</w:t>
            </w:r>
          </w:p>
        </w:tc>
      </w:tr>
      <w:tr w:rsidR="00F60C9B" w:rsidRPr="00F60C9B" w14:paraId="27BA342E" w14:textId="77777777" w:rsidTr="00F24375">
        <w:trPr>
          <w:trHeight w:val="528"/>
        </w:trPr>
        <w:tc>
          <w:tcPr>
            <w:tcW w:w="4003" w:type="dxa"/>
            <w:vAlign w:val="bottom"/>
          </w:tcPr>
          <w:p w14:paraId="774611FA" w14:textId="7051F421" w:rsidR="008F5049" w:rsidRPr="00F65530" w:rsidRDefault="008F5049" w:rsidP="002C03A4">
            <w:pPr>
              <w:keepLines/>
              <w:ind w:left="-108" w:right="-108"/>
              <w:rPr>
                <w:rFonts w:ascii="Times New Roman" w:hAnsi="Times New Roman" w:cs="Times New Roman"/>
                <w:sz w:val="20"/>
                <w:szCs w:val="20"/>
              </w:rPr>
            </w:pPr>
            <w:r w:rsidRPr="00F65530">
              <w:rPr>
                <w:rFonts w:ascii="Times New Roman" w:hAnsi="Times New Roman" w:cs="Times New Roman"/>
                <w:sz w:val="20"/>
                <w:szCs w:val="20"/>
              </w:rPr>
              <w:t xml:space="preserve">по разделу </w:t>
            </w:r>
            <w:r w:rsidR="00170E6B" w:rsidRPr="00F65530">
              <w:rPr>
                <w:rFonts w:ascii="Times New Roman" w:hAnsi="Times New Roman" w:cs="Times New Roman"/>
                <w:sz w:val="20"/>
                <w:szCs w:val="20"/>
              </w:rPr>
              <w:t xml:space="preserve">безопасности жизнедеятельности </w:t>
            </w:r>
            <w:r w:rsidRPr="00F65530">
              <w:rPr>
                <w:rFonts w:ascii="Times New Roman" w:hAnsi="Times New Roman" w:cs="Times New Roman"/>
                <w:sz w:val="20"/>
                <w:szCs w:val="20"/>
              </w:rPr>
              <w:t>к.т.н., доцент</w:t>
            </w:r>
          </w:p>
        </w:tc>
        <w:tc>
          <w:tcPr>
            <w:tcW w:w="1559" w:type="dxa"/>
            <w:vAlign w:val="bottom"/>
          </w:tcPr>
          <w:p w14:paraId="562C951C" w14:textId="77777777" w:rsidR="008F5049" w:rsidRPr="00F65530" w:rsidRDefault="008F5049" w:rsidP="002C03A4">
            <w:pPr>
              <w:keepLines/>
              <w:ind w:left="-108" w:right="-108"/>
              <w:rPr>
                <w:rFonts w:ascii="Times New Roman" w:hAnsi="Times New Roman" w:cs="Times New Roman"/>
                <w:sz w:val="20"/>
                <w:szCs w:val="20"/>
              </w:rPr>
            </w:pPr>
            <w:r w:rsidRPr="00F65530">
              <w:rPr>
                <w:rFonts w:ascii="Times New Roman" w:hAnsi="Times New Roman" w:cs="Times New Roman"/>
                <w:sz w:val="20"/>
                <w:szCs w:val="20"/>
              </w:rPr>
              <w:t>______________</w:t>
            </w:r>
          </w:p>
        </w:tc>
        <w:tc>
          <w:tcPr>
            <w:tcW w:w="1701" w:type="dxa"/>
            <w:vAlign w:val="bottom"/>
          </w:tcPr>
          <w:p w14:paraId="07614597" w14:textId="77777777" w:rsidR="008F5049" w:rsidRPr="00F65530" w:rsidRDefault="008F5049" w:rsidP="002C03A4">
            <w:pPr>
              <w:keepLines/>
              <w:ind w:left="-108" w:right="-108"/>
              <w:rPr>
                <w:rFonts w:ascii="Times New Roman" w:hAnsi="Times New Roman" w:cs="Times New Roman"/>
                <w:sz w:val="20"/>
                <w:szCs w:val="20"/>
              </w:rPr>
            </w:pPr>
          </w:p>
          <w:p w14:paraId="39B77358" w14:textId="0E0BFDA2" w:rsidR="008F5049" w:rsidRPr="00F65530" w:rsidRDefault="008F5049" w:rsidP="002C03A4">
            <w:pPr>
              <w:keepLines/>
              <w:ind w:left="-108" w:right="-108"/>
              <w:rPr>
                <w:rFonts w:ascii="Times New Roman" w:hAnsi="Times New Roman" w:cs="Times New Roman"/>
                <w:sz w:val="20"/>
                <w:szCs w:val="20"/>
              </w:rPr>
            </w:pPr>
            <w:r w:rsidRPr="00F65530">
              <w:rPr>
                <w:rFonts w:ascii="Times New Roman" w:hAnsi="Times New Roman" w:cs="Times New Roman"/>
                <w:sz w:val="20"/>
                <w:szCs w:val="20"/>
              </w:rPr>
              <w:t>/</w:t>
            </w:r>
            <w:r w:rsidR="00170E6B" w:rsidRPr="00F65530">
              <w:rPr>
                <w:rFonts w:ascii="Times New Roman" w:hAnsi="Times New Roman" w:cs="Times New Roman"/>
                <w:sz w:val="20"/>
                <w:szCs w:val="20"/>
              </w:rPr>
              <w:t xml:space="preserve"> </w:t>
            </w:r>
            <w:r w:rsidR="00E07FD8" w:rsidRPr="00F65530">
              <w:rPr>
                <w:rFonts w:ascii="Times New Roman" w:hAnsi="Times New Roman" w:cs="Times New Roman"/>
                <w:sz w:val="20"/>
                <w:szCs w:val="20"/>
                <w:u w:val="single"/>
              </w:rPr>
              <w:t xml:space="preserve">В.В. </w:t>
            </w:r>
            <w:r w:rsidR="00170E6B" w:rsidRPr="00F65530">
              <w:rPr>
                <w:rFonts w:ascii="Times New Roman" w:hAnsi="Times New Roman" w:cs="Times New Roman"/>
                <w:sz w:val="20"/>
                <w:szCs w:val="20"/>
                <w:u w:val="single"/>
              </w:rPr>
              <w:t xml:space="preserve">Васильев     </w:t>
            </w:r>
            <w:r w:rsidRPr="00F65530">
              <w:rPr>
                <w:rFonts w:ascii="Times New Roman" w:hAnsi="Times New Roman" w:cs="Times New Roman"/>
                <w:sz w:val="20"/>
                <w:szCs w:val="20"/>
              </w:rPr>
              <w:t>/</w:t>
            </w:r>
          </w:p>
        </w:tc>
        <w:tc>
          <w:tcPr>
            <w:tcW w:w="1134" w:type="dxa"/>
            <w:vAlign w:val="bottom"/>
          </w:tcPr>
          <w:p w14:paraId="4DD0C75E" w14:textId="77777777" w:rsidR="008F5049" w:rsidRPr="00F60C9B" w:rsidRDefault="008F5049" w:rsidP="002C03A4">
            <w:pPr>
              <w:keepLines/>
              <w:ind w:left="-108" w:right="-108"/>
              <w:jc w:val="center"/>
              <w:rPr>
                <w:rFonts w:ascii="Times New Roman" w:hAnsi="Times New Roman" w:cs="Times New Roman"/>
                <w:sz w:val="20"/>
                <w:szCs w:val="20"/>
                <w:u w:val="single"/>
              </w:rPr>
            </w:pPr>
          </w:p>
          <w:p w14:paraId="5D7D372A" w14:textId="77777777" w:rsidR="008F5049" w:rsidRPr="00F60C9B" w:rsidRDefault="008F5049" w:rsidP="002C03A4">
            <w:pPr>
              <w:keepLines/>
              <w:ind w:left="-108" w:right="-108"/>
              <w:jc w:val="center"/>
              <w:rPr>
                <w:rFonts w:ascii="Times New Roman" w:hAnsi="Times New Roman" w:cs="Times New Roman"/>
                <w:sz w:val="20"/>
                <w:szCs w:val="20"/>
              </w:rPr>
            </w:pPr>
            <w:r w:rsidRPr="00F60C9B">
              <w:rPr>
                <w:rFonts w:ascii="Times New Roman" w:hAnsi="Times New Roman" w:cs="Times New Roman"/>
                <w:sz w:val="20"/>
                <w:szCs w:val="20"/>
              </w:rPr>
              <w:t>_________</w:t>
            </w:r>
          </w:p>
        </w:tc>
      </w:tr>
      <w:tr w:rsidR="00F60C9B" w:rsidRPr="00F60C9B" w14:paraId="657394EC" w14:textId="77777777" w:rsidTr="00F24375">
        <w:trPr>
          <w:trHeight w:val="528"/>
        </w:trPr>
        <w:tc>
          <w:tcPr>
            <w:tcW w:w="4003" w:type="dxa"/>
            <w:vAlign w:val="bottom"/>
          </w:tcPr>
          <w:p w14:paraId="136D6DEF" w14:textId="77777777" w:rsidR="008E3A69" w:rsidRPr="00F65530" w:rsidRDefault="008E3A69" w:rsidP="002C03A4">
            <w:pPr>
              <w:keepLines/>
              <w:ind w:left="-108" w:right="-108"/>
              <w:rPr>
                <w:rFonts w:ascii="Times New Roman" w:hAnsi="Times New Roman" w:cs="Times New Roman"/>
                <w:sz w:val="20"/>
                <w:szCs w:val="20"/>
              </w:rPr>
            </w:pPr>
            <w:r w:rsidRPr="00F65530">
              <w:rPr>
                <w:rFonts w:ascii="Times New Roman" w:hAnsi="Times New Roman" w:cs="Times New Roman"/>
                <w:sz w:val="20"/>
                <w:szCs w:val="20"/>
              </w:rPr>
              <w:t>по ______________________</w:t>
            </w:r>
          </w:p>
        </w:tc>
        <w:tc>
          <w:tcPr>
            <w:tcW w:w="1559" w:type="dxa"/>
            <w:vAlign w:val="bottom"/>
          </w:tcPr>
          <w:p w14:paraId="681F28B0" w14:textId="77777777" w:rsidR="008E3A69" w:rsidRPr="00F65530" w:rsidRDefault="008E3A69" w:rsidP="002C03A4">
            <w:pPr>
              <w:keepLines/>
              <w:ind w:left="-108" w:right="-108"/>
              <w:rPr>
                <w:rFonts w:ascii="Times New Roman" w:hAnsi="Times New Roman" w:cs="Times New Roman"/>
                <w:sz w:val="20"/>
                <w:szCs w:val="20"/>
              </w:rPr>
            </w:pPr>
            <w:r w:rsidRPr="00F65530">
              <w:rPr>
                <w:rFonts w:ascii="Times New Roman" w:hAnsi="Times New Roman" w:cs="Times New Roman"/>
                <w:sz w:val="20"/>
                <w:szCs w:val="20"/>
              </w:rPr>
              <w:t>______________</w:t>
            </w:r>
          </w:p>
        </w:tc>
        <w:tc>
          <w:tcPr>
            <w:tcW w:w="1701" w:type="dxa"/>
            <w:vAlign w:val="bottom"/>
          </w:tcPr>
          <w:p w14:paraId="0E68D0FE" w14:textId="77777777" w:rsidR="008E3A69" w:rsidRPr="00F65530" w:rsidRDefault="008E3A69" w:rsidP="002C03A4">
            <w:pPr>
              <w:keepLines/>
              <w:ind w:left="-108" w:right="-108"/>
              <w:rPr>
                <w:rFonts w:ascii="Times New Roman" w:hAnsi="Times New Roman" w:cs="Times New Roman"/>
                <w:sz w:val="20"/>
                <w:szCs w:val="20"/>
                <w:u w:val="single"/>
              </w:rPr>
            </w:pPr>
            <w:r w:rsidRPr="00F65530">
              <w:rPr>
                <w:rFonts w:ascii="Times New Roman" w:hAnsi="Times New Roman" w:cs="Times New Roman"/>
                <w:sz w:val="20"/>
                <w:szCs w:val="20"/>
              </w:rPr>
              <w:t>/</w:t>
            </w:r>
            <w:r w:rsidRPr="00F65530">
              <w:rPr>
                <w:rFonts w:ascii="Times New Roman" w:hAnsi="Times New Roman" w:cs="Times New Roman"/>
                <w:sz w:val="20"/>
                <w:szCs w:val="20"/>
                <w:u w:val="single"/>
              </w:rPr>
              <w:t xml:space="preserve">                             </w:t>
            </w:r>
            <w:r w:rsidRPr="00F65530">
              <w:rPr>
                <w:rFonts w:ascii="Times New Roman" w:hAnsi="Times New Roman" w:cs="Times New Roman"/>
                <w:sz w:val="20"/>
                <w:szCs w:val="20"/>
              </w:rPr>
              <w:t xml:space="preserve"> /</w:t>
            </w:r>
          </w:p>
        </w:tc>
        <w:tc>
          <w:tcPr>
            <w:tcW w:w="1134" w:type="dxa"/>
            <w:vAlign w:val="bottom"/>
          </w:tcPr>
          <w:p w14:paraId="662646B6" w14:textId="77777777" w:rsidR="008E3A69" w:rsidRPr="00F60C9B" w:rsidRDefault="008E3A69" w:rsidP="00223E13">
            <w:pPr>
              <w:keepLines/>
              <w:ind w:left="-108" w:right="-108"/>
              <w:jc w:val="center"/>
              <w:rPr>
                <w:rFonts w:ascii="Times New Roman" w:hAnsi="Times New Roman" w:cs="Times New Roman"/>
                <w:sz w:val="20"/>
                <w:szCs w:val="20"/>
              </w:rPr>
            </w:pPr>
            <w:r w:rsidRPr="00F60C9B">
              <w:rPr>
                <w:rFonts w:ascii="Times New Roman" w:hAnsi="Times New Roman" w:cs="Times New Roman"/>
                <w:sz w:val="20"/>
                <w:szCs w:val="20"/>
              </w:rPr>
              <w:t>_________</w:t>
            </w:r>
          </w:p>
        </w:tc>
      </w:tr>
      <w:tr w:rsidR="00F60C9B" w:rsidRPr="00F60C9B" w14:paraId="24429B1F" w14:textId="77777777" w:rsidTr="00F24375">
        <w:trPr>
          <w:trHeight w:val="803"/>
        </w:trPr>
        <w:tc>
          <w:tcPr>
            <w:tcW w:w="4003" w:type="dxa"/>
            <w:vAlign w:val="bottom"/>
          </w:tcPr>
          <w:p w14:paraId="1E2515A7" w14:textId="79DC7858" w:rsidR="008E3A69" w:rsidRPr="00F65530" w:rsidRDefault="008E3A69" w:rsidP="002C03A4">
            <w:pPr>
              <w:keepLines/>
              <w:ind w:left="-108" w:right="-108"/>
              <w:rPr>
                <w:rFonts w:ascii="Times New Roman" w:hAnsi="Times New Roman" w:cs="Times New Roman"/>
                <w:sz w:val="20"/>
                <w:szCs w:val="20"/>
              </w:rPr>
            </w:pPr>
            <w:r w:rsidRPr="00F65530">
              <w:rPr>
                <w:rFonts w:ascii="Times New Roman" w:hAnsi="Times New Roman" w:cs="Times New Roman"/>
                <w:sz w:val="20"/>
                <w:szCs w:val="20"/>
              </w:rPr>
              <w:t>Нормоконтролер к.т.н., доцен</w:t>
            </w:r>
            <w:r w:rsidR="003E1143" w:rsidRPr="00F65530">
              <w:rPr>
                <w:rFonts w:ascii="Times New Roman" w:hAnsi="Times New Roman" w:cs="Times New Roman"/>
                <w:sz w:val="20"/>
                <w:szCs w:val="20"/>
              </w:rPr>
              <w:t>т</w:t>
            </w:r>
          </w:p>
        </w:tc>
        <w:tc>
          <w:tcPr>
            <w:tcW w:w="1559" w:type="dxa"/>
            <w:vAlign w:val="bottom"/>
          </w:tcPr>
          <w:p w14:paraId="0FBC5B12" w14:textId="77777777" w:rsidR="008E3A69" w:rsidRPr="00F65530" w:rsidRDefault="008E3A69" w:rsidP="002C03A4">
            <w:pPr>
              <w:keepLines/>
              <w:ind w:left="-108" w:right="-108"/>
              <w:rPr>
                <w:rFonts w:ascii="Times New Roman" w:hAnsi="Times New Roman" w:cs="Times New Roman"/>
                <w:sz w:val="20"/>
                <w:szCs w:val="20"/>
              </w:rPr>
            </w:pPr>
            <w:r w:rsidRPr="00F65530">
              <w:rPr>
                <w:rFonts w:ascii="Times New Roman" w:hAnsi="Times New Roman" w:cs="Times New Roman"/>
                <w:sz w:val="20"/>
                <w:szCs w:val="20"/>
              </w:rPr>
              <w:t>______________</w:t>
            </w:r>
          </w:p>
        </w:tc>
        <w:tc>
          <w:tcPr>
            <w:tcW w:w="1701" w:type="dxa"/>
            <w:vAlign w:val="bottom"/>
          </w:tcPr>
          <w:p w14:paraId="47FE8C3E" w14:textId="0D14AAC0" w:rsidR="008E3A69" w:rsidRPr="00F65530" w:rsidRDefault="008E3A69" w:rsidP="002C03A4">
            <w:pPr>
              <w:keepLines/>
              <w:ind w:left="-108" w:right="-108"/>
              <w:rPr>
                <w:rFonts w:ascii="Times New Roman" w:hAnsi="Times New Roman" w:cs="Times New Roman"/>
                <w:sz w:val="20"/>
                <w:szCs w:val="20"/>
              </w:rPr>
            </w:pPr>
            <w:r w:rsidRPr="00F65530">
              <w:rPr>
                <w:rFonts w:ascii="Times New Roman" w:hAnsi="Times New Roman" w:cs="Times New Roman"/>
                <w:sz w:val="20"/>
                <w:szCs w:val="20"/>
              </w:rPr>
              <w:t>/</w:t>
            </w:r>
            <w:r w:rsidR="00FF7BA1" w:rsidRPr="00F65530">
              <w:rPr>
                <w:rFonts w:ascii="Times New Roman" w:hAnsi="Times New Roman" w:cs="Times New Roman"/>
                <w:sz w:val="20"/>
                <w:szCs w:val="20"/>
              </w:rPr>
              <w:t xml:space="preserve"> </w:t>
            </w:r>
            <w:r w:rsidR="00E07FD8" w:rsidRPr="00F65530">
              <w:rPr>
                <w:rFonts w:ascii="Times New Roman" w:hAnsi="Times New Roman" w:cs="Times New Roman"/>
                <w:sz w:val="20"/>
                <w:szCs w:val="20"/>
                <w:u w:val="single"/>
              </w:rPr>
              <w:t xml:space="preserve">К.К. </w:t>
            </w:r>
            <w:r w:rsidRPr="00F65530">
              <w:rPr>
                <w:rFonts w:ascii="Times New Roman" w:hAnsi="Times New Roman" w:cs="Times New Roman"/>
                <w:sz w:val="20"/>
                <w:szCs w:val="20"/>
                <w:u w:val="single"/>
              </w:rPr>
              <w:t>Ку</w:t>
            </w:r>
            <w:r w:rsidR="00FF7BA1" w:rsidRPr="00F65530">
              <w:rPr>
                <w:rFonts w:ascii="Times New Roman" w:hAnsi="Times New Roman" w:cs="Times New Roman"/>
                <w:sz w:val="20"/>
                <w:szCs w:val="20"/>
                <w:u w:val="single"/>
              </w:rPr>
              <w:t>знецов</w:t>
            </w:r>
            <w:r w:rsidRPr="00F65530">
              <w:rPr>
                <w:rFonts w:ascii="Times New Roman" w:hAnsi="Times New Roman" w:cs="Times New Roman"/>
                <w:sz w:val="20"/>
                <w:szCs w:val="20"/>
                <w:u w:val="single"/>
              </w:rPr>
              <w:t xml:space="preserve">    </w:t>
            </w:r>
            <w:r w:rsidRPr="00F65530">
              <w:rPr>
                <w:rFonts w:ascii="Times New Roman" w:hAnsi="Times New Roman" w:cs="Times New Roman"/>
                <w:sz w:val="20"/>
                <w:szCs w:val="20"/>
              </w:rPr>
              <w:t>/</w:t>
            </w:r>
          </w:p>
        </w:tc>
        <w:tc>
          <w:tcPr>
            <w:tcW w:w="1134" w:type="dxa"/>
            <w:vAlign w:val="bottom"/>
          </w:tcPr>
          <w:p w14:paraId="0B57040A" w14:textId="5470C7AA" w:rsidR="008E3A69" w:rsidRPr="00F60C9B" w:rsidRDefault="00223E13" w:rsidP="00223E13">
            <w:pPr>
              <w:keepLines/>
              <w:ind w:left="-108" w:right="-108"/>
              <w:jc w:val="center"/>
              <w:rPr>
                <w:rFonts w:ascii="Times New Roman" w:hAnsi="Times New Roman" w:cs="Times New Roman"/>
                <w:sz w:val="20"/>
                <w:szCs w:val="20"/>
              </w:rPr>
            </w:pPr>
            <w:r w:rsidRPr="00F60C9B">
              <w:rPr>
                <w:rFonts w:ascii="Times New Roman" w:hAnsi="Times New Roman" w:cs="Times New Roman"/>
                <w:sz w:val="20"/>
                <w:szCs w:val="20"/>
              </w:rPr>
              <w:t>_________</w:t>
            </w:r>
          </w:p>
        </w:tc>
      </w:tr>
      <w:tr w:rsidR="00F60C9B" w:rsidRPr="00F60C9B" w14:paraId="52E768E5" w14:textId="77777777" w:rsidTr="00F24375">
        <w:trPr>
          <w:trHeight w:val="175"/>
        </w:trPr>
        <w:tc>
          <w:tcPr>
            <w:tcW w:w="4003" w:type="dxa"/>
            <w:vAlign w:val="bottom"/>
          </w:tcPr>
          <w:p w14:paraId="2A45C38A" w14:textId="77777777" w:rsidR="008E3A69" w:rsidRPr="00F60C9B" w:rsidRDefault="008E3A69" w:rsidP="002C03A4">
            <w:pPr>
              <w:keepLines/>
              <w:ind w:left="-108" w:right="-108"/>
              <w:jc w:val="center"/>
              <w:rPr>
                <w:rFonts w:ascii="Times New Roman" w:hAnsi="Times New Roman" w:cs="Times New Roman"/>
                <w:sz w:val="20"/>
                <w:szCs w:val="20"/>
              </w:rPr>
            </w:pPr>
          </w:p>
        </w:tc>
        <w:tc>
          <w:tcPr>
            <w:tcW w:w="1559" w:type="dxa"/>
            <w:vAlign w:val="bottom"/>
          </w:tcPr>
          <w:p w14:paraId="516B3F5A" w14:textId="6F4EC804" w:rsidR="008E3A69" w:rsidRPr="00F60C9B" w:rsidRDefault="00F24375" w:rsidP="00170E6B">
            <w:pPr>
              <w:keepLines/>
              <w:ind w:left="-108" w:right="316"/>
              <w:jc w:val="center"/>
              <w:rPr>
                <w:rFonts w:ascii="Times New Roman" w:hAnsi="Times New Roman" w:cs="Times New Roman"/>
                <w:sz w:val="20"/>
                <w:szCs w:val="20"/>
                <w:vertAlign w:val="superscript"/>
              </w:rPr>
            </w:pPr>
            <w:r w:rsidRPr="00F60C9B">
              <w:rPr>
                <w:rFonts w:ascii="Times New Roman" w:hAnsi="Times New Roman" w:cs="Times New Roman"/>
                <w:sz w:val="20"/>
                <w:szCs w:val="20"/>
                <w:vertAlign w:val="superscript"/>
              </w:rPr>
              <w:t xml:space="preserve">          </w:t>
            </w:r>
            <w:r w:rsidR="008E3A69" w:rsidRPr="00F60C9B">
              <w:rPr>
                <w:rFonts w:ascii="Times New Roman" w:hAnsi="Times New Roman" w:cs="Times New Roman"/>
                <w:sz w:val="20"/>
                <w:szCs w:val="20"/>
                <w:vertAlign w:val="superscript"/>
              </w:rPr>
              <w:t>(подпись)</w:t>
            </w:r>
          </w:p>
        </w:tc>
        <w:tc>
          <w:tcPr>
            <w:tcW w:w="1701" w:type="dxa"/>
            <w:vAlign w:val="bottom"/>
          </w:tcPr>
          <w:p w14:paraId="1A6A3EB5" w14:textId="6CE73275" w:rsidR="008E3A69" w:rsidRPr="00F60C9B" w:rsidRDefault="00E07FD8" w:rsidP="00E07FD8">
            <w:pPr>
              <w:keepLines/>
              <w:ind w:left="-108" w:right="-102"/>
              <w:rPr>
                <w:rFonts w:ascii="Times New Roman" w:hAnsi="Times New Roman" w:cs="Times New Roman"/>
                <w:sz w:val="20"/>
                <w:szCs w:val="20"/>
                <w:vertAlign w:val="superscript"/>
              </w:rPr>
            </w:pPr>
            <w:r>
              <w:rPr>
                <w:rFonts w:ascii="Times New Roman" w:hAnsi="Times New Roman" w:cs="Times New Roman"/>
                <w:sz w:val="20"/>
                <w:szCs w:val="20"/>
                <w:vertAlign w:val="superscript"/>
              </w:rPr>
              <w:t xml:space="preserve">     (</w:t>
            </w:r>
            <w:r w:rsidRPr="00E07FD8">
              <w:rPr>
                <w:rFonts w:ascii="Times New Roman" w:hAnsi="Times New Roman" w:cs="Times New Roman"/>
                <w:sz w:val="20"/>
                <w:szCs w:val="20"/>
                <w:vertAlign w:val="superscript"/>
              </w:rPr>
              <w:t>инициалы, фамилия</w:t>
            </w:r>
            <w:r w:rsidR="008E3A69" w:rsidRPr="00F60C9B">
              <w:rPr>
                <w:rFonts w:ascii="Times New Roman" w:hAnsi="Times New Roman" w:cs="Times New Roman"/>
                <w:sz w:val="20"/>
                <w:szCs w:val="20"/>
                <w:vertAlign w:val="superscript"/>
              </w:rPr>
              <w:t>)</w:t>
            </w:r>
          </w:p>
        </w:tc>
        <w:tc>
          <w:tcPr>
            <w:tcW w:w="1134" w:type="dxa"/>
            <w:vAlign w:val="bottom"/>
          </w:tcPr>
          <w:p w14:paraId="78F46584" w14:textId="77777777" w:rsidR="008E3A69" w:rsidRPr="00F60C9B" w:rsidRDefault="008E3A69" w:rsidP="00FF7BA1">
            <w:pPr>
              <w:keepLines/>
              <w:jc w:val="center"/>
              <w:rPr>
                <w:rFonts w:ascii="Times New Roman" w:hAnsi="Times New Roman" w:cs="Times New Roman"/>
                <w:sz w:val="20"/>
                <w:szCs w:val="20"/>
                <w:vertAlign w:val="superscript"/>
              </w:rPr>
            </w:pPr>
            <w:r w:rsidRPr="00F60C9B">
              <w:rPr>
                <w:rFonts w:ascii="Times New Roman" w:hAnsi="Times New Roman" w:cs="Times New Roman"/>
                <w:sz w:val="20"/>
                <w:szCs w:val="20"/>
                <w:vertAlign w:val="superscript"/>
              </w:rPr>
              <w:t>(дата)</w:t>
            </w:r>
          </w:p>
        </w:tc>
      </w:tr>
    </w:tbl>
    <w:p w14:paraId="5CE48E16" w14:textId="25077C37" w:rsidR="00FF7BA1" w:rsidRDefault="00FF7BA1" w:rsidP="008E3A69">
      <w:pPr>
        <w:keepLines/>
        <w:jc w:val="center"/>
        <w:rPr>
          <w:sz w:val="4"/>
          <w:szCs w:val="4"/>
        </w:rPr>
      </w:pPr>
    </w:p>
    <w:p w14:paraId="2B3510F0" w14:textId="77777777" w:rsidR="00632A2D" w:rsidRPr="00F60C9B" w:rsidRDefault="00632A2D" w:rsidP="008E3A69">
      <w:pPr>
        <w:keepLines/>
        <w:jc w:val="center"/>
        <w:rPr>
          <w:sz w:val="4"/>
          <w:szCs w:val="4"/>
        </w:rPr>
      </w:pPr>
    </w:p>
    <w:p w14:paraId="47CE5903" w14:textId="77777777" w:rsidR="00170E6B" w:rsidRPr="00F60C9B" w:rsidRDefault="00170E6B" w:rsidP="00170E6B">
      <w:pPr>
        <w:widowControl w:val="0"/>
        <w:spacing w:after="0" w:line="240" w:lineRule="auto"/>
        <w:ind w:left="360"/>
        <w:jc w:val="center"/>
        <w:rPr>
          <w:rFonts w:ascii="Times New Roman" w:eastAsia="Times New Roman" w:hAnsi="Times New Roman" w:cs="Times New Roman"/>
          <w:snapToGrid w:val="0"/>
          <w:sz w:val="24"/>
          <w:szCs w:val="24"/>
          <w:lang w:eastAsia="ru-RU"/>
        </w:rPr>
      </w:pPr>
      <w:r w:rsidRPr="00F60C9B">
        <w:rPr>
          <w:rFonts w:ascii="Times New Roman" w:eastAsia="Times New Roman" w:hAnsi="Times New Roman" w:cs="Times New Roman"/>
          <w:snapToGrid w:val="0"/>
          <w:sz w:val="24"/>
          <w:szCs w:val="24"/>
          <w:lang w:eastAsia="ru-RU"/>
        </w:rPr>
        <w:t>Киров</w:t>
      </w:r>
    </w:p>
    <w:p w14:paraId="5239A0BB" w14:textId="524716CE" w:rsidR="005D08AA" w:rsidRPr="00F60C9B" w:rsidRDefault="00170E6B" w:rsidP="00170E6B">
      <w:pPr>
        <w:widowControl w:val="0"/>
        <w:spacing w:after="0" w:line="240" w:lineRule="auto"/>
        <w:ind w:left="360"/>
        <w:jc w:val="center"/>
        <w:rPr>
          <w:rFonts w:ascii="Times New Roman" w:eastAsia="Times New Roman" w:hAnsi="Times New Roman" w:cs="Times New Roman"/>
          <w:snapToGrid w:val="0"/>
          <w:sz w:val="24"/>
          <w:szCs w:val="24"/>
          <w:lang w:eastAsia="ru-RU"/>
        </w:rPr>
      </w:pPr>
      <w:r w:rsidRPr="00F60C9B">
        <w:rPr>
          <w:rFonts w:ascii="Times New Roman" w:eastAsia="Times New Roman" w:hAnsi="Times New Roman" w:cs="Times New Roman"/>
          <w:snapToGrid w:val="0"/>
          <w:sz w:val="24"/>
          <w:szCs w:val="24"/>
          <w:lang w:eastAsia="ru-RU"/>
        </w:rPr>
        <w:t>2024</w:t>
      </w:r>
    </w:p>
    <w:p w14:paraId="0C42C91C" w14:textId="77777777" w:rsidR="005D08AA" w:rsidRPr="00F60C9B" w:rsidRDefault="005D08AA">
      <w:pPr>
        <w:rPr>
          <w:rFonts w:ascii="Times New Roman" w:eastAsia="Times New Roman" w:hAnsi="Times New Roman" w:cs="Times New Roman"/>
          <w:snapToGrid w:val="0"/>
          <w:sz w:val="24"/>
          <w:szCs w:val="24"/>
          <w:lang w:eastAsia="ru-RU"/>
        </w:rPr>
      </w:pPr>
      <w:r w:rsidRPr="00F60C9B">
        <w:rPr>
          <w:rFonts w:ascii="Times New Roman" w:eastAsia="Times New Roman" w:hAnsi="Times New Roman" w:cs="Times New Roman"/>
          <w:snapToGrid w:val="0"/>
          <w:sz w:val="24"/>
          <w:szCs w:val="24"/>
          <w:lang w:eastAsia="ru-RU"/>
        </w:rPr>
        <w:br w:type="page"/>
      </w:r>
    </w:p>
    <w:p w14:paraId="5DBFE5D6" w14:textId="7313F911" w:rsidR="002223FF" w:rsidRPr="00F60C9B" w:rsidRDefault="002223FF" w:rsidP="002223FF">
      <w:pPr>
        <w:widowControl w:val="0"/>
        <w:spacing w:after="0" w:line="240" w:lineRule="auto"/>
        <w:jc w:val="center"/>
        <w:rPr>
          <w:rFonts w:ascii="Times New Roman" w:eastAsia="Times New Roman" w:hAnsi="Times New Roman" w:cs="Times New Roman"/>
          <w:b/>
          <w:snapToGrid w:val="0"/>
          <w:sz w:val="28"/>
          <w:szCs w:val="28"/>
          <w:lang w:eastAsia="ru-RU"/>
        </w:rPr>
      </w:pPr>
      <w:r w:rsidRPr="00F60C9B">
        <w:rPr>
          <w:rFonts w:ascii="Times New Roman" w:eastAsia="Times New Roman" w:hAnsi="Times New Roman" w:cs="Times New Roman"/>
          <w:b/>
          <w:snapToGrid w:val="0"/>
          <w:sz w:val="28"/>
          <w:szCs w:val="28"/>
          <w:lang w:eastAsia="ru-RU"/>
        </w:rPr>
        <w:lastRenderedPageBreak/>
        <w:t>Приложение В</w:t>
      </w:r>
    </w:p>
    <w:p w14:paraId="25E13D24" w14:textId="77777777" w:rsidR="002223FF" w:rsidRPr="00F60C9B" w:rsidRDefault="002223FF" w:rsidP="002223FF">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(справочное)</w:t>
      </w:r>
    </w:p>
    <w:p w14:paraId="4CF34992" w14:textId="77777777" w:rsidR="002223FF" w:rsidRPr="00F60C9B" w:rsidRDefault="002223FF" w:rsidP="002223FF">
      <w:pPr>
        <w:widowControl w:val="0"/>
        <w:spacing w:after="0" w:line="240" w:lineRule="auto"/>
        <w:jc w:val="center"/>
        <w:rPr>
          <w:rFonts w:ascii="Times New Roman" w:eastAsia="Times New Roman" w:hAnsi="Times New Roman" w:cs="Times New Roman"/>
          <w:snapToGrid w:val="0"/>
          <w:sz w:val="28"/>
          <w:szCs w:val="28"/>
          <w:lang w:eastAsia="ru-RU"/>
        </w:rPr>
      </w:pPr>
    </w:p>
    <w:p w14:paraId="298319A9" w14:textId="77777777" w:rsidR="00632A2D" w:rsidRDefault="002223FF" w:rsidP="002223FF">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Пример бланка</w:t>
      </w:r>
      <w:r w:rsidR="00EF0AE4">
        <w:rPr>
          <w:rFonts w:ascii="Times New Roman" w:eastAsia="Times New Roman" w:hAnsi="Times New Roman" w:cs="Times New Roman"/>
          <w:snapToGrid w:val="0"/>
          <w:sz w:val="28"/>
          <w:szCs w:val="28"/>
          <w:lang w:eastAsia="ru-RU"/>
        </w:rPr>
        <w:t xml:space="preserve"> </w:t>
      </w:r>
      <w:r w:rsidRPr="00F60C9B">
        <w:rPr>
          <w:rFonts w:ascii="Times New Roman" w:eastAsia="Times New Roman" w:hAnsi="Times New Roman" w:cs="Times New Roman"/>
          <w:snapToGrid w:val="0"/>
          <w:sz w:val="28"/>
          <w:szCs w:val="28"/>
          <w:lang w:eastAsia="ru-RU"/>
        </w:rPr>
        <w:t xml:space="preserve">задания на выполнение </w:t>
      </w:r>
      <w:r w:rsidR="003D0847" w:rsidRPr="00F60C9B">
        <w:rPr>
          <w:rFonts w:ascii="Times New Roman" w:eastAsia="Times New Roman" w:hAnsi="Times New Roman" w:cs="Times New Roman"/>
          <w:snapToGrid w:val="0"/>
          <w:sz w:val="28"/>
          <w:szCs w:val="28"/>
          <w:lang w:eastAsia="ru-RU"/>
        </w:rPr>
        <w:t>ВКР</w:t>
      </w:r>
      <w:r w:rsidR="00EF0AE4">
        <w:rPr>
          <w:rFonts w:ascii="Times New Roman" w:eastAsia="Times New Roman" w:hAnsi="Times New Roman" w:cs="Times New Roman"/>
          <w:snapToGrid w:val="0"/>
          <w:sz w:val="28"/>
          <w:szCs w:val="28"/>
          <w:lang w:eastAsia="ru-RU"/>
        </w:rPr>
        <w:t xml:space="preserve"> </w:t>
      </w:r>
    </w:p>
    <w:p w14:paraId="2C5A486C" w14:textId="5694E787" w:rsidR="002223FF" w:rsidRPr="00F60C9B" w:rsidRDefault="00EF0AE4" w:rsidP="002223FF">
      <w:pPr>
        <w:widowControl w:val="0"/>
        <w:spacing w:after="0" w:line="240" w:lineRule="auto"/>
        <w:jc w:val="center"/>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(техническая направленность)</w:t>
      </w:r>
    </w:p>
    <w:p w14:paraId="35C71E14" w14:textId="6D3E1CF9" w:rsidR="002223FF" w:rsidRPr="00F60C9B" w:rsidRDefault="002223FF" w:rsidP="002223FF">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8242" behindDoc="0" locked="0" layoutInCell="1" allowOverlap="1" wp14:anchorId="33701EC4" wp14:editId="602E849A">
                <wp:simplePos x="0" y="0"/>
                <wp:positionH relativeFrom="column">
                  <wp:posOffset>0</wp:posOffset>
                </wp:positionH>
                <wp:positionV relativeFrom="paragraph">
                  <wp:posOffset>59179</wp:posOffset>
                </wp:positionV>
                <wp:extent cx="5938520" cy="8040370"/>
                <wp:effectExtent l="0" t="0" r="24130" b="17780"/>
                <wp:wrapNone/>
                <wp:docPr id="3" name="Прямоугольник 3"/>
                <wp:cNvGraphicFramePr/>
                <a:graphic xmlns:a="http://schemas.openxmlformats.org/drawingml/2006/main">
                  <a:graphicData uri="http://schemas.microsoft.com/office/word/2010/wordprocessingShape">
                    <wps:wsp>
                      <wps:cNvSpPr/>
                      <wps:spPr>
                        <a:xfrm>
                          <a:off x="0" y="0"/>
                          <a:ext cx="5938520" cy="8040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F417D" id="Прямоугольник 3" o:spid="_x0000_s1026" style="position:absolute;margin-left:0;margin-top:4.65pt;width:467.6pt;height:633.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" filled="f" strokecolor="black [3213]" strokeweight="1pt"/>
            </w:pict>
          </mc:Fallback>
        </mc:AlternateContent>
      </w:r>
    </w:p>
    <w:p w14:paraId="6C9DE74C" w14:textId="77777777" w:rsidR="00632A2D" w:rsidRPr="00F65530" w:rsidRDefault="00632A2D" w:rsidP="00632A2D">
      <w:pPr>
        <w:tabs>
          <w:tab w:val="left" w:pos="1276"/>
        </w:tabs>
        <w:spacing w:after="0" w:line="360" w:lineRule="auto"/>
        <w:ind w:left="357"/>
        <w:jc w:val="center"/>
        <w:rPr>
          <w:rFonts w:ascii="Times New Roman" w:eastAsia="Times New Roman" w:hAnsi="Times New Roman" w:cs="Times New Roman"/>
          <w:caps/>
          <w:sz w:val="16"/>
          <w:szCs w:val="16"/>
        </w:rPr>
      </w:pPr>
      <w:r w:rsidRPr="00F65530">
        <w:rPr>
          <w:rFonts w:ascii="Times New Roman" w:eastAsia="Times New Roman" w:hAnsi="Times New Roman" w:cs="Times New Roman"/>
          <w:caps/>
          <w:sz w:val="16"/>
          <w:szCs w:val="16"/>
        </w:rPr>
        <w:t>Министерство науки и высшего образования Российской Федерации</w:t>
      </w:r>
    </w:p>
    <w:p w14:paraId="00BF3664" w14:textId="77777777" w:rsidR="00632A2D" w:rsidRPr="0070303E" w:rsidRDefault="00632A2D" w:rsidP="00632A2D">
      <w:pPr>
        <w:tabs>
          <w:tab w:val="left" w:pos="1276"/>
        </w:tabs>
        <w:spacing w:after="0" w:line="360" w:lineRule="auto"/>
        <w:ind w:left="357"/>
        <w:jc w:val="center"/>
        <w:rPr>
          <w:rFonts w:ascii="Times New Roman" w:eastAsia="Times New Roman" w:hAnsi="Times New Roman" w:cs="Times New Roman"/>
          <w:caps/>
          <w:sz w:val="16"/>
          <w:szCs w:val="16"/>
        </w:rPr>
      </w:pPr>
      <w:r w:rsidRPr="0070303E">
        <w:rPr>
          <w:rFonts w:ascii="Times New Roman" w:eastAsia="Times New Roman" w:hAnsi="Times New Roman" w:cs="Times New Roman"/>
          <w:caps/>
          <w:sz w:val="16"/>
          <w:szCs w:val="16"/>
        </w:rPr>
        <w:t xml:space="preserve">ФЕДЕРАЛЬНОЕ ГОСУДАРСТВЕННОЕ БЮДЖЕТНОЕ ОБРАЗОВАТЕЛЬНОЕ УЧРЕЖДЕНИЕ ВЫСШЕГО ОБРАЗОВАНИЯ </w:t>
      </w:r>
    </w:p>
    <w:p w14:paraId="42963D78" w14:textId="77777777" w:rsidR="00632A2D" w:rsidRPr="00F65530" w:rsidRDefault="00632A2D" w:rsidP="00632A2D">
      <w:pPr>
        <w:tabs>
          <w:tab w:val="left" w:pos="1276"/>
        </w:tabs>
        <w:spacing w:after="0" w:line="360" w:lineRule="auto"/>
        <w:ind w:left="357"/>
        <w:jc w:val="center"/>
        <w:rPr>
          <w:rFonts w:ascii="Times New Roman" w:eastAsia="Times New Roman" w:hAnsi="Times New Roman" w:cs="Times New Roman"/>
          <w:caps/>
          <w:sz w:val="16"/>
          <w:szCs w:val="16"/>
        </w:rPr>
      </w:pPr>
      <w:r w:rsidRPr="0070303E">
        <w:rPr>
          <w:rFonts w:ascii="Times New Roman" w:eastAsia="Times New Roman" w:hAnsi="Times New Roman" w:cs="Times New Roman"/>
          <w:caps/>
          <w:sz w:val="16"/>
          <w:szCs w:val="16"/>
        </w:rPr>
        <w:t>«ВЯТСКИЙ ГОСУДАРСТВЕННЫЙ УНИВЕРСИТЕТ»</w:t>
      </w:r>
    </w:p>
    <w:p w14:paraId="18C105B4" w14:textId="77777777" w:rsidR="00632A2D" w:rsidRPr="00F65530" w:rsidRDefault="00632A2D" w:rsidP="00632A2D">
      <w:pPr>
        <w:tabs>
          <w:tab w:val="left" w:pos="1276"/>
        </w:tabs>
        <w:spacing w:after="0" w:line="240" w:lineRule="auto"/>
        <w:ind w:left="357"/>
        <w:jc w:val="center"/>
        <w:rPr>
          <w:rFonts w:ascii="Times New Roman" w:eastAsia="Times New Roman" w:hAnsi="Times New Roman" w:cs="Times New Roman"/>
          <w:sz w:val="18"/>
          <w:szCs w:val="18"/>
        </w:rPr>
      </w:pPr>
      <w:r w:rsidRPr="00F65530">
        <w:rPr>
          <w:rFonts w:ascii="Times New Roman" w:eastAsia="Times New Roman" w:hAnsi="Times New Roman" w:cs="Times New Roman"/>
          <w:sz w:val="18"/>
          <w:szCs w:val="18"/>
        </w:rPr>
        <w:t>Политехнический институт</w:t>
      </w:r>
    </w:p>
    <w:p w14:paraId="400498EA" w14:textId="77777777" w:rsidR="00632A2D" w:rsidRPr="00F65530" w:rsidRDefault="00632A2D" w:rsidP="00632A2D">
      <w:pPr>
        <w:tabs>
          <w:tab w:val="left" w:pos="1276"/>
        </w:tabs>
        <w:spacing w:before="60" w:after="0" w:line="240" w:lineRule="auto"/>
        <w:ind w:left="357"/>
        <w:jc w:val="center"/>
        <w:rPr>
          <w:rFonts w:ascii="Times New Roman" w:eastAsia="Times New Roman" w:hAnsi="Times New Roman" w:cs="Times New Roman"/>
          <w:sz w:val="18"/>
          <w:szCs w:val="18"/>
        </w:rPr>
      </w:pPr>
      <w:r w:rsidRPr="00F65530">
        <w:rPr>
          <w:rFonts w:ascii="Times New Roman" w:eastAsia="Times New Roman" w:hAnsi="Times New Roman" w:cs="Times New Roman"/>
          <w:sz w:val="18"/>
          <w:szCs w:val="18"/>
        </w:rPr>
        <w:t>Факультет технологий, инжиниринга и дизайна</w:t>
      </w:r>
    </w:p>
    <w:p w14:paraId="164EE97E" w14:textId="0B6B30A3" w:rsidR="0032117F" w:rsidRPr="00F60C9B" w:rsidRDefault="00632A2D" w:rsidP="00632A2D">
      <w:pPr>
        <w:tabs>
          <w:tab w:val="left" w:pos="1276"/>
        </w:tabs>
        <w:spacing w:before="60" w:after="0" w:line="240" w:lineRule="auto"/>
        <w:ind w:left="357"/>
        <w:jc w:val="center"/>
        <w:rPr>
          <w:rFonts w:ascii="Times New Roman" w:eastAsia="Times New Roman" w:hAnsi="Times New Roman" w:cs="Times New Roman"/>
          <w:sz w:val="20"/>
          <w:szCs w:val="20"/>
        </w:rPr>
      </w:pPr>
      <w:r w:rsidRPr="00F65530">
        <w:rPr>
          <w:rFonts w:ascii="Times New Roman" w:eastAsia="Times New Roman" w:hAnsi="Times New Roman" w:cs="Times New Roman"/>
          <w:sz w:val="18"/>
          <w:szCs w:val="18"/>
        </w:rPr>
        <w:t>Кафедра дизайна и изобразительного искусства</w:t>
      </w:r>
    </w:p>
    <w:p w14:paraId="039F2AE6" w14:textId="72C14288" w:rsidR="002223FF" w:rsidRPr="00F60C9B" w:rsidRDefault="002223FF" w:rsidP="002223FF">
      <w:pPr>
        <w:keepLines/>
        <w:spacing w:after="0" w:line="240" w:lineRule="auto"/>
        <w:jc w:val="center"/>
        <w:rPr>
          <w:rFonts w:ascii="Times New Roman" w:eastAsia="Times New Roman" w:hAnsi="Times New Roman" w:cs="Times New Roman"/>
          <w:sz w:val="24"/>
          <w:szCs w:val="20"/>
        </w:rPr>
      </w:pPr>
    </w:p>
    <w:p w14:paraId="7B225F0D" w14:textId="77777777" w:rsidR="0032117F" w:rsidRPr="00F60C9B" w:rsidRDefault="0032117F" w:rsidP="002223FF">
      <w:pPr>
        <w:keepLines/>
        <w:spacing w:after="0" w:line="240" w:lineRule="auto"/>
        <w:jc w:val="center"/>
        <w:rPr>
          <w:rFonts w:ascii="Times New Roman" w:eastAsia="Times New Roman" w:hAnsi="Times New Roman" w:cs="Times New Roman"/>
          <w:sz w:val="24"/>
          <w:szCs w:val="20"/>
        </w:rPr>
      </w:pPr>
    </w:p>
    <w:p w14:paraId="0C3D6085" w14:textId="0866F829" w:rsidR="002223FF" w:rsidRPr="00F60C9B" w:rsidRDefault="00D40FCD" w:rsidP="00D40FCD">
      <w:pPr>
        <w:keepLines/>
        <w:spacing w:after="0" w:line="240" w:lineRule="auto"/>
        <w:ind w:firstLine="3686"/>
        <w:rPr>
          <w:rFonts w:ascii="Times New Roman" w:eastAsia="Times New Roman" w:hAnsi="Times New Roman" w:cs="Times New Roman"/>
          <w:caps/>
          <w:sz w:val="20"/>
          <w:szCs w:val="20"/>
        </w:rPr>
      </w:pPr>
      <w:r w:rsidRPr="00F60C9B">
        <w:rPr>
          <w:rFonts w:ascii="Times New Roman" w:eastAsia="Times New Roman" w:hAnsi="Times New Roman" w:cs="Times New Roman"/>
          <w:caps/>
          <w:sz w:val="20"/>
          <w:szCs w:val="20"/>
        </w:rPr>
        <w:t xml:space="preserve"> </w:t>
      </w:r>
      <w:r w:rsidR="002223FF" w:rsidRPr="00F60C9B">
        <w:rPr>
          <w:rFonts w:ascii="Times New Roman" w:eastAsia="Times New Roman" w:hAnsi="Times New Roman" w:cs="Times New Roman"/>
          <w:caps/>
          <w:sz w:val="20"/>
          <w:szCs w:val="20"/>
        </w:rPr>
        <w:t>утверждаю</w:t>
      </w:r>
    </w:p>
    <w:p w14:paraId="29AC932D" w14:textId="77777777" w:rsidR="002223FF" w:rsidRPr="00F60C9B" w:rsidRDefault="002223FF" w:rsidP="002223FF">
      <w:pPr>
        <w:keepLines/>
        <w:spacing w:after="0" w:line="240" w:lineRule="auto"/>
        <w:ind w:firstLine="4536"/>
        <w:rPr>
          <w:rFonts w:ascii="Times New Roman" w:eastAsia="Times New Roman" w:hAnsi="Times New Roman" w:cs="Times New Roman"/>
          <w:sz w:val="20"/>
          <w:szCs w:val="20"/>
        </w:rPr>
      </w:pPr>
    </w:p>
    <w:p w14:paraId="5C96FC6A" w14:textId="76B3EA4C" w:rsidR="002223FF" w:rsidRPr="00F60C9B" w:rsidRDefault="002223FF" w:rsidP="0032117F">
      <w:pPr>
        <w:keepLines/>
        <w:spacing w:after="0" w:line="240" w:lineRule="auto"/>
        <w:ind w:right="566" w:firstLine="3686"/>
        <w:jc w:val="right"/>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Заведующий кафедрой</w:t>
      </w:r>
      <w:r w:rsidR="0032117F" w:rsidRPr="00F60C9B">
        <w:rPr>
          <w:rFonts w:ascii="Times New Roman" w:eastAsia="Times New Roman" w:hAnsi="Times New Roman" w:cs="Times New Roman"/>
          <w:sz w:val="20"/>
          <w:szCs w:val="20"/>
        </w:rPr>
        <w:t xml:space="preserve"> </w:t>
      </w:r>
      <w:r w:rsidRPr="00F60C9B">
        <w:rPr>
          <w:rFonts w:ascii="Times New Roman" w:eastAsia="Times New Roman" w:hAnsi="Times New Roman" w:cs="Times New Roman"/>
          <w:sz w:val="20"/>
          <w:szCs w:val="20"/>
        </w:rPr>
        <w:t xml:space="preserve"> _____</w:t>
      </w:r>
      <w:r w:rsidR="0032117F" w:rsidRPr="00F60C9B">
        <w:rPr>
          <w:rFonts w:ascii="Times New Roman" w:eastAsia="Times New Roman" w:hAnsi="Times New Roman" w:cs="Times New Roman"/>
          <w:sz w:val="20"/>
          <w:szCs w:val="20"/>
        </w:rPr>
        <w:t>__</w:t>
      </w:r>
      <w:r w:rsidRPr="00F60C9B">
        <w:rPr>
          <w:rFonts w:ascii="Times New Roman" w:eastAsia="Times New Roman" w:hAnsi="Times New Roman" w:cs="Times New Roman"/>
          <w:sz w:val="20"/>
          <w:szCs w:val="20"/>
        </w:rPr>
        <w:t xml:space="preserve">____ </w:t>
      </w:r>
      <w:r w:rsidR="0032117F" w:rsidRPr="00F60C9B">
        <w:rPr>
          <w:rFonts w:ascii="Times New Roman" w:eastAsia="Times New Roman" w:hAnsi="Times New Roman" w:cs="Times New Roman"/>
          <w:sz w:val="20"/>
          <w:szCs w:val="20"/>
        </w:rPr>
        <w:t xml:space="preserve">  </w:t>
      </w:r>
      <w:r w:rsidRPr="00F60C9B">
        <w:rPr>
          <w:rFonts w:ascii="Times New Roman" w:eastAsia="Times New Roman" w:hAnsi="Times New Roman" w:cs="Times New Roman"/>
          <w:sz w:val="20"/>
          <w:szCs w:val="20"/>
        </w:rPr>
        <w:t>/________</w:t>
      </w:r>
      <w:r w:rsidR="0032117F" w:rsidRPr="00F60C9B">
        <w:rPr>
          <w:rFonts w:ascii="Times New Roman" w:eastAsia="Times New Roman" w:hAnsi="Times New Roman" w:cs="Times New Roman"/>
          <w:sz w:val="20"/>
          <w:szCs w:val="20"/>
        </w:rPr>
        <w:t>______</w:t>
      </w:r>
      <w:r w:rsidRPr="00F60C9B">
        <w:rPr>
          <w:rFonts w:ascii="Times New Roman" w:eastAsia="Times New Roman" w:hAnsi="Times New Roman" w:cs="Times New Roman"/>
          <w:sz w:val="20"/>
          <w:szCs w:val="20"/>
        </w:rPr>
        <w:t>__ /</w:t>
      </w:r>
    </w:p>
    <w:p w14:paraId="275E4AE5" w14:textId="7F983083" w:rsidR="002223FF" w:rsidRPr="00F60C9B" w:rsidRDefault="002223FF" w:rsidP="0032117F">
      <w:pPr>
        <w:keepLines/>
        <w:spacing w:after="0" w:line="240" w:lineRule="auto"/>
        <w:ind w:firstLine="6096"/>
        <w:rPr>
          <w:rFonts w:ascii="Times New Roman" w:eastAsia="Times New Roman" w:hAnsi="Times New Roman" w:cs="Times New Roman"/>
          <w:sz w:val="20"/>
          <w:szCs w:val="20"/>
          <w:vertAlign w:val="superscript"/>
        </w:rPr>
      </w:pPr>
      <w:r w:rsidRPr="00F60C9B">
        <w:rPr>
          <w:rFonts w:ascii="Times New Roman" w:eastAsia="Times New Roman" w:hAnsi="Times New Roman" w:cs="Times New Roman"/>
          <w:sz w:val="20"/>
          <w:szCs w:val="20"/>
          <w:vertAlign w:val="superscript"/>
        </w:rPr>
        <w:t xml:space="preserve"> (подпись)                   (</w:t>
      </w:r>
      <w:r w:rsidR="00B54A6E">
        <w:rPr>
          <w:rFonts w:ascii="Times New Roman" w:eastAsia="Times New Roman" w:hAnsi="Times New Roman" w:cs="Times New Roman"/>
          <w:sz w:val="20"/>
          <w:szCs w:val="20"/>
          <w:vertAlign w:val="superscript"/>
        </w:rPr>
        <w:t>инициалы, фамилия</w:t>
      </w:r>
      <w:r w:rsidRPr="00F60C9B">
        <w:rPr>
          <w:rFonts w:ascii="Times New Roman" w:eastAsia="Times New Roman" w:hAnsi="Times New Roman" w:cs="Times New Roman"/>
          <w:sz w:val="20"/>
          <w:szCs w:val="20"/>
          <w:vertAlign w:val="superscript"/>
        </w:rPr>
        <w:t>)</w:t>
      </w:r>
    </w:p>
    <w:p w14:paraId="676C0B9B" w14:textId="6260B453" w:rsidR="002223FF" w:rsidRPr="00F60C9B" w:rsidRDefault="002223FF" w:rsidP="00527394">
      <w:pPr>
        <w:keepLines/>
        <w:spacing w:before="60" w:after="0" w:line="240" w:lineRule="auto"/>
        <w:ind w:right="567" w:firstLine="4536"/>
        <w:jc w:val="right"/>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«___» ______</w:t>
      </w:r>
      <w:r w:rsidR="00D40FCD" w:rsidRPr="00F60C9B">
        <w:rPr>
          <w:rFonts w:ascii="Times New Roman" w:eastAsia="Times New Roman" w:hAnsi="Times New Roman" w:cs="Times New Roman"/>
          <w:sz w:val="20"/>
          <w:szCs w:val="20"/>
        </w:rPr>
        <w:t>__</w:t>
      </w:r>
      <w:r w:rsidRPr="00F60C9B">
        <w:rPr>
          <w:rFonts w:ascii="Times New Roman" w:eastAsia="Times New Roman" w:hAnsi="Times New Roman" w:cs="Times New Roman"/>
          <w:sz w:val="20"/>
          <w:szCs w:val="20"/>
        </w:rPr>
        <w:t>________ 20</w:t>
      </w:r>
      <w:r w:rsidR="00D40FCD" w:rsidRPr="00F60C9B">
        <w:rPr>
          <w:rFonts w:ascii="Times New Roman" w:eastAsia="Times New Roman" w:hAnsi="Times New Roman" w:cs="Times New Roman"/>
          <w:sz w:val="20"/>
          <w:szCs w:val="20"/>
        </w:rPr>
        <w:t>___</w:t>
      </w:r>
      <w:r w:rsidRPr="00F60C9B">
        <w:rPr>
          <w:rFonts w:ascii="Times New Roman" w:eastAsia="Times New Roman" w:hAnsi="Times New Roman" w:cs="Times New Roman"/>
          <w:sz w:val="20"/>
          <w:szCs w:val="20"/>
        </w:rPr>
        <w:t>года</w:t>
      </w:r>
    </w:p>
    <w:p w14:paraId="37062009" w14:textId="77777777" w:rsidR="002223FF" w:rsidRPr="00F60C9B" w:rsidRDefault="002223FF" w:rsidP="002223FF">
      <w:pPr>
        <w:keepLines/>
        <w:spacing w:after="0" w:line="240" w:lineRule="auto"/>
        <w:jc w:val="center"/>
        <w:rPr>
          <w:rFonts w:ascii="Times New Roman" w:eastAsia="Times New Roman" w:hAnsi="Times New Roman" w:cs="Times New Roman"/>
          <w:sz w:val="20"/>
          <w:szCs w:val="20"/>
        </w:rPr>
      </w:pPr>
    </w:p>
    <w:p w14:paraId="7E3929FE" w14:textId="77777777" w:rsidR="0032117F" w:rsidRPr="00F60C9B" w:rsidRDefault="0032117F" w:rsidP="002223FF">
      <w:pPr>
        <w:keepLines/>
        <w:spacing w:after="0" w:line="240" w:lineRule="auto"/>
        <w:jc w:val="center"/>
        <w:rPr>
          <w:rFonts w:ascii="Times New Roman" w:eastAsia="Times New Roman" w:hAnsi="Times New Roman" w:cs="Times New Roman"/>
          <w:b/>
          <w:sz w:val="20"/>
          <w:szCs w:val="20"/>
        </w:rPr>
      </w:pPr>
    </w:p>
    <w:p w14:paraId="0107D43D" w14:textId="6CFE98CF" w:rsidR="002223FF" w:rsidRPr="00F60C9B" w:rsidRDefault="002223FF" w:rsidP="002C03A4">
      <w:pPr>
        <w:keepLines/>
        <w:spacing w:after="0" w:line="240" w:lineRule="auto"/>
        <w:ind w:firstLine="284"/>
        <w:jc w:val="center"/>
        <w:rPr>
          <w:rFonts w:ascii="Times New Roman" w:eastAsia="Times New Roman" w:hAnsi="Times New Roman" w:cs="Times New Roman"/>
          <w:b/>
        </w:rPr>
      </w:pPr>
      <w:r w:rsidRPr="00F60C9B">
        <w:rPr>
          <w:rFonts w:ascii="Times New Roman" w:eastAsia="Times New Roman" w:hAnsi="Times New Roman" w:cs="Times New Roman"/>
          <w:b/>
        </w:rPr>
        <w:t xml:space="preserve">ЗАДАНИЕ НА </w:t>
      </w:r>
      <w:r w:rsidR="0032117F" w:rsidRPr="00F60C9B">
        <w:rPr>
          <w:rFonts w:ascii="Times New Roman" w:eastAsia="Times New Roman" w:hAnsi="Times New Roman" w:cs="Times New Roman"/>
          <w:b/>
        </w:rPr>
        <w:t>ВЫПУСКНУЮ КВАЛИФИКАЦИОННУЮ РАБОТУ</w:t>
      </w:r>
    </w:p>
    <w:p w14:paraId="2465C8E8" w14:textId="77777777" w:rsidR="002223FF" w:rsidRPr="00F60C9B" w:rsidRDefault="002223FF" w:rsidP="002223FF">
      <w:pPr>
        <w:keepLines/>
        <w:spacing w:after="0" w:line="240" w:lineRule="auto"/>
        <w:jc w:val="center"/>
        <w:rPr>
          <w:rFonts w:ascii="Times New Roman" w:eastAsia="Times New Roman" w:hAnsi="Times New Roman" w:cs="Times New Roman"/>
          <w:sz w:val="20"/>
          <w:szCs w:val="20"/>
        </w:rPr>
      </w:pPr>
    </w:p>
    <w:p w14:paraId="74B6AC23" w14:textId="77777777" w:rsidR="0032117F" w:rsidRPr="00F60C9B" w:rsidRDefault="0032117F" w:rsidP="002223FF">
      <w:pPr>
        <w:keepLines/>
        <w:spacing w:after="0" w:line="240" w:lineRule="auto"/>
        <w:jc w:val="center"/>
        <w:rPr>
          <w:rFonts w:ascii="Times New Roman" w:eastAsia="Times New Roman" w:hAnsi="Times New Roman" w:cs="Times New Roman"/>
          <w:sz w:val="20"/>
          <w:szCs w:val="20"/>
        </w:rPr>
      </w:pPr>
    </w:p>
    <w:p w14:paraId="6FD92E37" w14:textId="25D5A2FE" w:rsidR="002223FF" w:rsidRPr="00F60C9B" w:rsidRDefault="00F24375" w:rsidP="00A3159B">
      <w:pPr>
        <w:keepLines/>
        <w:spacing w:after="0" w:line="240" w:lineRule="auto"/>
        <w:ind w:left="851" w:right="424"/>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Обучающийся</w:t>
      </w:r>
      <w:r w:rsidR="002223FF" w:rsidRPr="00F60C9B">
        <w:rPr>
          <w:rFonts w:ascii="Times New Roman" w:eastAsia="Times New Roman" w:hAnsi="Times New Roman" w:cs="Times New Roman"/>
          <w:sz w:val="20"/>
          <w:szCs w:val="20"/>
        </w:rPr>
        <w:t xml:space="preserve"> </w:t>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2223FF" w:rsidRPr="00F60C9B">
        <w:rPr>
          <w:rFonts w:ascii="Times New Roman" w:eastAsia="Times New Roman" w:hAnsi="Times New Roman" w:cs="Times New Roman"/>
          <w:sz w:val="20"/>
          <w:szCs w:val="20"/>
        </w:rPr>
        <w:t xml:space="preserve"> группа (шифр) </w:t>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p>
    <w:p w14:paraId="6794D9DC" w14:textId="0A4A285D" w:rsidR="00227977" w:rsidRPr="00F60C9B" w:rsidRDefault="00227977" w:rsidP="00227977">
      <w:pPr>
        <w:keepLines/>
        <w:spacing w:after="0" w:line="240" w:lineRule="auto"/>
        <w:ind w:left="2975" w:right="424" w:firstLine="565"/>
        <w:rPr>
          <w:rFonts w:ascii="Times New Roman" w:eastAsia="Times New Roman" w:hAnsi="Times New Roman" w:cs="Times New Roman"/>
          <w:sz w:val="20"/>
          <w:szCs w:val="20"/>
          <w:vertAlign w:val="superscript"/>
        </w:rPr>
      </w:pPr>
      <w:r w:rsidRPr="00F60C9B">
        <w:rPr>
          <w:rFonts w:ascii="Times New Roman" w:eastAsia="Times New Roman" w:hAnsi="Times New Roman" w:cs="Times New Roman"/>
          <w:sz w:val="20"/>
          <w:szCs w:val="20"/>
          <w:vertAlign w:val="superscript"/>
        </w:rPr>
        <w:t>(</w:t>
      </w:r>
      <w:r w:rsidR="006D7155">
        <w:rPr>
          <w:rFonts w:ascii="Times New Roman" w:eastAsia="Times New Roman" w:hAnsi="Times New Roman" w:cs="Times New Roman"/>
          <w:vertAlign w:val="superscript"/>
          <w:lang w:eastAsia="ru-RU"/>
        </w:rPr>
        <w:t>Фамилия Имя Отчество</w:t>
      </w:r>
      <w:r w:rsidRPr="00F60C9B">
        <w:rPr>
          <w:rFonts w:ascii="Times New Roman" w:eastAsia="Times New Roman" w:hAnsi="Times New Roman" w:cs="Times New Roman"/>
          <w:sz w:val="20"/>
          <w:szCs w:val="20"/>
          <w:vertAlign w:val="superscript"/>
        </w:rPr>
        <w:t>)</w:t>
      </w:r>
    </w:p>
    <w:p w14:paraId="76B3460D" w14:textId="77777777" w:rsidR="0032117F" w:rsidRPr="00F60C9B" w:rsidRDefault="0032117F" w:rsidP="00A3159B">
      <w:pPr>
        <w:keepLines/>
        <w:spacing w:after="0" w:line="240" w:lineRule="auto"/>
        <w:ind w:left="851" w:right="424"/>
        <w:jc w:val="both"/>
        <w:rPr>
          <w:rFonts w:ascii="Times New Roman" w:eastAsia="Times New Roman" w:hAnsi="Times New Roman" w:cs="Times New Roman"/>
          <w:b/>
          <w:sz w:val="20"/>
          <w:szCs w:val="20"/>
        </w:rPr>
      </w:pPr>
    </w:p>
    <w:p w14:paraId="144DC75B" w14:textId="21720809" w:rsidR="002223FF" w:rsidRPr="00F60C9B" w:rsidRDefault="002223FF" w:rsidP="00A3159B">
      <w:pPr>
        <w:keepLines/>
        <w:spacing w:after="0" w:line="240" w:lineRule="auto"/>
        <w:ind w:left="851" w:right="424"/>
        <w:jc w:val="both"/>
        <w:rPr>
          <w:rFonts w:ascii="Times New Roman" w:eastAsia="Times New Roman" w:hAnsi="Times New Roman" w:cs="Times New Roman"/>
          <w:b/>
          <w:sz w:val="20"/>
          <w:szCs w:val="20"/>
        </w:rPr>
      </w:pPr>
      <w:r w:rsidRPr="00F60C9B">
        <w:rPr>
          <w:rFonts w:ascii="Times New Roman" w:eastAsia="Times New Roman" w:hAnsi="Times New Roman" w:cs="Times New Roman"/>
          <w:sz w:val="20"/>
          <w:szCs w:val="20"/>
        </w:rPr>
        <w:t>Тема:</w:t>
      </w:r>
      <w:r w:rsidR="002C03A4" w:rsidRPr="00F60C9B">
        <w:rPr>
          <w:rFonts w:ascii="Times New Roman" w:eastAsia="Times New Roman" w:hAnsi="Times New Roman" w:cs="Times New Roman"/>
          <w:sz w:val="20"/>
          <w:szCs w:val="20"/>
        </w:rPr>
        <w:t xml:space="preserve"> </w:t>
      </w:r>
      <w:r w:rsidR="002C03A4" w:rsidRPr="00F60C9B">
        <w:rPr>
          <w:rFonts w:ascii="Times New Roman" w:eastAsia="Times New Roman" w:hAnsi="Times New Roman" w:cs="Times New Roman"/>
          <w:i/>
          <w:iCs/>
          <w:u w:val="single"/>
          <w:lang w:eastAsia="ru-RU"/>
        </w:rPr>
        <w:t xml:space="preserve"> </w:t>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t xml:space="preserve">          </w:t>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p>
    <w:p w14:paraId="01F32E06" w14:textId="2EAB0275" w:rsidR="00D40FCD" w:rsidRPr="00F60C9B" w:rsidRDefault="002C03A4" w:rsidP="00A3159B">
      <w:pPr>
        <w:keepLines/>
        <w:spacing w:before="120" w:after="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348F3E21" w14:textId="718A1D64" w:rsidR="002223FF" w:rsidRPr="00F60C9B" w:rsidRDefault="002C03A4" w:rsidP="00A3159B">
      <w:pPr>
        <w:keepLines/>
        <w:spacing w:before="120" w:after="12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764F49E2" w14:textId="53BF0B94" w:rsidR="002223FF" w:rsidRPr="00F60C9B" w:rsidRDefault="002223FF" w:rsidP="00A3159B">
      <w:pPr>
        <w:keepLines/>
        <w:spacing w:after="0" w:line="240" w:lineRule="auto"/>
        <w:ind w:left="851" w:right="424"/>
        <w:jc w:val="center"/>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(Утверждена приказом от __</w:t>
      </w:r>
      <w:r w:rsidR="00811630" w:rsidRPr="00F60C9B">
        <w:rPr>
          <w:rFonts w:ascii="Times New Roman" w:eastAsia="Times New Roman" w:hAnsi="Times New Roman" w:cs="Times New Roman"/>
          <w:sz w:val="20"/>
          <w:szCs w:val="20"/>
        </w:rPr>
        <w:t>___</w:t>
      </w:r>
      <w:r w:rsidRPr="00F60C9B">
        <w:rPr>
          <w:rFonts w:ascii="Times New Roman" w:eastAsia="Times New Roman" w:hAnsi="Times New Roman" w:cs="Times New Roman"/>
          <w:sz w:val="20"/>
          <w:szCs w:val="20"/>
        </w:rPr>
        <w:t>_</w:t>
      </w:r>
      <w:r w:rsidR="00811630" w:rsidRPr="00F60C9B">
        <w:rPr>
          <w:rFonts w:ascii="Times New Roman" w:eastAsia="Times New Roman" w:hAnsi="Times New Roman" w:cs="Times New Roman"/>
          <w:sz w:val="20"/>
          <w:szCs w:val="20"/>
        </w:rPr>
        <w:t>_______</w:t>
      </w:r>
      <w:r w:rsidRPr="00F60C9B">
        <w:rPr>
          <w:rFonts w:ascii="Times New Roman" w:eastAsia="Times New Roman" w:hAnsi="Times New Roman" w:cs="Times New Roman"/>
          <w:sz w:val="20"/>
          <w:szCs w:val="20"/>
        </w:rPr>
        <w:t>_____ № ____</w:t>
      </w:r>
      <w:r w:rsidR="00811630" w:rsidRPr="00F60C9B">
        <w:rPr>
          <w:rFonts w:ascii="Times New Roman" w:eastAsia="Times New Roman" w:hAnsi="Times New Roman" w:cs="Times New Roman"/>
          <w:sz w:val="20"/>
          <w:szCs w:val="20"/>
        </w:rPr>
        <w:t>___</w:t>
      </w:r>
      <w:r w:rsidRPr="00F60C9B">
        <w:rPr>
          <w:rFonts w:ascii="Times New Roman" w:eastAsia="Times New Roman" w:hAnsi="Times New Roman" w:cs="Times New Roman"/>
          <w:sz w:val="20"/>
          <w:szCs w:val="20"/>
        </w:rPr>
        <w:t>____</w:t>
      </w:r>
      <w:r w:rsidR="00811630" w:rsidRPr="00F60C9B">
        <w:rPr>
          <w:rFonts w:ascii="Times New Roman" w:eastAsia="Times New Roman" w:hAnsi="Times New Roman" w:cs="Times New Roman"/>
          <w:sz w:val="20"/>
          <w:szCs w:val="20"/>
        </w:rPr>
        <w:t xml:space="preserve"> </w:t>
      </w:r>
      <w:r w:rsidRPr="00F60C9B">
        <w:rPr>
          <w:rFonts w:ascii="Times New Roman" w:eastAsia="Times New Roman" w:hAnsi="Times New Roman" w:cs="Times New Roman"/>
          <w:sz w:val="20"/>
          <w:szCs w:val="20"/>
        </w:rPr>
        <w:t>)</w:t>
      </w:r>
    </w:p>
    <w:p w14:paraId="5AD25165" w14:textId="77777777" w:rsidR="002223FF" w:rsidRPr="00F60C9B" w:rsidRDefault="002223FF" w:rsidP="00A3159B">
      <w:pPr>
        <w:keepLines/>
        <w:spacing w:after="0" w:line="240" w:lineRule="auto"/>
        <w:ind w:left="851" w:right="424"/>
        <w:jc w:val="center"/>
        <w:rPr>
          <w:rFonts w:ascii="Times New Roman" w:eastAsia="Times New Roman" w:hAnsi="Times New Roman" w:cs="Times New Roman"/>
          <w:sz w:val="20"/>
          <w:szCs w:val="20"/>
        </w:rPr>
      </w:pPr>
    </w:p>
    <w:p w14:paraId="518977EA" w14:textId="522A047A" w:rsidR="002223FF" w:rsidRPr="00F60C9B" w:rsidRDefault="002223FF" w:rsidP="00A3159B">
      <w:pPr>
        <w:keepLines/>
        <w:spacing w:after="0" w:line="240" w:lineRule="auto"/>
        <w:ind w:left="851"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 xml:space="preserve">1  Исходные данные к </w:t>
      </w:r>
      <w:r w:rsidR="003E1143" w:rsidRPr="00F60C9B">
        <w:rPr>
          <w:rFonts w:ascii="Times New Roman" w:eastAsia="Times New Roman" w:hAnsi="Times New Roman" w:cs="Times New Roman"/>
          <w:sz w:val="20"/>
          <w:szCs w:val="20"/>
        </w:rPr>
        <w:t>проекту</w:t>
      </w:r>
      <w:r w:rsidRPr="00F60C9B">
        <w:rPr>
          <w:rFonts w:ascii="Times New Roman" w:eastAsia="Times New Roman" w:hAnsi="Times New Roman" w:cs="Times New Roman"/>
          <w:sz w:val="20"/>
          <w:szCs w:val="20"/>
        </w:rPr>
        <w:t xml:space="preserve">: </w:t>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30B1E228" w14:textId="57B39070" w:rsidR="00811630" w:rsidRPr="00F60C9B" w:rsidRDefault="002C03A4" w:rsidP="00A3159B">
      <w:pPr>
        <w:keepLines/>
        <w:spacing w:before="120" w:after="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333DD6A6" w14:textId="1EB8EC29" w:rsidR="00811630" w:rsidRPr="00F60C9B" w:rsidRDefault="002C03A4" w:rsidP="00A3159B">
      <w:pPr>
        <w:keepLines/>
        <w:spacing w:before="120" w:after="12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1CA2B231" w14:textId="27237124" w:rsidR="002223FF" w:rsidRPr="00F60C9B" w:rsidRDefault="003E1143" w:rsidP="00A3159B">
      <w:pPr>
        <w:keepLines/>
        <w:spacing w:before="240" w:after="0" w:line="240" w:lineRule="auto"/>
        <w:ind w:left="851"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 xml:space="preserve">2  </w:t>
      </w:r>
      <w:r w:rsidR="002223FF" w:rsidRPr="00F60C9B">
        <w:rPr>
          <w:rFonts w:ascii="Times New Roman" w:eastAsia="Times New Roman" w:hAnsi="Times New Roman" w:cs="Times New Roman"/>
          <w:sz w:val="20"/>
          <w:szCs w:val="20"/>
        </w:rPr>
        <w:t>Перечень подлежащих разработке вопросов</w:t>
      </w:r>
    </w:p>
    <w:p w14:paraId="289AB594" w14:textId="75166CC7" w:rsidR="002223FF" w:rsidRPr="00F60C9B" w:rsidRDefault="002223FF" w:rsidP="00A3159B">
      <w:pPr>
        <w:keepLines/>
        <w:spacing w:before="120" w:after="0" w:line="240" w:lineRule="auto"/>
        <w:ind w:left="851"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 xml:space="preserve">2.1 Обзор патентной и научной информации </w:t>
      </w:r>
      <w:r w:rsidR="002C03A4"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p>
    <w:p w14:paraId="5F88A923" w14:textId="3748A1B5" w:rsidR="00811630" w:rsidRPr="00F60C9B" w:rsidRDefault="002C03A4" w:rsidP="00A3159B">
      <w:pPr>
        <w:keepLines/>
        <w:spacing w:before="120" w:after="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18CD9B01" w14:textId="78707B29" w:rsidR="00811630" w:rsidRPr="00F60C9B" w:rsidRDefault="002C03A4" w:rsidP="00A3159B">
      <w:pPr>
        <w:keepLines/>
        <w:spacing w:before="120" w:after="12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7090F75C" w14:textId="369B932E" w:rsidR="002223FF" w:rsidRPr="00F60C9B" w:rsidRDefault="002223FF" w:rsidP="00A3159B">
      <w:pPr>
        <w:keepLines/>
        <w:spacing w:after="0" w:line="240" w:lineRule="auto"/>
        <w:ind w:left="851"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2.</w:t>
      </w:r>
      <w:r w:rsidR="00E66A58" w:rsidRPr="00F60C9B">
        <w:rPr>
          <w:rFonts w:ascii="Times New Roman" w:eastAsia="Times New Roman" w:hAnsi="Times New Roman" w:cs="Times New Roman"/>
          <w:sz w:val="20"/>
          <w:szCs w:val="20"/>
        </w:rPr>
        <w:t>2</w:t>
      </w:r>
      <w:r w:rsidRPr="00F60C9B">
        <w:rPr>
          <w:rFonts w:ascii="Times New Roman" w:eastAsia="Times New Roman" w:hAnsi="Times New Roman" w:cs="Times New Roman"/>
          <w:sz w:val="20"/>
          <w:szCs w:val="20"/>
        </w:rPr>
        <w:t xml:space="preserve"> Технологический  раздел </w:t>
      </w:r>
      <w:r w:rsidR="002C03A4"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p>
    <w:p w14:paraId="0F0E1621" w14:textId="0E31CF01" w:rsidR="00E66A58" w:rsidRPr="00F60C9B" w:rsidRDefault="002C03A4" w:rsidP="00A3159B">
      <w:pPr>
        <w:keepLines/>
        <w:spacing w:before="120" w:after="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2A7399A6" w14:textId="27DF1DA0" w:rsidR="00E66A58" w:rsidRPr="00F60C9B" w:rsidRDefault="002C03A4" w:rsidP="00A3159B">
      <w:pPr>
        <w:keepLines/>
        <w:spacing w:before="120" w:after="12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1B50A900" w14:textId="779CD9B0" w:rsidR="002223FF" w:rsidRPr="00F60C9B" w:rsidRDefault="002223FF" w:rsidP="00A3159B">
      <w:pPr>
        <w:keepLines/>
        <w:spacing w:after="0" w:line="240" w:lineRule="auto"/>
        <w:ind w:left="851"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2.</w:t>
      </w:r>
      <w:r w:rsidR="00E66A58" w:rsidRPr="00F60C9B">
        <w:rPr>
          <w:rFonts w:ascii="Times New Roman" w:eastAsia="Times New Roman" w:hAnsi="Times New Roman" w:cs="Times New Roman"/>
          <w:sz w:val="20"/>
          <w:szCs w:val="20"/>
        </w:rPr>
        <w:t>3</w:t>
      </w:r>
      <w:r w:rsidRPr="00F60C9B">
        <w:rPr>
          <w:rFonts w:ascii="Times New Roman" w:eastAsia="Times New Roman" w:hAnsi="Times New Roman" w:cs="Times New Roman"/>
          <w:sz w:val="20"/>
          <w:szCs w:val="20"/>
        </w:rPr>
        <w:t xml:space="preserve"> Организационно-экономический раздел </w:t>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2FDA4ED8" w14:textId="358048CF" w:rsidR="00E66A58" w:rsidRPr="00F60C9B" w:rsidRDefault="002C03A4" w:rsidP="00A3159B">
      <w:pPr>
        <w:keepLines/>
        <w:spacing w:before="120" w:after="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650F90A1" w14:textId="15760432" w:rsidR="00E66A58" w:rsidRPr="00F60C9B" w:rsidRDefault="002C03A4" w:rsidP="00A3159B">
      <w:pPr>
        <w:keepLines/>
        <w:spacing w:before="120" w:after="12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694D9C22" w14:textId="51C32CB7" w:rsidR="002223FF" w:rsidRPr="00F60C9B" w:rsidRDefault="002223FF" w:rsidP="00A3159B">
      <w:pPr>
        <w:keepLines/>
        <w:spacing w:before="120" w:after="0" w:line="240" w:lineRule="auto"/>
        <w:ind w:left="851"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2.</w:t>
      </w:r>
      <w:r w:rsidR="00E66A58" w:rsidRPr="00F60C9B">
        <w:rPr>
          <w:rFonts w:ascii="Times New Roman" w:eastAsia="Times New Roman" w:hAnsi="Times New Roman" w:cs="Times New Roman"/>
          <w:sz w:val="20"/>
          <w:szCs w:val="20"/>
        </w:rPr>
        <w:t>4</w:t>
      </w:r>
      <w:r w:rsidRPr="00F60C9B">
        <w:rPr>
          <w:rFonts w:ascii="Times New Roman" w:eastAsia="Times New Roman" w:hAnsi="Times New Roman" w:cs="Times New Roman"/>
          <w:sz w:val="20"/>
          <w:szCs w:val="20"/>
        </w:rPr>
        <w:t xml:space="preserve"> Безопасность жизнедеятельности </w:t>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3D936E83" w14:textId="6B8BA137" w:rsidR="00E66A58" w:rsidRPr="00F60C9B" w:rsidRDefault="002C03A4" w:rsidP="00A3159B">
      <w:pPr>
        <w:keepLines/>
        <w:spacing w:before="120" w:after="12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616BBE2F" w14:textId="77777777" w:rsidR="002223FF" w:rsidRPr="00F60C9B" w:rsidRDefault="002223FF" w:rsidP="002223FF">
      <w:pPr>
        <w:keepLines/>
        <w:spacing w:after="0" w:line="240" w:lineRule="auto"/>
        <w:ind w:left="993" w:right="991"/>
        <w:jc w:val="both"/>
        <w:rPr>
          <w:rFonts w:ascii="Times New Roman" w:eastAsia="Times New Roman" w:hAnsi="Times New Roman" w:cs="Times New Roman"/>
          <w:sz w:val="24"/>
          <w:szCs w:val="20"/>
        </w:rPr>
      </w:pPr>
    </w:p>
    <w:p w14:paraId="633DE63E" w14:textId="77777777" w:rsidR="002223FF" w:rsidRPr="00F60C9B" w:rsidRDefault="002223FF" w:rsidP="002223FF">
      <w:pPr>
        <w:widowControl w:val="0"/>
        <w:spacing w:after="0" w:line="240" w:lineRule="auto"/>
        <w:jc w:val="center"/>
        <w:rPr>
          <w:rFonts w:ascii="Times New Roman" w:eastAsia="Times New Roman" w:hAnsi="Times New Roman" w:cs="Times New Roman"/>
          <w:snapToGrid w:val="0"/>
          <w:sz w:val="28"/>
          <w:szCs w:val="28"/>
          <w:lang w:eastAsia="ru-RU"/>
        </w:rPr>
      </w:pPr>
    </w:p>
    <w:p w14:paraId="6B73BDD9" w14:textId="5D0686FC" w:rsidR="00170E6B" w:rsidRPr="00F60C9B" w:rsidRDefault="00D96254" w:rsidP="00D96254">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58243" behindDoc="0" locked="0" layoutInCell="1" allowOverlap="1" wp14:anchorId="51191A97" wp14:editId="4B0C5B62">
                <wp:simplePos x="0" y="0"/>
                <wp:positionH relativeFrom="column">
                  <wp:posOffset>0</wp:posOffset>
                </wp:positionH>
                <wp:positionV relativeFrom="paragraph">
                  <wp:posOffset>-38026</wp:posOffset>
                </wp:positionV>
                <wp:extent cx="5938520" cy="8040370"/>
                <wp:effectExtent l="0" t="0" r="24130" b="17780"/>
                <wp:wrapNone/>
                <wp:docPr id="4" name="Прямоугольник 4"/>
                <wp:cNvGraphicFramePr/>
                <a:graphic xmlns:a="http://schemas.openxmlformats.org/drawingml/2006/main">
                  <a:graphicData uri="http://schemas.microsoft.com/office/word/2010/wordprocessingShape">
                    <wps:wsp>
                      <wps:cNvSpPr/>
                      <wps:spPr>
                        <a:xfrm>
                          <a:off x="0" y="0"/>
                          <a:ext cx="5938520" cy="8040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B9F1C5" id="Прямоугольник 4" o:spid="_x0000_s1026" style="position:absolute;margin-left:0;margin-top:-3pt;width:467.6pt;height:633.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" filled="f" strokecolor="black [3213]" strokeweight="1pt"/>
            </w:pict>
          </mc:Fallback>
        </mc:AlternateContent>
      </w:r>
    </w:p>
    <w:p w14:paraId="150509DD" w14:textId="3259F1A1" w:rsidR="0032117F" w:rsidRPr="00F60C9B" w:rsidRDefault="0032117F" w:rsidP="00D96254">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2.</w:t>
      </w:r>
      <w:r w:rsidR="00D96254" w:rsidRPr="00F60C9B">
        <w:rPr>
          <w:rFonts w:ascii="Times New Roman" w:eastAsia="Times New Roman" w:hAnsi="Times New Roman" w:cs="Times New Roman"/>
          <w:sz w:val="20"/>
          <w:szCs w:val="20"/>
        </w:rPr>
        <w:t>5</w:t>
      </w:r>
      <w:r w:rsidRPr="00F60C9B">
        <w:rPr>
          <w:rFonts w:ascii="Times New Roman" w:eastAsia="Times New Roman" w:hAnsi="Times New Roman" w:cs="Times New Roman"/>
          <w:sz w:val="20"/>
          <w:szCs w:val="20"/>
        </w:rPr>
        <w:t xml:space="preserve"> Прочие разделы</w:t>
      </w:r>
      <w:r w:rsidR="00D96254" w:rsidRPr="00F60C9B">
        <w:rPr>
          <w:rFonts w:ascii="Times New Roman" w:eastAsia="Times New Roman" w:hAnsi="Times New Roman" w:cs="Times New Roman"/>
          <w:sz w:val="20"/>
          <w:szCs w:val="20"/>
        </w:rPr>
        <w:t xml:space="preserve"> </w:t>
      </w:r>
      <w:r w:rsidRPr="00F60C9B">
        <w:rPr>
          <w:rFonts w:ascii="Times New Roman" w:eastAsia="Times New Roman" w:hAnsi="Times New Roman" w:cs="Times New Roman"/>
          <w:sz w:val="20"/>
          <w:szCs w:val="20"/>
        </w:rPr>
        <w:t xml:space="preserve"> </w:t>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73D8FE70" w14:textId="08DC26FF" w:rsidR="00D96254" w:rsidRPr="00F60C9B" w:rsidRDefault="002C03A4" w:rsidP="00D96254">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66A60D2A" w14:textId="0CDCFB4E" w:rsidR="00D96254" w:rsidRPr="00F60C9B" w:rsidRDefault="002C03A4" w:rsidP="00D96254">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3E1143" w:rsidRPr="00F60C9B">
        <w:rPr>
          <w:rFonts w:ascii="Times New Roman" w:eastAsia="Times New Roman" w:hAnsi="Times New Roman" w:cs="Times New Roman"/>
          <w:i/>
          <w:iCs/>
          <w:u w:val="single"/>
          <w:lang w:eastAsia="ru-RU"/>
        </w:rPr>
        <w:tab/>
      </w:r>
    </w:p>
    <w:p w14:paraId="68942600" w14:textId="723CD9E0" w:rsidR="007A4C96" w:rsidRPr="00F60C9B" w:rsidRDefault="0032117F" w:rsidP="007A4C96">
      <w:pPr>
        <w:keepLines/>
        <w:spacing w:before="24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3</w:t>
      </w:r>
      <w:r w:rsidR="007A4C96" w:rsidRPr="00F60C9B">
        <w:rPr>
          <w:rFonts w:ascii="Times New Roman" w:eastAsia="Times New Roman" w:hAnsi="Times New Roman" w:cs="Times New Roman"/>
          <w:sz w:val="20"/>
          <w:szCs w:val="20"/>
        </w:rPr>
        <w:t xml:space="preserve"> </w:t>
      </w:r>
      <w:r w:rsidRPr="00F60C9B">
        <w:rPr>
          <w:rFonts w:ascii="Times New Roman" w:eastAsia="Times New Roman" w:hAnsi="Times New Roman" w:cs="Times New Roman"/>
          <w:sz w:val="20"/>
          <w:szCs w:val="20"/>
        </w:rPr>
        <w:t xml:space="preserve">Перечень графического материала (с точным указанием обязательных чертежей) </w:t>
      </w:r>
      <w:r w:rsidR="007A4C96" w:rsidRPr="00F60C9B">
        <w:rPr>
          <w:rFonts w:ascii="Times New Roman" w:eastAsia="Times New Roman" w:hAnsi="Times New Roman" w:cs="Times New Roman"/>
          <w:sz w:val="20"/>
          <w:szCs w:val="20"/>
        </w:rPr>
        <w:t xml:space="preserve"> </w:t>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p>
    <w:p w14:paraId="7D688F87" w14:textId="7E4619DC" w:rsidR="00D742D2" w:rsidRPr="00F60C9B" w:rsidRDefault="002C03A4" w:rsidP="00D742D2">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2F571FB6" w14:textId="3B92D697" w:rsidR="00D742D2" w:rsidRPr="00F60C9B" w:rsidRDefault="002C03A4" w:rsidP="00D742D2">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1682BEC5" w14:textId="7F97E1B5" w:rsidR="007A4C96" w:rsidRPr="00F60C9B" w:rsidRDefault="002C03A4" w:rsidP="007A4C96">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3324C8" w:rsidRPr="00F60C9B">
        <w:rPr>
          <w:rFonts w:ascii="Times New Roman" w:eastAsia="Times New Roman" w:hAnsi="Times New Roman" w:cs="Times New Roman"/>
          <w:i/>
          <w:iCs/>
          <w:u w:val="single"/>
          <w:lang w:eastAsia="ru-RU"/>
        </w:rPr>
        <w:tab/>
      </w:r>
    </w:p>
    <w:p w14:paraId="1854DE0A" w14:textId="2E13CF4C" w:rsidR="0032117F" w:rsidRPr="00F60C9B" w:rsidRDefault="0032117F" w:rsidP="00E76AAF">
      <w:pPr>
        <w:keepLines/>
        <w:spacing w:before="240" w:after="0" w:line="240" w:lineRule="auto"/>
        <w:ind w:left="567" w:right="850"/>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4  Руководитель и консультанты по проекту (с указанием степени, звания, должности и места работы)</w:t>
      </w:r>
    </w:p>
    <w:p w14:paraId="0AD6DBF6" w14:textId="4A4CE52A" w:rsidR="0032117F" w:rsidRPr="00F60C9B" w:rsidRDefault="0032117F" w:rsidP="00E76AAF">
      <w:pPr>
        <w:keepLines/>
        <w:spacing w:before="120" w:after="0" w:line="240" w:lineRule="auto"/>
        <w:ind w:left="567" w:right="850"/>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 xml:space="preserve">4.1 Руководитель </w:t>
      </w:r>
      <w:r w:rsidR="007A4C96" w:rsidRPr="00F60C9B">
        <w:rPr>
          <w:rFonts w:ascii="Times New Roman" w:eastAsia="Times New Roman" w:hAnsi="Times New Roman" w:cs="Times New Roman"/>
          <w:sz w:val="20"/>
          <w:szCs w:val="20"/>
        </w:rPr>
        <w:t>ВКР</w:t>
      </w:r>
      <w:r w:rsidRPr="00F60C9B">
        <w:rPr>
          <w:rFonts w:ascii="Times New Roman" w:eastAsia="Times New Roman" w:hAnsi="Times New Roman" w:cs="Times New Roman"/>
          <w:sz w:val="20"/>
          <w:szCs w:val="20"/>
        </w:rPr>
        <w:t xml:space="preserve"> </w:t>
      </w:r>
      <w:r w:rsidR="007A4C96" w:rsidRPr="00F60C9B">
        <w:rPr>
          <w:rFonts w:ascii="Times New Roman" w:eastAsia="Times New Roman" w:hAnsi="Times New Roman" w:cs="Times New Roman"/>
          <w:sz w:val="20"/>
          <w:szCs w:val="20"/>
        </w:rPr>
        <w:t xml:space="preserve"> </w:t>
      </w:r>
      <w:r w:rsidR="002C03A4"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p>
    <w:p w14:paraId="6D79A00D" w14:textId="61954068" w:rsidR="007A4C96" w:rsidRPr="00F60C9B" w:rsidRDefault="002C03A4" w:rsidP="007A4C96">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256540EE" w14:textId="028C25C4" w:rsidR="0032117F" w:rsidRPr="00F60C9B" w:rsidRDefault="0032117F" w:rsidP="00D96254">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4.</w:t>
      </w:r>
      <w:r w:rsidR="007A4C96" w:rsidRPr="00F60C9B">
        <w:rPr>
          <w:rFonts w:ascii="Times New Roman" w:eastAsia="Times New Roman" w:hAnsi="Times New Roman" w:cs="Times New Roman"/>
          <w:sz w:val="20"/>
          <w:szCs w:val="20"/>
        </w:rPr>
        <w:t>2</w:t>
      </w:r>
      <w:r w:rsidRPr="00F60C9B">
        <w:rPr>
          <w:rFonts w:ascii="Times New Roman" w:eastAsia="Times New Roman" w:hAnsi="Times New Roman" w:cs="Times New Roman"/>
          <w:sz w:val="20"/>
          <w:szCs w:val="20"/>
        </w:rPr>
        <w:t xml:space="preserve"> Консультант по организационно-экономическому разделу </w:t>
      </w:r>
      <w:r w:rsidR="007A4C96" w:rsidRPr="00F60C9B">
        <w:rPr>
          <w:rFonts w:ascii="Times New Roman" w:eastAsia="Times New Roman" w:hAnsi="Times New Roman" w:cs="Times New Roman"/>
          <w:sz w:val="20"/>
          <w:szCs w:val="20"/>
        </w:rPr>
        <w:t xml:space="preserve"> </w:t>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33F28E0F" w14:textId="77D63E95" w:rsidR="007A4C96" w:rsidRPr="00F60C9B" w:rsidRDefault="002C03A4" w:rsidP="007A4C96">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3878AA73" w14:textId="46A98881" w:rsidR="0032117F" w:rsidRPr="00F60C9B" w:rsidRDefault="0032117F" w:rsidP="007A4C96">
      <w:pPr>
        <w:keepLines/>
        <w:spacing w:before="24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4.</w:t>
      </w:r>
      <w:r w:rsidR="007A4C96" w:rsidRPr="00F60C9B">
        <w:rPr>
          <w:rFonts w:ascii="Times New Roman" w:eastAsia="Times New Roman" w:hAnsi="Times New Roman" w:cs="Times New Roman"/>
          <w:sz w:val="20"/>
          <w:szCs w:val="20"/>
        </w:rPr>
        <w:t>3</w:t>
      </w:r>
      <w:r w:rsidRPr="00F60C9B">
        <w:rPr>
          <w:rFonts w:ascii="Times New Roman" w:eastAsia="Times New Roman" w:hAnsi="Times New Roman" w:cs="Times New Roman"/>
          <w:sz w:val="20"/>
          <w:szCs w:val="20"/>
        </w:rPr>
        <w:t xml:space="preserve"> Консультант по разделу безопасности жизнедеятельности </w:t>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7B551E44" w14:textId="51A9C632" w:rsidR="007A4C96" w:rsidRPr="00F60C9B" w:rsidRDefault="002C03A4" w:rsidP="007A4C96">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082FDC44" w14:textId="145D4C67" w:rsidR="0032117F" w:rsidRPr="00F60C9B" w:rsidRDefault="0032117F" w:rsidP="00D742D2">
      <w:pPr>
        <w:keepLines/>
        <w:spacing w:before="24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4.</w:t>
      </w:r>
      <w:r w:rsidR="007A4C96" w:rsidRPr="00F60C9B">
        <w:rPr>
          <w:rFonts w:ascii="Times New Roman" w:eastAsia="Times New Roman" w:hAnsi="Times New Roman" w:cs="Times New Roman"/>
          <w:sz w:val="20"/>
          <w:szCs w:val="20"/>
        </w:rPr>
        <w:t>4</w:t>
      </w:r>
      <w:r w:rsidRPr="00F60C9B">
        <w:rPr>
          <w:rFonts w:ascii="Times New Roman" w:eastAsia="Times New Roman" w:hAnsi="Times New Roman" w:cs="Times New Roman"/>
          <w:sz w:val="20"/>
          <w:szCs w:val="20"/>
        </w:rPr>
        <w:t xml:space="preserve"> </w:t>
      </w:r>
      <w:r w:rsidR="007A4C96" w:rsidRPr="00F60C9B">
        <w:rPr>
          <w:rFonts w:ascii="Times New Roman" w:eastAsia="Times New Roman" w:hAnsi="Times New Roman" w:cs="Times New Roman"/>
          <w:sz w:val="20"/>
          <w:szCs w:val="20"/>
        </w:rPr>
        <w:t>К</w:t>
      </w:r>
      <w:r w:rsidRPr="00F60C9B">
        <w:rPr>
          <w:rFonts w:ascii="Times New Roman" w:eastAsia="Times New Roman" w:hAnsi="Times New Roman" w:cs="Times New Roman"/>
          <w:sz w:val="20"/>
          <w:szCs w:val="20"/>
        </w:rPr>
        <w:t xml:space="preserve">онсультант по </w:t>
      </w:r>
      <w:r w:rsidR="002C03A4" w:rsidRPr="00F60C9B">
        <w:rPr>
          <w:rFonts w:ascii="Times New Roman" w:eastAsia="Times New Roman" w:hAnsi="Times New Roman" w:cs="Times New Roman"/>
          <w:i/>
          <w:iCs/>
          <w:u w:val="single"/>
          <w:lang w:eastAsia="ru-RU"/>
        </w:rPr>
        <w:tab/>
      </w:r>
      <w:r w:rsidR="002C03A4"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6873D192" w14:textId="73B1ADA4" w:rsidR="007A4C96" w:rsidRPr="00F60C9B" w:rsidRDefault="002C03A4" w:rsidP="007A4C96">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r w:rsidR="00A3159B" w:rsidRPr="00F60C9B">
        <w:rPr>
          <w:rFonts w:ascii="Times New Roman" w:eastAsia="Times New Roman" w:hAnsi="Times New Roman" w:cs="Times New Roman"/>
          <w:i/>
          <w:iCs/>
          <w:u w:val="single"/>
          <w:lang w:eastAsia="ru-RU"/>
        </w:rPr>
        <w:tab/>
      </w:r>
    </w:p>
    <w:p w14:paraId="3CD81191" w14:textId="1F303D8A" w:rsidR="0032117F" w:rsidRPr="00F60C9B" w:rsidRDefault="0032117F" w:rsidP="00D742D2">
      <w:pPr>
        <w:keepLines/>
        <w:spacing w:before="240" w:after="0" w:line="240" w:lineRule="auto"/>
        <w:ind w:left="567" w:right="992"/>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5  Дата выдачи задания</w:t>
      </w:r>
      <w:r w:rsidR="00D742D2" w:rsidRPr="00F60C9B">
        <w:rPr>
          <w:rFonts w:ascii="Times New Roman" w:eastAsia="Times New Roman" w:hAnsi="Times New Roman" w:cs="Times New Roman"/>
          <w:sz w:val="20"/>
          <w:szCs w:val="20"/>
        </w:rPr>
        <w:t xml:space="preserve"> </w:t>
      </w:r>
      <w:r w:rsidRPr="00F60C9B">
        <w:rPr>
          <w:rFonts w:ascii="Times New Roman" w:eastAsia="Times New Roman" w:hAnsi="Times New Roman" w:cs="Times New Roman"/>
          <w:sz w:val="20"/>
          <w:szCs w:val="20"/>
        </w:rPr>
        <w:t xml:space="preserve"> «__</w:t>
      </w:r>
      <w:r w:rsidR="00D742D2" w:rsidRPr="00F60C9B">
        <w:rPr>
          <w:rFonts w:ascii="Times New Roman" w:eastAsia="Times New Roman" w:hAnsi="Times New Roman" w:cs="Times New Roman"/>
          <w:sz w:val="20"/>
          <w:szCs w:val="20"/>
        </w:rPr>
        <w:t>_</w:t>
      </w:r>
      <w:r w:rsidRPr="00F60C9B">
        <w:rPr>
          <w:rFonts w:ascii="Times New Roman" w:eastAsia="Times New Roman" w:hAnsi="Times New Roman" w:cs="Times New Roman"/>
          <w:sz w:val="20"/>
          <w:szCs w:val="20"/>
        </w:rPr>
        <w:t>_» ______</w:t>
      </w:r>
      <w:r w:rsidR="00D742D2" w:rsidRPr="00F60C9B">
        <w:rPr>
          <w:rFonts w:ascii="Times New Roman" w:eastAsia="Times New Roman" w:hAnsi="Times New Roman" w:cs="Times New Roman"/>
          <w:sz w:val="20"/>
          <w:szCs w:val="20"/>
        </w:rPr>
        <w:t>___</w:t>
      </w:r>
      <w:r w:rsidRPr="00F60C9B">
        <w:rPr>
          <w:rFonts w:ascii="Times New Roman" w:eastAsia="Times New Roman" w:hAnsi="Times New Roman" w:cs="Times New Roman"/>
          <w:sz w:val="20"/>
          <w:szCs w:val="20"/>
        </w:rPr>
        <w:t>______ 20</w:t>
      </w:r>
      <w:r w:rsidR="00D742D2" w:rsidRPr="00F60C9B">
        <w:rPr>
          <w:rFonts w:ascii="Times New Roman" w:eastAsia="Times New Roman" w:hAnsi="Times New Roman" w:cs="Times New Roman"/>
          <w:sz w:val="20"/>
          <w:szCs w:val="20"/>
        </w:rPr>
        <w:t>___</w:t>
      </w:r>
      <w:r w:rsidRPr="00F60C9B">
        <w:rPr>
          <w:rFonts w:ascii="Times New Roman" w:eastAsia="Times New Roman" w:hAnsi="Times New Roman" w:cs="Times New Roman"/>
          <w:sz w:val="20"/>
          <w:szCs w:val="20"/>
        </w:rPr>
        <w:t xml:space="preserve"> года</w:t>
      </w:r>
    </w:p>
    <w:p w14:paraId="4826CE7A" w14:textId="7E6858B4" w:rsidR="0032117F" w:rsidRPr="00F60C9B" w:rsidRDefault="00CC0A0B" w:rsidP="00D742D2">
      <w:pPr>
        <w:keepLines/>
        <w:spacing w:before="240" w:after="0" w:line="240" w:lineRule="auto"/>
        <w:ind w:firstLine="567"/>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Руководитель</w:t>
      </w:r>
      <w:r w:rsidR="00527394">
        <w:rPr>
          <w:rFonts w:ascii="Times New Roman" w:eastAsia="Times New Roman" w:hAnsi="Times New Roman" w:cs="Times New Roman"/>
          <w:sz w:val="20"/>
          <w:szCs w:val="20"/>
        </w:rPr>
        <w:t xml:space="preserve"> ВКР</w:t>
      </w:r>
      <w:r w:rsidRPr="00F60C9B">
        <w:rPr>
          <w:rFonts w:ascii="Times New Roman" w:eastAsia="Times New Roman" w:hAnsi="Times New Roman" w:cs="Times New Roman"/>
          <w:sz w:val="20"/>
          <w:szCs w:val="20"/>
        </w:rPr>
        <w:t xml:space="preserve">        </w:t>
      </w:r>
      <w:r w:rsidR="0032117F" w:rsidRPr="00F60C9B">
        <w:rPr>
          <w:rFonts w:ascii="Times New Roman" w:eastAsia="Times New Roman" w:hAnsi="Times New Roman" w:cs="Times New Roman"/>
          <w:sz w:val="20"/>
          <w:szCs w:val="20"/>
        </w:rPr>
        <w:t>_______________ / _________</w:t>
      </w:r>
      <w:r w:rsidR="00D742D2" w:rsidRPr="00F60C9B">
        <w:rPr>
          <w:rFonts w:ascii="Times New Roman" w:eastAsia="Times New Roman" w:hAnsi="Times New Roman" w:cs="Times New Roman"/>
          <w:sz w:val="20"/>
          <w:szCs w:val="20"/>
        </w:rPr>
        <w:t>_______</w:t>
      </w:r>
      <w:r w:rsidR="0032117F" w:rsidRPr="00F60C9B">
        <w:rPr>
          <w:rFonts w:ascii="Times New Roman" w:eastAsia="Times New Roman" w:hAnsi="Times New Roman" w:cs="Times New Roman"/>
          <w:sz w:val="20"/>
          <w:szCs w:val="20"/>
        </w:rPr>
        <w:t>_______ /</w:t>
      </w:r>
    </w:p>
    <w:p w14:paraId="13CC0041" w14:textId="77777777" w:rsidR="0032117F" w:rsidRPr="00F60C9B" w:rsidRDefault="0032117F" w:rsidP="00D742D2">
      <w:pPr>
        <w:keepLines/>
        <w:spacing w:after="0" w:line="240" w:lineRule="auto"/>
        <w:ind w:left="993" w:right="991" w:firstLine="567"/>
        <w:jc w:val="both"/>
        <w:rPr>
          <w:rFonts w:ascii="Times New Roman" w:eastAsia="Times New Roman" w:hAnsi="Times New Roman" w:cs="Times New Roman"/>
          <w:sz w:val="20"/>
          <w:szCs w:val="20"/>
        </w:rPr>
      </w:pPr>
    </w:p>
    <w:p w14:paraId="1432809A" w14:textId="54D92C8F" w:rsidR="0032117F" w:rsidRPr="00F60C9B" w:rsidRDefault="0032117F" w:rsidP="00D742D2">
      <w:pPr>
        <w:keepLines/>
        <w:spacing w:after="0" w:line="240" w:lineRule="auto"/>
        <w:ind w:firstLine="567"/>
        <w:rPr>
          <w:rFonts w:ascii="Times New Roman" w:eastAsia="Times New Roman" w:hAnsi="Times New Roman" w:cs="Times New Roman"/>
          <w:sz w:val="20"/>
          <w:szCs w:val="20"/>
          <w:u w:val="single"/>
        </w:rPr>
      </w:pPr>
      <w:r w:rsidRPr="00F60C9B">
        <w:rPr>
          <w:rFonts w:ascii="Times New Roman" w:eastAsia="Times New Roman" w:hAnsi="Times New Roman" w:cs="Times New Roman"/>
          <w:sz w:val="20"/>
          <w:szCs w:val="20"/>
        </w:rPr>
        <w:t>Задание принял к исполнению ______________ / _____________</w:t>
      </w:r>
      <w:r w:rsidR="00D742D2" w:rsidRPr="00F60C9B">
        <w:rPr>
          <w:rFonts w:ascii="Times New Roman" w:eastAsia="Times New Roman" w:hAnsi="Times New Roman" w:cs="Times New Roman"/>
          <w:sz w:val="20"/>
          <w:szCs w:val="20"/>
        </w:rPr>
        <w:t>_______</w:t>
      </w:r>
      <w:r w:rsidRPr="00F60C9B">
        <w:rPr>
          <w:rFonts w:ascii="Times New Roman" w:eastAsia="Times New Roman" w:hAnsi="Times New Roman" w:cs="Times New Roman"/>
          <w:sz w:val="20"/>
          <w:szCs w:val="20"/>
        </w:rPr>
        <w:t>___ /</w:t>
      </w:r>
    </w:p>
    <w:p w14:paraId="707C5641" w14:textId="11E14EEF" w:rsidR="0032117F" w:rsidRPr="00F60C9B" w:rsidRDefault="00D742D2" w:rsidP="00D742D2">
      <w:pPr>
        <w:keepLines/>
        <w:spacing w:after="0" w:line="240" w:lineRule="auto"/>
        <w:ind w:left="2832" w:firstLine="708"/>
        <w:rPr>
          <w:rFonts w:ascii="Times New Roman" w:eastAsia="Times New Roman" w:hAnsi="Times New Roman" w:cs="Times New Roman"/>
          <w:sz w:val="20"/>
          <w:szCs w:val="20"/>
          <w:vertAlign w:val="superscript"/>
        </w:rPr>
      </w:pPr>
      <w:r w:rsidRPr="00F60C9B">
        <w:rPr>
          <w:rFonts w:ascii="Times New Roman" w:eastAsia="Times New Roman" w:hAnsi="Times New Roman" w:cs="Times New Roman"/>
          <w:sz w:val="20"/>
          <w:szCs w:val="20"/>
          <w:vertAlign w:val="superscript"/>
        </w:rPr>
        <w:t xml:space="preserve">    </w:t>
      </w:r>
      <w:r w:rsidR="0032117F" w:rsidRPr="00F60C9B">
        <w:rPr>
          <w:rFonts w:ascii="Times New Roman" w:eastAsia="Times New Roman" w:hAnsi="Times New Roman" w:cs="Times New Roman"/>
          <w:sz w:val="20"/>
          <w:szCs w:val="20"/>
          <w:vertAlign w:val="superscript"/>
        </w:rPr>
        <w:t>(подпись)                                 (</w:t>
      </w:r>
      <w:r w:rsidR="00B54A6E">
        <w:rPr>
          <w:rFonts w:ascii="Times New Roman" w:eastAsia="Times New Roman" w:hAnsi="Times New Roman" w:cs="Times New Roman"/>
          <w:sz w:val="20"/>
          <w:szCs w:val="20"/>
          <w:vertAlign w:val="superscript"/>
        </w:rPr>
        <w:t>инициалы, фамилия</w:t>
      </w:r>
      <w:r w:rsidR="0032117F" w:rsidRPr="00F60C9B">
        <w:rPr>
          <w:rFonts w:ascii="Times New Roman" w:eastAsia="Times New Roman" w:hAnsi="Times New Roman" w:cs="Times New Roman"/>
          <w:sz w:val="20"/>
          <w:szCs w:val="20"/>
          <w:vertAlign w:val="superscript"/>
        </w:rPr>
        <w:t>)</w:t>
      </w:r>
    </w:p>
    <w:p w14:paraId="6D05F24C" w14:textId="2EB11A94" w:rsidR="0032117F" w:rsidRPr="00F60C9B" w:rsidRDefault="0032117F" w:rsidP="00D96254">
      <w:pPr>
        <w:keepLines/>
        <w:spacing w:after="0" w:line="240" w:lineRule="auto"/>
        <w:ind w:left="993" w:right="991"/>
        <w:jc w:val="both"/>
        <w:rPr>
          <w:rFonts w:ascii="Times New Roman" w:eastAsia="Times New Roman" w:hAnsi="Times New Roman" w:cs="Times New Roman"/>
          <w:sz w:val="20"/>
          <w:szCs w:val="20"/>
        </w:rPr>
      </w:pPr>
    </w:p>
    <w:p w14:paraId="5B55769B" w14:textId="77777777" w:rsidR="00D742D2" w:rsidRPr="00F60C9B" w:rsidRDefault="00D742D2" w:rsidP="00D96254">
      <w:pPr>
        <w:keepLines/>
        <w:spacing w:after="0" w:line="240" w:lineRule="auto"/>
        <w:ind w:left="993" w:right="991"/>
        <w:jc w:val="both"/>
        <w:rPr>
          <w:rFonts w:ascii="Times New Roman" w:eastAsia="Times New Roman" w:hAnsi="Times New Roman" w:cs="Times New Roman"/>
          <w:sz w:val="20"/>
          <w:szCs w:val="20"/>
        </w:rPr>
      </w:pPr>
    </w:p>
    <w:p w14:paraId="182D4306" w14:textId="77777777" w:rsidR="0032117F" w:rsidRPr="00F60C9B" w:rsidRDefault="0032117F" w:rsidP="00D742D2">
      <w:pPr>
        <w:keepLines/>
        <w:spacing w:after="0" w:line="240" w:lineRule="auto"/>
        <w:ind w:left="993" w:right="991"/>
        <w:jc w:val="center"/>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КАЛЕНДАРНЫЙ ГРАФИК</w:t>
      </w:r>
    </w:p>
    <w:p w14:paraId="1B7108EF" w14:textId="10691002" w:rsidR="0032117F" w:rsidRPr="00F60C9B" w:rsidRDefault="0032117F" w:rsidP="00D742D2">
      <w:pPr>
        <w:keepLines/>
        <w:spacing w:after="0" w:line="240" w:lineRule="auto"/>
        <w:ind w:left="993" w:right="849"/>
        <w:jc w:val="center"/>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 xml:space="preserve">работы над </w:t>
      </w:r>
      <w:r w:rsidR="00D742D2" w:rsidRPr="00F60C9B">
        <w:rPr>
          <w:rFonts w:ascii="Times New Roman" w:eastAsia="Times New Roman" w:hAnsi="Times New Roman" w:cs="Times New Roman"/>
          <w:sz w:val="20"/>
          <w:szCs w:val="20"/>
        </w:rPr>
        <w:t>ВКР</w:t>
      </w:r>
    </w:p>
    <w:p w14:paraId="5A7084CD" w14:textId="09C885B2" w:rsidR="0032117F" w:rsidRPr="00F60C9B" w:rsidRDefault="0032117F" w:rsidP="00496EEF">
      <w:pPr>
        <w:keepLines/>
        <w:spacing w:before="120" w:after="0" w:line="240" w:lineRule="auto"/>
        <w:ind w:left="567"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1 ___________________________________________</w:t>
      </w:r>
      <w:r w:rsidR="00D742D2" w:rsidRPr="00F60C9B">
        <w:rPr>
          <w:rFonts w:ascii="Times New Roman" w:eastAsia="Times New Roman" w:hAnsi="Times New Roman" w:cs="Times New Roman"/>
          <w:sz w:val="20"/>
          <w:szCs w:val="20"/>
        </w:rPr>
        <w:t>_________________</w:t>
      </w:r>
      <w:r w:rsidRPr="00F60C9B">
        <w:rPr>
          <w:rFonts w:ascii="Times New Roman" w:eastAsia="Times New Roman" w:hAnsi="Times New Roman" w:cs="Times New Roman"/>
          <w:sz w:val="20"/>
          <w:szCs w:val="20"/>
        </w:rPr>
        <w:t>_____    __.</w:t>
      </w:r>
      <w:r w:rsidR="00D742D2" w:rsidRPr="00F60C9B">
        <w:rPr>
          <w:rFonts w:ascii="Times New Roman" w:eastAsia="Times New Roman" w:hAnsi="Times New Roman" w:cs="Times New Roman"/>
          <w:sz w:val="20"/>
          <w:szCs w:val="20"/>
        </w:rPr>
        <w:t>__</w:t>
      </w:r>
      <w:r w:rsidRPr="00F60C9B">
        <w:rPr>
          <w:rFonts w:ascii="Times New Roman" w:eastAsia="Times New Roman" w:hAnsi="Times New Roman" w:cs="Times New Roman"/>
          <w:sz w:val="20"/>
          <w:szCs w:val="20"/>
        </w:rPr>
        <w:t>.20__ г.</w:t>
      </w:r>
    </w:p>
    <w:p w14:paraId="2D5CEAF3" w14:textId="1ED1C2BB" w:rsidR="00D742D2" w:rsidRPr="00F60C9B" w:rsidRDefault="00496EEF" w:rsidP="00496EEF">
      <w:pPr>
        <w:keepLines/>
        <w:spacing w:before="120" w:after="0" w:line="240" w:lineRule="auto"/>
        <w:ind w:left="567"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 xml:space="preserve">2 </w:t>
      </w:r>
      <w:r w:rsidR="00D742D2" w:rsidRPr="00F60C9B">
        <w:rPr>
          <w:rFonts w:ascii="Times New Roman" w:eastAsia="Times New Roman" w:hAnsi="Times New Roman" w:cs="Times New Roman"/>
          <w:sz w:val="20"/>
          <w:szCs w:val="20"/>
        </w:rPr>
        <w:t>_________________________________________________________________    __.__.20__ г.</w:t>
      </w:r>
    </w:p>
    <w:p w14:paraId="6115AD4F" w14:textId="00590A78" w:rsidR="00496EEF" w:rsidRPr="00F60C9B" w:rsidRDefault="00496EEF" w:rsidP="00496EEF">
      <w:pPr>
        <w:keepLines/>
        <w:spacing w:before="120" w:after="0" w:line="240" w:lineRule="auto"/>
        <w:ind w:left="567"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3 _________________________________________________________________    __.__.20__ г.</w:t>
      </w:r>
    </w:p>
    <w:p w14:paraId="17A6A39E" w14:textId="57A1FBFF" w:rsidR="00496EEF" w:rsidRPr="00F60C9B" w:rsidRDefault="00496EEF" w:rsidP="00496EEF">
      <w:pPr>
        <w:keepLines/>
        <w:spacing w:before="120" w:after="0" w:line="240" w:lineRule="auto"/>
        <w:ind w:left="567"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4 _________________________________________________________________    __.__.20__ г.</w:t>
      </w:r>
    </w:p>
    <w:p w14:paraId="6EDF97CC" w14:textId="5FC4E706" w:rsidR="00496EEF" w:rsidRPr="00F60C9B" w:rsidRDefault="00496EEF" w:rsidP="00496EEF">
      <w:pPr>
        <w:keepLines/>
        <w:spacing w:before="120" w:after="0" w:line="240" w:lineRule="auto"/>
        <w:ind w:left="567"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5 _________________________________________________________________    __.__.20__ г.</w:t>
      </w:r>
    </w:p>
    <w:p w14:paraId="12CF5E2E" w14:textId="57FA7B5E" w:rsidR="00496EEF" w:rsidRPr="00F60C9B" w:rsidRDefault="00496EEF" w:rsidP="00496EEF">
      <w:pPr>
        <w:keepLines/>
        <w:spacing w:before="120" w:after="0" w:line="240" w:lineRule="auto"/>
        <w:ind w:left="567"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6 _________________________________________________________________    __.__.20__ г.</w:t>
      </w:r>
    </w:p>
    <w:p w14:paraId="385CC1EF" w14:textId="2E48AA6A" w:rsidR="00496EEF" w:rsidRPr="00F60C9B" w:rsidRDefault="00496EEF" w:rsidP="00496EEF">
      <w:pPr>
        <w:keepLines/>
        <w:spacing w:before="120" w:after="0" w:line="240" w:lineRule="auto"/>
        <w:ind w:left="567"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7 _________________________________________________________________    __.__.20__ г.</w:t>
      </w:r>
    </w:p>
    <w:p w14:paraId="089AA106" w14:textId="77777777" w:rsidR="00CC0A0B" w:rsidRPr="00F60C9B" w:rsidRDefault="00CC0A0B" w:rsidP="00CC0A0B">
      <w:pPr>
        <w:keepLines/>
        <w:spacing w:before="120" w:after="0" w:line="240" w:lineRule="auto"/>
        <w:ind w:right="849" w:firstLine="993"/>
        <w:jc w:val="center"/>
        <w:rPr>
          <w:rFonts w:ascii="Times New Roman" w:eastAsia="Times New Roman" w:hAnsi="Times New Roman" w:cs="Times New Roman"/>
          <w:sz w:val="20"/>
          <w:szCs w:val="20"/>
        </w:rPr>
      </w:pPr>
    </w:p>
    <w:p w14:paraId="2F20214C" w14:textId="48365BE3" w:rsidR="00CC0A0B" w:rsidRPr="00F60C9B" w:rsidRDefault="00CC0A0B" w:rsidP="00CC0A0B">
      <w:pPr>
        <w:keepLines/>
        <w:spacing w:before="120" w:after="0" w:line="240" w:lineRule="auto"/>
        <w:ind w:right="849" w:firstLine="567"/>
        <w:rPr>
          <w:rFonts w:ascii="Times New Roman" w:eastAsia="Times New Roman" w:hAnsi="Times New Roman" w:cs="Times New Roman"/>
          <w:sz w:val="20"/>
          <w:szCs w:val="20"/>
          <w:u w:val="single"/>
        </w:rPr>
      </w:pPr>
      <w:r w:rsidRPr="00F60C9B">
        <w:rPr>
          <w:rFonts w:ascii="Times New Roman" w:eastAsia="Times New Roman" w:hAnsi="Times New Roman" w:cs="Times New Roman"/>
          <w:sz w:val="20"/>
          <w:szCs w:val="20"/>
        </w:rPr>
        <w:t>Руководитель</w:t>
      </w:r>
      <w:r w:rsidR="00632A2D">
        <w:rPr>
          <w:rFonts w:ascii="Times New Roman" w:eastAsia="Times New Roman" w:hAnsi="Times New Roman" w:cs="Times New Roman"/>
          <w:sz w:val="20"/>
          <w:szCs w:val="20"/>
        </w:rPr>
        <w:t xml:space="preserve"> ВКР</w:t>
      </w:r>
      <w:r w:rsidRPr="00F60C9B">
        <w:rPr>
          <w:rFonts w:ascii="Times New Roman" w:eastAsia="Times New Roman" w:hAnsi="Times New Roman" w:cs="Times New Roman"/>
          <w:sz w:val="20"/>
          <w:szCs w:val="20"/>
        </w:rPr>
        <w:t xml:space="preserve">   ____________________            </w:t>
      </w:r>
      <w:r w:rsidR="00632A2D">
        <w:rPr>
          <w:rFonts w:ascii="Times New Roman" w:eastAsia="Times New Roman" w:hAnsi="Times New Roman" w:cs="Times New Roman"/>
          <w:sz w:val="20"/>
          <w:szCs w:val="20"/>
        </w:rPr>
        <w:t>Обучающийся</w:t>
      </w:r>
      <w:r w:rsidRPr="00F60C9B">
        <w:rPr>
          <w:rFonts w:ascii="Times New Roman" w:eastAsia="Times New Roman" w:hAnsi="Times New Roman" w:cs="Times New Roman"/>
          <w:sz w:val="20"/>
          <w:szCs w:val="20"/>
        </w:rPr>
        <w:t xml:space="preserve">   _____________________  </w:t>
      </w:r>
    </w:p>
    <w:p w14:paraId="7EAA2A56" w14:textId="77777777" w:rsidR="00CC0A0B" w:rsidRPr="00F60C9B" w:rsidRDefault="00CC0A0B" w:rsidP="00CC0A0B">
      <w:pPr>
        <w:keepLines/>
        <w:spacing w:after="0" w:line="240" w:lineRule="auto"/>
        <w:ind w:left="422" w:right="991" w:firstLine="2410"/>
        <w:rPr>
          <w:rFonts w:ascii="Times New Roman" w:eastAsia="Times New Roman" w:hAnsi="Times New Roman" w:cs="Times New Roman"/>
          <w:sz w:val="20"/>
          <w:szCs w:val="20"/>
          <w:vertAlign w:val="superscript"/>
        </w:rPr>
      </w:pPr>
      <w:r w:rsidRPr="00F60C9B">
        <w:rPr>
          <w:rFonts w:ascii="Times New Roman" w:eastAsia="Times New Roman" w:hAnsi="Times New Roman" w:cs="Times New Roman"/>
          <w:sz w:val="20"/>
          <w:szCs w:val="20"/>
          <w:vertAlign w:val="superscript"/>
        </w:rPr>
        <w:t xml:space="preserve">(подпись)  </w:t>
      </w:r>
      <w:r w:rsidRPr="00F60C9B">
        <w:rPr>
          <w:rFonts w:ascii="Times New Roman" w:eastAsia="Times New Roman" w:hAnsi="Times New Roman" w:cs="Times New Roman"/>
          <w:sz w:val="20"/>
          <w:szCs w:val="20"/>
          <w:vertAlign w:val="superscript"/>
        </w:rPr>
        <w:tab/>
      </w:r>
      <w:r w:rsidRPr="00F60C9B">
        <w:rPr>
          <w:rFonts w:ascii="Times New Roman" w:eastAsia="Times New Roman" w:hAnsi="Times New Roman" w:cs="Times New Roman"/>
          <w:sz w:val="20"/>
          <w:szCs w:val="20"/>
          <w:vertAlign w:val="superscript"/>
        </w:rPr>
        <w:tab/>
      </w:r>
      <w:r w:rsidRPr="00F60C9B">
        <w:rPr>
          <w:rFonts w:ascii="Times New Roman" w:eastAsia="Times New Roman" w:hAnsi="Times New Roman" w:cs="Times New Roman"/>
          <w:sz w:val="20"/>
          <w:szCs w:val="20"/>
          <w:vertAlign w:val="superscript"/>
        </w:rPr>
        <w:tab/>
      </w:r>
      <w:r w:rsidRPr="00F60C9B">
        <w:rPr>
          <w:rFonts w:ascii="Times New Roman" w:eastAsia="Times New Roman" w:hAnsi="Times New Roman" w:cs="Times New Roman"/>
          <w:sz w:val="20"/>
          <w:szCs w:val="20"/>
          <w:vertAlign w:val="superscript"/>
        </w:rPr>
        <w:tab/>
      </w:r>
      <w:r w:rsidRPr="00F60C9B">
        <w:rPr>
          <w:rFonts w:ascii="Times New Roman" w:eastAsia="Times New Roman" w:hAnsi="Times New Roman" w:cs="Times New Roman"/>
          <w:sz w:val="20"/>
          <w:szCs w:val="20"/>
          <w:vertAlign w:val="superscript"/>
        </w:rPr>
        <w:tab/>
        <w:t xml:space="preserve">                 (подпись)</w:t>
      </w:r>
    </w:p>
    <w:p w14:paraId="41BB3901" w14:textId="77777777" w:rsidR="00496EEF" w:rsidRPr="00F60C9B" w:rsidRDefault="00496EEF">
      <w:pPr>
        <w:rPr>
          <w:rFonts w:ascii="Times New Roman" w:eastAsia="Times New Roman" w:hAnsi="Times New Roman" w:cs="Times New Roman"/>
          <w:sz w:val="20"/>
          <w:szCs w:val="20"/>
          <w:vertAlign w:val="superscript"/>
        </w:rPr>
      </w:pPr>
      <w:r w:rsidRPr="00F60C9B">
        <w:rPr>
          <w:rFonts w:ascii="Times New Roman" w:eastAsia="Times New Roman" w:hAnsi="Times New Roman" w:cs="Times New Roman"/>
          <w:sz w:val="20"/>
          <w:szCs w:val="20"/>
          <w:vertAlign w:val="superscript"/>
        </w:rPr>
        <w:br w:type="page"/>
      </w:r>
    </w:p>
    <w:p w14:paraId="7549AFCC" w14:textId="1EE5A12F" w:rsidR="00EF0AE4" w:rsidRDefault="00EF0AE4" w:rsidP="00496EEF">
      <w:pPr>
        <w:widowControl w:val="0"/>
        <w:spacing w:after="0" w:line="240" w:lineRule="auto"/>
        <w:jc w:val="center"/>
        <w:rPr>
          <w:rFonts w:ascii="Times New Roman" w:eastAsia="Times New Roman" w:hAnsi="Times New Roman" w:cs="Times New Roman"/>
          <w:b/>
          <w:snapToGrid w:val="0"/>
          <w:sz w:val="28"/>
          <w:szCs w:val="28"/>
          <w:lang w:eastAsia="ru-RU"/>
        </w:rPr>
      </w:pPr>
    </w:p>
    <w:p w14:paraId="26D599B6" w14:textId="77777777" w:rsidR="00632A2D" w:rsidRDefault="00EF0AE4" w:rsidP="00EF0AE4">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Пример бланка</w:t>
      </w:r>
      <w:r>
        <w:rPr>
          <w:rFonts w:ascii="Times New Roman" w:eastAsia="Times New Roman" w:hAnsi="Times New Roman" w:cs="Times New Roman"/>
          <w:snapToGrid w:val="0"/>
          <w:sz w:val="28"/>
          <w:szCs w:val="28"/>
          <w:lang w:eastAsia="ru-RU"/>
        </w:rPr>
        <w:t xml:space="preserve"> </w:t>
      </w:r>
      <w:r w:rsidRPr="00F60C9B">
        <w:rPr>
          <w:rFonts w:ascii="Times New Roman" w:eastAsia="Times New Roman" w:hAnsi="Times New Roman" w:cs="Times New Roman"/>
          <w:snapToGrid w:val="0"/>
          <w:sz w:val="28"/>
          <w:szCs w:val="28"/>
          <w:lang w:eastAsia="ru-RU"/>
        </w:rPr>
        <w:t>задания на выполнение ВКР</w:t>
      </w:r>
      <w:r>
        <w:rPr>
          <w:rFonts w:ascii="Times New Roman" w:eastAsia="Times New Roman" w:hAnsi="Times New Roman" w:cs="Times New Roman"/>
          <w:snapToGrid w:val="0"/>
          <w:sz w:val="28"/>
          <w:szCs w:val="28"/>
          <w:lang w:eastAsia="ru-RU"/>
        </w:rPr>
        <w:t xml:space="preserve"> </w:t>
      </w:r>
    </w:p>
    <w:p w14:paraId="26EA08EA" w14:textId="257C264A" w:rsidR="00EF0AE4" w:rsidRPr="00F60C9B" w:rsidRDefault="00EF0AE4" w:rsidP="00EF0AE4">
      <w:pPr>
        <w:widowControl w:val="0"/>
        <w:spacing w:after="0" w:line="240" w:lineRule="auto"/>
        <w:jc w:val="center"/>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(гуманитарная направленность)</w:t>
      </w:r>
    </w:p>
    <w:p w14:paraId="7B64D0BF" w14:textId="1EE5A12F" w:rsidR="00EF0AE4" w:rsidRPr="00F60C9B" w:rsidRDefault="00EF0AE4" w:rsidP="00EF0AE4">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8247" behindDoc="0" locked="0" layoutInCell="1" allowOverlap="1" wp14:anchorId="20037841" wp14:editId="40291514">
                <wp:simplePos x="0" y="0"/>
                <wp:positionH relativeFrom="column">
                  <wp:posOffset>0</wp:posOffset>
                </wp:positionH>
                <wp:positionV relativeFrom="paragraph">
                  <wp:posOffset>59179</wp:posOffset>
                </wp:positionV>
                <wp:extent cx="5938520" cy="8040370"/>
                <wp:effectExtent l="0" t="0" r="24130" b="17780"/>
                <wp:wrapNone/>
                <wp:docPr id="7" name="Прямоугольник 7"/>
                <wp:cNvGraphicFramePr/>
                <a:graphic xmlns:a="http://schemas.openxmlformats.org/drawingml/2006/main">
                  <a:graphicData uri="http://schemas.microsoft.com/office/word/2010/wordprocessingShape">
                    <wps:wsp>
                      <wps:cNvSpPr/>
                      <wps:spPr>
                        <a:xfrm>
                          <a:off x="0" y="0"/>
                          <a:ext cx="5938520" cy="8040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8D8C9B" id="Прямоугольник 7" o:spid="_x0000_s1026" style="position:absolute;margin-left:0;margin-top:4.65pt;width:467.6pt;height:633.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" filled="f" strokecolor="black [3213]" strokeweight="1pt"/>
            </w:pict>
          </mc:Fallback>
        </mc:AlternateContent>
      </w:r>
    </w:p>
    <w:p w14:paraId="2A3598B6" w14:textId="77777777" w:rsidR="00632A2D" w:rsidRPr="00F65530" w:rsidRDefault="00632A2D" w:rsidP="00632A2D">
      <w:pPr>
        <w:tabs>
          <w:tab w:val="left" w:pos="1276"/>
        </w:tabs>
        <w:spacing w:after="0" w:line="360" w:lineRule="auto"/>
        <w:ind w:left="357"/>
        <w:jc w:val="center"/>
        <w:rPr>
          <w:rFonts w:ascii="Times New Roman" w:eastAsia="Times New Roman" w:hAnsi="Times New Roman" w:cs="Times New Roman"/>
          <w:caps/>
          <w:sz w:val="16"/>
          <w:szCs w:val="16"/>
        </w:rPr>
      </w:pPr>
      <w:r w:rsidRPr="00F65530">
        <w:rPr>
          <w:rFonts w:ascii="Times New Roman" w:eastAsia="Times New Roman" w:hAnsi="Times New Roman" w:cs="Times New Roman"/>
          <w:caps/>
          <w:sz w:val="16"/>
          <w:szCs w:val="16"/>
        </w:rPr>
        <w:t>Министерство науки и высшего образования Российской Федерации</w:t>
      </w:r>
    </w:p>
    <w:p w14:paraId="65303A22" w14:textId="77777777" w:rsidR="00632A2D" w:rsidRPr="0070303E" w:rsidRDefault="00632A2D" w:rsidP="00632A2D">
      <w:pPr>
        <w:tabs>
          <w:tab w:val="left" w:pos="1276"/>
        </w:tabs>
        <w:spacing w:after="0" w:line="360" w:lineRule="auto"/>
        <w:ind w:left="357"/>
        <w:jc w:val="center"/>
        <w:rPr>
          <w:rFonts w:ascii="Times New Roman" w:eastAsia="Times New Roman" w:hAnsi="Times New Roman" w:cs="Times New Roman"/>
          <w:caps/>
          <w:sz w:val="16"/>
          <w:szCs w:val="16"/>
        </w:rPr>
      </w:pPr>
      <w:r w:rsidRPr="0070303E">
        <w:rPr>
          <w:rFonts w:ascii="Times New Roman" w:eastAsia="Times New Roman" w:hAnsi="Times New Roman" w:cs="Times New Roman"/>
          <w:caps/>
          <w:sz w:val="16"/>
          <w:szCs w:val="16"/>
        </w:rPr>
        <w:t xml:space="preserve">ФЕДЕРАЛЬНОЕ ГОСУДАРСТВЕННОЕ БЮДЖЕТНОЕ ОБРАЗОВАТЕЛЬНОЕ УЧРЕЖДЕНИЕ ВЫСШЕГО ОБРАЗОВАНИЯ </w:t>
      </w:r>
    </w:p>
    <w:p w14:paraId="06331727" w14:textId="77777777" w:rsidR="00632A2D" w:rsidRPr="00F65530" w:rsidRDefault="00632A2D" w:rsidP="00632A2D">
      <w:pPr>
        <w:tabs>
          <w:tab w:val="left" w:pos="1276"/>
        </w:tabs>
        <w:spacing w:after="0" w:line="360" w:lineRule="auto"/>
        <w:ind w:left="357"/>
        <w:jc w:val="center"/>
        <w:rPr>
          <w:rFonts w:ascii="Times New Roman" w:eastAsia="Times New Roman" w:hAnsi="Times New Roman" w:cs="Times New Roman"/>
          <w:caps/>
          <w:sz w:val="16"/>
          <w:szCs w:val="16"/>
        </w:rPr>
      </w:pPr>
      <w:r w:rsidRPr="0070303E">
        <w:rPr>
          <w:rFonts w:ascii="Times New Roman" w:eastAsia="Times New Roman" w:hAnsi="Times New Roman" w:cs="Times New Roman"/>
          <w:caps/>
          <w:sz w:val="16"/>
          <w:szCs w:val="16"/>
        </w:rPr>
        <w:t>«ВЯТСКИЙ ГОСУДАРСТВЕННЫЙ УНИВЕРСИТЕТ»</w:t>
      </w:r>
    </w:p>
    <w:p w14:paraId="710BDCC0" w14:textId="77777777" w:rsidR="00632A2D" w:rsidRPr="00F65530" w:rsidRDefault="00632A2D" w:rsidP="00632A2D">
      <w:pPr>
        <w:tabs>
          <w:tab w:val="left" w:pos="1276"/>
        </w:tabs>
        <w:spacing w:before="60" w:after="0" w:line="240" w:lineRule="auto"/>
        <w:ind w:left="357"/>
        <w:jc w:val="center"/>
        <w:rPr>
          <w:rFonts w:ascii="Times New Roman" w:eastAsia="Times New Roman" w:hAnsi="Times New Roman" w:cs="Times New Roman"/>
          <w:sz w:val="18"/>
          <w:szCs w:val="18"/>
        </w:rPr>
      </w:pPr>
      <w:r w:rsidRPr="00F65530">
        <w:rPr>
          <w:rFonts w:ascii="Times New Roman" w:eastAsia="Times New Roman" w:hAnsi="Times New Roman" w:cs="Times New Roman"/>
          <w:sz w:val="18"/>
          <w:szCs w:val="18"/>
        </w:rPr>
        <w:t>Политехнический институт</w:t>
      </w:r>
    </w:p>
    <w:p w14:paraId="6F20AAAF" w14:textId="77777777" w:rsidR="00632A2D" w:rsidRPr="00F65530" w:rsidRDefault="00632A2D" w:rsidP="00632A2D">
      <w:pPr>
        <w:tabs>
          <w:tab w:val="left" w:pos="1276"/>
        </w:tabs>
        <w:spacing w:before="60" w:after="0" w:line="240" w:lineRule="auto"/>
        <w:ind w:left="357"/>
        <w:jc w:val="center"/>
        <w:rPr>
          <w:rFonts w:ascii="Times New Roman" w:eastAsia="Times New Roman" w:hAnsi="Times New Roman" w:cs="Times New Roman"/>
          <w:sz w:val="18"/>
          <w:szCs w:val="18"/>
        </w:rPr>
      </w:pPr>
      <w:r w:rsidRPr="00F65530">
        <w:rPr>
          <w:rFonts w:ascii="Times New Roman" w:eastAsia="Times New Roman" w:hAnsi="Times New Roman" w:cs="Times New Roman"/>
          <w:sz w:val="18"/>
          <w:szCs w:val="18"/>
        </w:rPr>
        <w:t>Факультет технологий, инжиниринга и дизайна</w:t>
      </w:r>
    </w:p>
    <w:p w14:paraId="7ACBD4DD" w14:textId="5340DC02" w:rsidR="00EF0AE4" w:rsidRPr="00F60C9B" w:rsidRDefault="00632A2D" w:rsidP="00632A2D">
      <w:pPr>
        <w:keepLines/>
        <w:spacing w:before="60" w:after="0" w:line="240" w:lineRule="auto"/>
        <w:jc w:val="center"/>
        <w:rPr>
          <w:rFonts w:ascii="Times New Roman" w:eastAsia="Times New Roman" w:hAnsi="Times New Roman" w:cs="Times New Roman"/>
          <w:sz w:val="24"/>
          <w:szCs w:val="20"/>
        </w:rPr>
      </w:pPr>
      <w:r w:rsidRPr="00F65530">
        <w:rPr>
          <w:rFonts w:ascii="Times New Roman" w:eastAsia="Times New Roman" w:hAnsi="Times New Roman" w:cs="Times New Roman"/>
          <w:sz w:val="18"/>
          <w:szCs w:val="18"/>
        </w:rPr>
        <w:t>Кафедра дизайна и изобразительного искусства</w:t>
      </w:r>
    </w:p>
    <w:p w14:paraId="78B21D2A" w14:textId="77777777" w:rsidR="00EF0AE4" w:rsidRPr="00F60C9B" w:rsidRDefault="00EF0AE4" w:rsidP="00EF0AE4">
      <w:pPr>
        <w:keepLines/>
        <w:spacing w:after="0" w:line="240" w:lineRule="auto"/>
        <w:jc w:val="center"/>
        <w:rPr>
          <w:rFonts w:ascii="Times New Roman" w:eastAsia="Times New Roman" w:hAnsi="Times New Roman" w:cs="Times New Roman"/>
          <w:sz w:val="24"/>
          <w:szCs w:val="20"/>
        </w:rPr>
      </w:pPr>
    </w:p>
    <w:p w14:paraId="0D4DFE3E" w14:textId="77777777" w:rsidR="00B54A6E" w:rsidRPr="00F60C9B" w:rsidRDefault="00B54A6E" w:rsidP="00B54A6E">
      <w:pPr>
        <w:keepLines/>
        <w:spacing w:after="0" w:line="240" w:lineRule="auto"/>
        <w:ind w:firstLine="3686"/>
        <w:rPr>
          <w:rFonts w:ascii="Times New Roman" w:eastAsia="Times New Roman" w:hAnsi="Times New Roman" w:cs="Times New Roman"/>
          <w:caps/>
          <w:sz w:val="20"/>
          <w:szCs w:val="20"/>
        </w:rPr>
      </w:pPr>
      <w:r w:rsidRPr="00F60C9B">
        <w:rPr>
          <w:rFonts w:ascii="Times New Roman" w:eastAsia="Times New Roman" w:hAnsi="Times New Roman" w:cs="Times New Roman"/>
          <w:caps/>
          <w:sz w:val="20"/>
          <w:szCs w:val="20"/>
        </w:rPr>
        <w:t>утверждаю</w:t>
      </w:r>
    </w:p>
    <w:p w14:paraId="041F5948" w14:textId="77777777" w:rsidR="00B54A6E" w:rsidRPr="00F60C9B" w:rsidRDefault="00B54A6E" w:rsidP="00B54A6E">
      <w:pPr>
        <w:keepLines/>
        <w:spacing w:after="0" w:line="240" w:lineRule="auto"/>
        <w:ind w:firstLine="4536"/>
        <w:rPr>
          <w:rFonts w:ascii="Times New Roman" w:eastAsia="Times New Roman" w:hAnsi="Times New Roman" w:cs="Times New Roman"/>
          <w:sz w:val="20"/>
          <w:szCs w:val="20"/>
        </w:rPr>
      </w:pPr>
    </w:p>
    <w:p w14:paraId="41B0E0F2" w14:textId="77777777" w:rsidR="00B54A6E" w:rsidRPr="00F60C9B" w:rsidRDefault="00B54A6E" w:rsidP="00B54A6E">
      <w:pPr>
        <w:keepLines/>
        <w:spacing w:after="0" w:line="240" w:lineRule="auto"/>
        <w:ind w:right="566" w:firstLine="3686"/>
        <w:jc w:val="right"/>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Заведующий кафедрой  ___________   /________________ /</w:t>
      </w:r>
    </w:p>
    <w:p w14:paraId="39B269D3" w14:textId="77777777" w:rsidR="00B54A6E" w:rsidRPr="00F60C9B" w:rsidRDefault="00B54A6E" w:rsidP="00B54A6E">
      <w:pPr>
        <w:keepLines/>
        <w:spacing w:after="0" w:line="240" w:lineRule="auto"/>
        <w:ind w:firstLine="6096"/>
        <w:rPr>
          <w:rFonts w:ascii="Times New Roman" w:eastAsia="Times New Roman" w:hAnsi="Times New Roman" w:cs="Times New Roman"/>
          <w:sz w:val="20"/>
          <w:szCs w:val="20"/>
          <w:vertAlign w:val="superscript"/>
        </w:rPr>
      </w:pPr>
      <w:r w:rsidRPr="00F60C9B">
        <w:rPr>
          <w:rFonts w:ascii="Times New Roman" w:eastAsia="Times New Roman" w:hAnsi="Times New Roman" w:cs="Times New Roman"/>
          <w:sz w:val="20"/>
          <w:szCs w:val="20"/>
          <w:vertAlign w:val="superscript"/>
        </w:rPr>
        <w:t xml:space="preserve"> (подпись)                   (</w:t>
      </w:r>
      <w:r>
        <w:rPr>
          <w:rFonts w:ascii="Times New Roman" w:eastAsia="Times New Roman" w:hAnsi="Times New Roman" w:cs="Times New Roman"/>
          <w:sz w:val="20"/>
          <w:szCs w:val="20"/>
          <w:vertAlign w:val="superscript"/>
        </w:rPr>
        <w:t>инициалы, фамилия</w:t>
      </w:r>
      <w:r w:rsidRPr="00F60C9B">
        <w:rPr>
          <w:rFonts w:ascii="Times New Roman" w:eastAsia="Times New Roman" w:hAnsi="Times New Roman" w:cs="Times New Roman"/>
          <w:sz w:val="20"/>
          <w:szCs w:val="20"/>
          <w:vertAlign w:val="superscript"/>
        </w:rPr>
        <w:t>)</w:t>
      </w:r>
    </w:p>
    <w:p w14:paraId="0C928930" w14:textId="77777777" w:rsidR="00B54A6E" w:rsidRPr="00F60C9B" w:rsidRDefault="00B54A6E" w:rsidP="00B54A6E">
      <w:pPr>
        <w:keepLines/>
        <w:spacing w:after="0" w:line="240" w:lineRule="auto"/>
        <w:ind w:right="566" w:firstLine="4536"/>
        <w:jc w:val="right"/>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«___» ________________ 20___года</w:t>
      </w:r>
    </w:p>
    <w:p w14:paraId="1C0E82DC" w14:textId="77777777" w:rsidR="00EF0AE4" w:rsidRPr="00F60C9B" w:rsidRDefault="00EF0AE4" w:rsidP="00EF0AE4">
      <w:pPr>
        <w:keepLines/>
        <w:spacing w:after="0" w:line="240" w:lineRule="auto"/>
        <w:jc w:val="center"/>
        <w:rPr>
          <w:rFonts w:ascii="Times New Roman" w:eastAsia="Times New Roman" w:hAnsi="Times New Roman" w:cs="Times New Roman"/>
          <w:sz w:val="20"/>
          <w:szCs w:val="20"/>
        </w:rPr>
      </w:pPr>
    </w:p>
    <w:p w14:paraId="73BEE206" w14:textId="77777777" w:rsidR="00EF0AE4" w:rsidRPr="00F60C9B" w:rsidRDefault="00EF0AE4" w:rsidP="00EF0AE4">
      <w:pPr>
        <w:keepLines/>
        <w:spacing w:after="0" w:line="240" w:lineRule="auto"/>
        <w:jc w:val="center"/>
        <w:rPr>
          <w:rFonts w:ascii="Times New Roman" w:eastAsia="Times New Roman" w:hAnsi="Times New Roman" w:cs="Times New Roman"/>
          <w:b/>
          <w:sz w:val="20"/>
          <w:szCs w:val="20"/>
        </w:rPr>
      </w:pPr>
    </w:p>
    <w:p w14:paraId="7CF1F18B" w14:textId="77777777" w:rsidR="00EF0AE4" w:rsidRPr="00F60C9B" w:rsidRDefault="00EF0AE4" w:rsidP="00EF0AE4">
      <w:pPr>
        <w:keepLines/>
        <w:spacing w:after="0" w:line="240" w:lineRule="auto"/>
        <w:ind w:firstLine="284"/>
        <w:jc w:val="center"/>
        <w:rPr>
          <w:rFonts w:ascii="Times New Roman" w:eastAsia="Times New Roman" w:hAnsi="Times New Roman" w:cs="Times New Roman"/>
          <w:b/>
        </w:rPr>
      </w:pPr>
      <w:r w:rsidRPr="00F60C9B">
        <w:rPr>
          <w:rFonts w:ascii="Times New Roman" w:eastAsia="Times New Roman" w:hAnsi="Times New Roman" w:cs="Times New Roman"/>
          <w:b/>
        </w:rPr>
        <w:t>ЗАДАНИЕ НА ВЫПУСКНУЮ КВАЛИФИКАЦИОННУЮ РАБОТУ</w:t>
      </w:r>
    </w:p>
    <w:p w14:paraId="68CC5AF4" w14:textId="77777777" w:rsidR="00EF0AE4" w:rsidRPr="00F60C9B" w:rsidRDefault="00EF0AE4" w:rsidP="00EF0AE4">
      <w:pPr>
        <w:keepLines/>
        <w:spacing w:after="0" w:line="240" w:lineRule="auto"/>
        <w:jc w:val="center"/>
        <w:rPr>
          <w:rFonts w:ascii="Times New Roman" w:eastAsia="Times New Roman" w:hAnsi="Times New Roman" w:cs="Times New Roman"/>
          <w:sz w:val="20"/>
          <w:szCs w:val="20"/>
        </w:rPr>
      </w:pPr>
    </w:p>
    <w:p w14:paraId="02CA2D6B" w14:textId="77777777" w:rsidR="00EF0AE4" w:rsidRPr="00F60C9B" w:rsidRDefault="00EF0AE4" w:rsidP="00EF0AE4">
      <w:pPr>
        <w:keepLines/>
        <w:spacing w:after="0" w:line="240" w:lineRule="auto"/>
        <w:jc w:val="center"/>
        <w:rPr>
          <w:rFonts w:ascii="Times New Roman" w:eastAsia="Times New Roman" w:hAnsi="Times New Roman" w:cs="Times New Roman"/>
          <w:sz w:val="20"/>
          <w:szCs w:val="20"/>
        </w:rPr>
      </w:pPr>
    </w:p>
    <w:p w14:paraId="213D0F21" w14:textId="77777777" w:rsidR="00EF0AE4" w:rsidRPr="00F60C9B" w:rsidRDefault="00EF0AE4" w:rsidP="00EF0AE4">
      <w:pPr>
        <w:keepLines/>
        <w:spacing w:after="0" w:line="240" w:lineRule="auto"/>
        <w:ind w:left="851" w:right="424"/>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 xml:space="preserve">Обучающийся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sz w:val="20"/>
          <w:szCs w:val="20"/>
        </w:rPr>
        <w:t xml:space="preserve"> группа (шифр)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3E7A33BE" w14:textId="0BAEDF72" w:rsidR="00EF0AE4" w:rsidRPr="00F60C9B" w:rsidRDefault="00EF0AE4" w:rsidP="00EF0AE4">
      <w:pPr>
        <w:keepLines/>
        <w:spacing w:after="0" w:line="240" w:lineRule="auto"/>
        <w:ind w:left="2975" w:right="424" w:firstLine="565"/>
        <w:rPr>
          <w:rFonts w:ascii="Times New Roman" w:eastAsia="Times New Roman" w:hAnsi="Times New Roman" w:cs="Times New Roman"/>
          <w:sz w:val="20"/>
          <w:szCs w:val="20"/>
          <w:vertAlign w:val="superscript"/>
        </w:rPr>
      </w:pPr>
      <w:r w:rsidRPr="00F60C9B">
        <w:rPr>
          <w:rFonts w:ascii="Times New Roman" w:eastAsia="Times New Roman" w:hAnsi="Times New Roman" w:cs="Times New Roman"/>
          <w:sz w:val="20"/>
          <w:szCs w:val="20"/>
          <w:vertAlign w:val="superscript"/>
        </w:rPr>
        <w:t>(</w:t>
      </w:r>
      <w:r w:rsidR="006D7155">
        <w:rPr>
          <w:rFonts w:ascii="Times New Roman" w:eastAsia="Times New Roman" w:hAnsi="Times New Roman" w:cs="Times New Roman"/>
          <w:vertAlign w:val="superscript"/>
          <w:lang w:eastAsia="ru-RU"/>
        </w:rPr>
        <w:t>Фамилия Имя Отчество</w:t>
      </w:r>
      <w:r w:rsidRPr="00F60C9B">
        <w:rPr>
          <w:rFonts w:ascii="Times New Roman" w:eastAsia="Times New Roman" w:hAnsi="Times New Roman" w:cs="Times New Roman"/>
          <w:sz w:val="20"/>
          <w:szCs w:val="20"/>
          <w:vertAlign w:val="superscript"/>
        </w:rPr>
        <w:t>)</w:t>
      </w:r>
    </w:p>
    <w:p w14:paraId="711FC6D4" w14:textId="77777777" w:rsidR="00EF0AE4" w:rsidRPr="00F60C9B" w:rsidRDefault="00EF0AE4" w:rsidP="00EF0AE4">
      <w:pPr>
        <w:keepLines/>
        <w:spacing w:after="0" w:line="240" w:lineRule="auto"/>
        <w:ind w:left="851" w:right="424"/>
        <w:jc w:val="both"/>
        <w:rPr>
          <w:rFonts w:ascii="Times New Roman" w:eastAsia="Times New Roman" w:hAnsi="Times New Roman" w:cs="Times New Roman"/>
          <w:b/>
          <w:sz w:val="20"/>
          <w:szCs w:val="20"/>
        </w:rPr>
      </w:pPr>
    </w:p>
    <w:p w14:paraId="6B1BA5CE" w14:textId="77777777" w:rsidR="00EF0AE4" w:rsidRPr="00F60C9B" w:rsidRDefault="00EF0AE4" w:rsidP="00EF0AE4">
      <w:pPr>
        <w:keepLines/>
        <w:spacing w:after="0" w:line="240" w:lineRule="auto"/>
        <w:ind w:left="851" w:right="424"/>
        <w:jc w:val="both"/>
        <w:rPr>
          <w:rFonts w:ascii="Times New Roman" w:eastAsia="Times New Roman" w:hAnsi="Times New Roman" w:cs="Times New Roman"/>
          <w:b/>
          <w:sz w:val="20"/>
          <w:szCs w:val="20"/>
        </w:rPr>
      </w:pPr>
      <w:r w:rsidRPr="00F60C9B">
        <w:rPr>
          <w:rFonts w:ascii="Times New Roman" w:eastAsia="Times New Roman" w:hAnsi="Times New Roman" w:cs="Times New Roman"/>
          <w:sz w:val="20"/>
          <w:szCs w:val="20"/>
        </w:rPr>
        <w:t xml:space="preserve">Тема: </w:t>
      </w:r>
      <w:r w:rsidRPr="00F60C9B">
        <w:rPr>
          <w:rFonts w:ascii="Times New Roman" w:eastAsia="Times New Roman" w:hAnsi="Times New Roman" w:cs="Times New Roman"/>
          <w:i/>
          <w:iCs/>
          <w:u w:val="single"/>
          <w:lang w:eastAsia="ru-RU"/>
        </w:rPr>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1EB4B42B" w14:textId="77777777" w:rsidR="00EF0AE4" w:rsidRPr="00F60C9B" w:rsidRDefault="00EF0AE4" w:rsidP="00EF0AE4">
      <w:pPr>
        <w:keepLines/>
        <w:spacing w:before="120" w:after="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1570917E" w14:textId="77777777" w:rsidR="00EF0AE4" w:rsidRPr="00F60C9B" w:rsidRDefault="00EF0AE4" w:rsidP="00EF0AE4">
      <w:pPr>
        <w:keepLines/>
        <w:spacing w:before="120" w:after="12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1A8A4746" w14:textId="77777777" w:rsidR="00EF0AE4" w:rsidRPr="00F60C9B" w:rsidRDefault="00EF0AE4" w:rsidP="00EF0AE4">
      <w:pPr>
        <w:keepLines/>
        <w:spacing w:after="0" w:line="240" w:lineRule="auto"/>
        <w:ind w:left="851" w:right="424"/>
        <w:jc w:val="center"/>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(Утверждена приказом от __________________ № ___________ )</w:t>
      </w:r>
    </w:p>
    <w:p w14:paraId="45DCFA42" w14:textId="77777777" w:rsidR="00EF0AE4" w:rsidRPr="00F60C9B" w:rsidRDefault="00EF0AE4" w:rsidP="00EF0AE4">
      <w:pPr>
        <w:keepLines/>
        <w:spacing w:after="0" w:line="240" w:lineRule="auto"/>
        <w:ind w:left="851" w:right="424"/>
        <w:jc w:val="center"/>
        <w:rPr>
          <w:rFonts w:ascii="Times New Roman" w:eastAsia="Times New Roman" w:hAnsi="Times New Roman" w:cs="Times New Roman"/>
          <w:sz w:val="20"/>
          <w:szCs w:val="20"/>
        </w:rPr>
      </w:pPr>
    </w:p>
    <w:p w14:paraId="3AD5CAD8" w14:textId="3F62AB53" w:rsidR="00EF0AE4" w:rsidRPr="00F60C9B" w:rsidRDefault="00EF0AE4" w:rsidP="00527394">
      <w:pPr>
        <w:keepLines/>
        <w:spacing w:before="120" w:after="0" w:line="240" w:lineRule="auto"/>
        <w:ind w:left="851"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1   Перечень подлежащих разработке вопросов</w:t>
      </w:r>
      <w:r>
        <w:rPr>
          <w:rFonts w:ascii="Times New Roman" w:eastAsia="Times New Roman" w:hAnsi="Times New Roman" w:cs="Times New Roman"/>
          <w:sz w:val="20"/>
          <w:szCs w:val="20"/>
        </w:rPr>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36D39E81" w14:textId="77777777" w:rsidR="00EF0AE4" w:rsidRPr="00F60C9B" w:rsidRDefault="00EF0AE4" w:rsidP="00EF0AE4">
      <w:pPr>
        <w:keepLines/>
        <w:spacing w:before="120" w:after="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6F749320" w14:textId="77777777" w:rsidR="00EF0AE4" w:rsidRPr="00F60C9B" w:rsidRDefault="00EF0AE4" w:rsidP="00EF0AE4">
      <w:pPr>
        <w:keepLines/>
        <w:spacing w:before="120" w:after="12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6BD889C2" w14:textId="3B0B2B5A" w:rsidR="00227D8B" w:rsidRPr="00F60C9B" w:rsidRDefault="00227D8B" w:rsidP="00227D8B">
      <w:pPr>
        <w:keepLines/>
        <w:spacing w:before="240" w:after="0" w:line="240" w:lineRule="auto"/>
        <w:ind w:left="851"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 xml:space="preserve">2  Перечень </w:t>
      </w:r>
      <w:r>
        <w:rPr>
          <w:rFonts w:ascii="Times New Roman" w:eastAsia="Times New Roman" w:hAnsi="Times New Roman" w:cs="Times New Roman"/>
          <w:sz w:val="20"/>
          <w:szCs w:val="20"/>
        </w:rPr>
        <w:t>разделов выпускной квалификационной работы</w:t>
      </w:r>
    </w:p>
    <w:p w14:paraId="4867DF99" w14:textId="0DE5E454" w:rsidR="00227D8B" w:rsidRPr="00F60C9B" w:rsidRDefault="00EF0AE4" w:rsidP="00227D8B">
      <w:pPr>
        <w:keepLines/>
        <w:spacing w:before="120" w:after="0" w:line="240" w:lineRule="auto"/>
        <w:ind w:left="851"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2</w:t>
      </w:r>
      <w:r w:rsidR="00227D8B">
        <w:rPr>
          <w:rFonts w:ascii="Times New Roman" w:eastAsia="Times New Roman" w:hAnsi="Times New Roman" w:cs="Times New Roman"/>
          <w:sz w:val="20"/>
          <w:szCs w:val="20"/>
        </w:rPr>
        <w:t>.1</w:t>
      </w:r>
      <w:r w:rsidRPr="00F60C9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Р</w:t>
      </w:r>
      <w:r w:rsidRPr="00F60C9B">
        <w:rPr>
          <w:rFonts w:ascii="Times New Roman" w:eastAsia="Times New Roman" w:hAnsi="Times New Roman" w:cs="Times New Roman"/>
          <w:sz w:val="20"/>
          <w:szCs w:val="20"/>
        </w:rPr>
        <w:t xml:space="preserve">аздел </w:t>
      </w:r>
      <w:r w:rsidR="00227D8B" w:rsidRPr="00F60C9B">
        <w:rPr>
          <w:rFonts w:ascii="Times New Roman" w:eastAsia="Times New Roman" w:hAnsi="Times New Roman" w:cs="Times New Roman"/>
          <w:i/>
          <w:iCs/>
          <w:u w:val="single"/>
          <w:lang w:eastAsia="ru-RU"/>
        </w:rPr>
        <w:tab/>
      </w:r>
      <w:r w:rsidR="00227D8B" w:rsidRPr="00F60C9B">
        <w:rPr>
          <w:rFonts w:ascii="Times New Roman" w:eastAsia="Times New Roman" w:hAnsi="Times New Roman" w:cs="Times New Roman"/>
          <w:i/>
          <w:iCs/>
          <w:u w:val="single"/>
          <w:lang w:eastAsia="ru-RU"/>
        </w:rPr>
        <w:tab/>
      </w:r>
      <w:r w:rsidR="00227D8B" w:rsidRPr="00F60C9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00227D8B" w:rsidRPr="00F60C9B">
        <w:rPr>
          <w:rFonts w:ascii="Times New Roman" w:eastAsia="Times New Roman" w:hAnsi="Times New Roman" w:cs="Times New Roman"/>
          <w:i/>
          <w:iCs/>
          <w:u w:val="single"/>
          <w:lang w:eastAsia="ru-RU"/>
        </w:rPr>
        <w:tab/>
      </w:r>
      <w:r w:rsidR="00227D8B" w:rsidRPr="00F60C9B">
        <w:rPr>
          <w:rFonts w:ascii="Times New Roman" w:eastAsia="Times New Roman" w:hAnsi="Times New Roman" w:cs="Times New Roman"/>
          <w:i/>
          <w:iCs/>
          <w:u w:val="single"/>
          <w:lang w:eastAsia="ru-RU"/>
        </w:rPr>
        <w:tab/>
      </w:r>
    </w:p>
    <w:p w14:paraId="53F9C4BA" w14:textId="77777777" w:rsidR="00227D8B" w:rsidRPr="00F60C9B" w:rsidRDefault="00227D8B" w:rsidP="00227D8B">
      <w:pPr>
        <w:keepLines/>
        <w:spacing w:before="120" w:after="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2FFCECBC" w14:textId="77777777" w:rsidR="00227D8B" w:rsidRPr="00F60C9B" w:rsidRDefault="00227D8B" w:rsidP="00227D8B">
      <w:pPr>
        <w:keepLines/>
        <w:spacing w:before="120" w:after="12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0C8EC04D" w14:textId="70BE91FC" w:rsidR="00227D8B" w:rsidRPr="00F60C9B" w:rsidRDefault="00227D8B" w:rsidP="00227D8B">
      <w:pPr>
        <w:keepLines/>
        <w:spacing w:before="120" w:after="0" w:line="240" w:lineRule="auto"/>
        <w:ind w:left="851" w:righ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r w:rsidR="00EF0AE4">
        <w:rPr>
          <w:rFonts w:ascii="Times New Roman" w:eastAsia="Times New Roman" w:hAnsi="Times New Roman" w:cs="Times New Roman"/>
          <w:sz w:val="20"/>
          <w:szCs w:val="20"/>
        </w:rPr>
        <w:t>.</w:t>
      </w:r>
      <w:r w:rsidR="00EF0AE4" w:rsidRPr="00F60C9B">
        <w:rPr>
          <w:rFonts w:ascii="Times New Roman" w:eastAsia="Times New Roman" w:hAnsi="Times New Roman" w:cs="Times New Roman"/>
          <w:sz w:val="20"/>
          <w:szCs w:val="20"/>
        </w:rPr>
        <w:t xml:space="preserve"> </w:t>
      </w:r>
      <w:r w:rsidR="00EF0AE4">
        <w:rPr>
          <w:rFonts w:ascii="Times New Roman" w:eastAsia="Times New Roman" w:hAnsi="Times New Roman" w:cs="Times New Roman"/>
          <w:sz w:val="20"/>
          <w:szCs w:val="20"/>
        </w:rPr>
        <w:t>Р</w:t>
      </w:r>
      <w:r w:rsidR="00EF0AE4" w:rsidRPr="00F60C9B">
        <w:rPr>
          <w:rFonts w:ascii="Times New Roman" w:eastAsia="Times New Roman" w:hAnsi="Times New Roman" w:cs="Times New Roman"/>
          <w:sz w:val="20"/>
          <w:szCs w:val="20"/>
        </w:rPr>
        <w:t xml:space="preserve">аздел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5B7414D3" w14:textId="77777777" w:rsidR="00227D8B" w:rsidRPr="00F60C9B" w:rsidRDefault="00227D8B" w:rsidP="00227D8B">
      <w:pPr>
        <w:keepLines/>
        <w:spacing w:before="120" w:after="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0F4FCE1A" w14:textId="77777777" w:rsidR="00227D8B" w:rsidRPr="00F60C9B" w:rsidRDefault="00227D8B" w:rsidP="00227D8B">
      <w:pPr>
        <w:keepLines/>
        <w:spacing w:before="120" w:after="12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0C3DC61D" w14:textId="6404A862" w:rsidR="00227D8B" w:rsidRPr="00F60C9B" w:rsidRDefault="00227D8B" w:rsidP="00227D8B">
      <w:pPr>
        <w:keepLines/>
        <w:spacing w:before="120" w:after="0" w:line="240" w:lineRule="auto"/>
        <w:ind w:left="851" w:righ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r w:rsidR="00EF0AE4">
        <w:rPr>
          <w:rFonts w:ascii="Times New Roman" w:eastAsia="Times New Roman" w:hAnsi="Times New Roman" w:cs="Times New Roman"/>
          <w:sz w:val="20"/>
          <w:szCs w:val="20"/>
        </w:rPr>
        <w:t>.</w:t>
      </w:r>
      <w:r w:rsidR="00EF0AE4" w:rsidRPr="00F60C9B">
        <w:rPr>
          <w:rFonts w:ascii="Times New Roman" w:eastAsia="Times New Roman" w:hAnsi="Times New Roman" w:cs="Times New Roman"/>
          <w:sz w:val="20"/>
          <w:szCs w:val="20"/>
        </w:rPr>
        <w:t xml:space="preserve"> </w:t>
      </w:r>
      <w:r w:rsidR="00EF0AE4">
        <w:rPr>
          <w:rFonts w:ascii="Times New Roman" w:eastAsia="Times New Roman" w:hAnsi="Times New Roman" w:cs="Times New Roman"/>
          <w:sz w:val="20"/>
          <w:szCs w:val="20"/>
        </w:rPr>
        <w:t>Раздел</w:t>
      </w:r>
      <w:r w:rsidR="00EF0AE4" w:rsidRPr="00F60C9B">
        <w:rPr>
          <w:rFonts w:ascii="Times New Roman" w:eastAsia="Times New Roman" w:hAnsi="Times New Roman" w:cs="Times New Roman"/>
          <w:sz w:val="20"/>
          <w:szCs w:val="20"/>
        </w:rPr>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38E5F9B6" w14:textId="77777777" w:rsidR="00227D8B" w:rsidRPr="00F60C9B" w:rsidRDefault="00227D8B" w:rsidP="00227D8B">
      <w:pPr>
        <w:keepLines/>
        <w:spacing w:before="120" w:after="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69A99747" w14:textId="77777777" w:rsidR="00227D8B" w:rsidRPr="00F60C9B" w:rsidRDefault="00227D8B" w:rsidP="00227D8B">
      <w:pPr>
        <w:keepLines/>
        <w:spacing w:before="120" w:after="12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39AE1AD6" w14:textId="63186FE7" w:rsidR="00227D8B" w:rsidRPr="00F60C9B" w:rsidRDefault="00227D8B" w:rsidP="00227D8B">
      <w:pPr>
        <w:keepLines/>
        <w:spacing w:before="120" w:after="0" w:line="240" w:lineRule="auto"/>
        <w:ind w:left="851" w:righ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r w:rsidRPr="00F60C9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Раздел</w:t>
      </w:r>
      <w:r w:rsidRPr="00F60C9B">
        <w:rPr>
          <w:rFonts w:ascii="Times New Roman" w:eastAsia="Times New Roman" w:hAnsi="Times New Roman" w:cs="Times New Roman"/>
          <w:sz w:val="20"/>
          <w:szCs w:val="20"/>
        </w:rPr>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674857CF" w14:textId="77777777" w:rsidR="00227D8B" w:rsidRPr="00F60C9B" w:rsidRDefault="00227D8B" w:rsidP="00227D8B">
      <w:pPr>
        <w:keepLines/>
        <w:spacing w:before="120" w:after="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5D5D98C2" w14:textId="38AC7063" w:rsidR="00227D8B" w:rsidRDefault="00227D8B" w:rsidP="00227D8B">
      <w:pPr>
        <w:keepLines/>
        <w:spacing w:before="120" w:after="120" w:line="240" w:lineRule="auto"/>
        <w:ind w:left="851" w:right="425"/>
        <w:jc w:val="both"/>
        <w:rPr>
          <w:rFonts w:ascii="Times New Roman" w:eastAsia="Times New Roman" w:hAnsi="Times New Roman" w:cs="Times New Roman"/>
          <w:i/>
          <w:iCs/>
          <w:u w:val="single"/>
          <w:lang w:eastAsia="ru-RU"/>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4A605550" w14:textId="77777777" w:rsidR="00227D8B" w:rsidRDefault="00227D8B">
      <w:pPr>
        <w:rPr>
          <w:rFonts w:ascii="Times New Roman" w:eastAsia="Times New Roman" w:hAnsi="Times New Roman" w:cs="Times New Roman"/>
          <w:i/>
          <w:iCs/>
          <w:u w:val="single"/>
          <w:lang w:eastAsia="ru-RU"/>
        </w:rPr>
      </w:pPr>
      <w:r>
        <w:rPr>
          <w:rFonts w:ascii="Times New Roman" w:eastAsia="Times New Roman" w:hAnsi="Times New Roman" w:cs="Times New Roman"/>
          <w:i/>
          <w:iCs/>
          <w:u w:val="single"/>
          <w:lang w:eastAsia="ru-RU"/>
        </w:rPr>
        <w:br w:type="page"/>
      </w:r>
    </w:p>
    <w:p w14:paraId="11A9C30C" w14:textId="402F9A02" w:rsidR="00227D8B" w:rsidRPr="00F60C9B" w:rsidRDefault="00227D8B" w:rsidP="00227D8B">
      <w:pPr>
        <w:keepLines/>
        <w:spacing w:before="120" w:after="120" w:line="240" w:lineRule="auto"/>
        <w:ind w:left="851"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noProof/>
          <w:sz w:val="28"/>
          <w:szCs w:val="28"/>
          <w:lang w:eastAsia="ru-RU"/>
        </w:rPr>
        <w:lastRenderedPageBreak/>
        <mc:AlternateContent>
          <mc:Choice Requires="wps">
            <w:drawing>
              <wp:anchor distT="0" distB="0" distL="114300" distR="114300" simplePos="0" relativeHeight="251658249" behindDoc="0" locked="0" layoutInCell="1" allowOverlap="1" wp14:anchorId="414DC1B4" wp14:editId="4EE24539">
                <wp:simplePos x="0" y="0"/>
                <wp:positionH relativeFrom="column">
                  <wp:posOffset>-19050</wp:posOffset>
                </wp:positionH>
                <wp:positionV relativeFrom="paragraph">
                  <wp:posOffset>-89535</wp:posOffset>
                </wp:positionV>
                <wp:extent cx="5938520" cy="8040370"/>
                <wp:effectExtent l="0" t="0" r="24130" b="17780"/>
                <wp:wrapNone/>
                <wp:docPr id="12" name="Прямоугольник 12"/>
                <wp:cNvGraphicFramePr/>
                <a:graphic xmlns:a="http://schemas.openxmlformats.org/drawingml/2006/main">
                  <a:graphicData uri="http://schemas.microsoft.com/office/word/2010/wordprocessingShape">
                    <wps:wsp>
                      <wps:cNvSpPr/>
                      <wps:spPr>
                        <a:xfrm>
                          <a:off x="0" y="0"/>
                          <a:ext cx="5938520" cy="8040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D0824E" id="Прямоугольник 12" o:spid="_x0000_s1026" style="position:absolute;margin-left:-1.5pt;margin-top:-7.05pt;width:467.6pt;height:633.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" filled="f" strokecolor="black [3213]" strokeweight="1pt"/>
            </w:pict>
          </mc:Fallback>
        </mc:AlternateContent>
      </w:r>
    </w:p>
    <w:p w14:paraId="6ABA2E47" w14:textId="6A522C7B" w:rsidR="00227D8B" w:rsidRPr="00F60C9B" w:rsidRDefault="00227D8B" w:rsidP="00227D8B">
      <w:pPr>
        <w:keepLines/>
        <w:spacing w:before="120" w:after="0" w:line="240" w:lineRule="auto"/>
        <w:ind w:left="567" w:righ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sidRPr="00F60C9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Раздел</w:t>
      </w:r>
      <w:r w:rsidRPr="00F60C9B">
        <w:rPr>
          <w:rFonts w:ascii="Times New Roman" w:eastAsia="Times New Roman" w:hAnsi="Times New Roman" w:cs="Times New Roman"/>
          <w:sz w:val="20"/>
          <w:szCs w:val="20"/>
        </w:rPr>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038E57E7" w14:textId="30AC1385" w:rsidR="00227D8B" w:rsidRPr="00F60C9B" w:rsidRDefault="00227D8B" w:rsidP="00227D8B">
      <w:pPr>
        <w:keepLines/>
        <w:spacing w:before="120" w:after="0" w:line="240" w:lineRule="auto"/>
        <w:ind w:left="567"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06CEE0EF" w14:textId="547594A1" w:rsidR="00227D8B" w:rsidRPr="00F60C9B" w:rsidRDefault="00227D8B" w:rsidP="00227D8B">
      <w:pPr>
        <w:keepLines/>
        <w:spacing w:before="120" w:after="120" w:line="240" w:lineRule="auto"/>
        <w:ind w:left="567"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5000D235" w14:textId="56863D50" w:rsidR="00227D8B" w:rsidRPr="00F60C9B" w:rsidRDefault="00227D8B" w:rsidP="00227D8B">
      <w:pPr>
        <w:keepLines/>
        <w:spacing w:before="120" w:after="120" w:line="240" w:lineRule="auto"/>
        <w:ind w:left="567" w:righ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sidR="00EF0AE4" w:rsidRPr="00F60C9B">
        <w:rPr>
          <w:rFonts w:ascii="Times New Roman" w:eastAsia="Times New Roman" w:hAnsi="Times New Roman" w:cs="Times New Roman"/>
          <w:sz w:val="20"/>
          <w:szCs w:val="20"/>
        </w:rPr>
        <w:t xml:space="preserve">Перечень </w:t>
      </w:r>
      <w:r w:rsidR="00EF0AE4">
        <w:rPr>
          <w:rFonts w:ascii="Times New Roman" w:eastAsia="Times New Roman" w:hAnsi="Times New Roman" w:cs="Times New Roman"/>
          <w:sz w:val="20"/>
          <w:szCs w:val="20"/>
        </w:rPr>
        <w:t xml:space="preserve">демонстрационных </w:t>
      </w:r>
      <w:r w:rsidR="00EF0AE4" w:rsidRPr="00F60C9B">
        <w:rPr>
          <w:rFonts w:ascii="Times New Roman" w:eastAsia="Times New Roman" w:hAnsi="Times New Roman" w:cs="Times New Roman"/>
          <w:sz w:val="20"/>
          <w:szCs w:val="20"/>
        </w:rPr>
        <w:t>материал</w:t>
      </w:r>
      <w:r w:rsidR="00EF0AE4">
        <w:rPr>
          <w:rFonts w:ascii="Times New Roman" w:eastAsia="Times New Roman" w:hAnsi="Times New Roman" w:cs="Times New Roman"/>
          <w:sz w:val="20"/>
          <w:szCs w:val="20"/>
        </w:rPr>
        <w:t>ов</w:t>
      </w:r>
      <w:r w:rsidR="00EF0AE4" w:rsidRPr="00F60C9B">
        <w:rPr>
          <w:rFonts w:ascii="Times New Roman" w:eastAsia="Times New Roman" w:hAnsi="Times New Roman" w:cs="Times New Roman"/>
          <w:sz w:val="20"/>
          <w:szCs w:val="20"/>
        </w:rPr>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p>
    <w:p w14:paraId="4A8D2AD2" w14:textId="1BC1FF9B" w:rsidR="00227D8B" w:rsidRPr="00F60C9B" w:rsidRDefault="00227D8B" w:rsidP="00227D8B">
      <w:pPr>
        <w:keepLines/>
        <w:spacing w:before="120" w:after="0" w:line="240" w:lineRule="auto"/>
        <w:ind w:left="567"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24B0A5E3" w14:textId="7C7795BB" w:rsidR="00227D8B" w:rsidRPr="00F60C9B" w:rsidRDefault="00227D8B" w:rsidP="00227D8B">
      <w:pPr>
        <w:keepLines/>
        <w:spacing w:before="120" w:after="120" w:line="240" w:lineRule="auto"/>
        <w:ind w:left="567"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44E17A5A" w14:textId="12B80F29" w:rsidR="00227D8B" w:rsidRPr="00F60C9B" w:rsidRDefault="00227D8B" w:rsidP="00227D8B">
      <w:pPr>
        <w:keepLines/>
        <w:spacing w:before="120" w:after="0" w:line="240" w:lineRule="auto"/>
        <w:ind w:left="567" w:right="425"/>
        <w:jc w:val="both"/>
        <w:rPr>
          <w:rFonts w:ascii="Times New Roman" w:eastAsia="Times New Roman" w:hAnsi="Times New Roman" w:cs="Times New Roman"/>
          <w:b/>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05BE8657" w14:textId="4331149C" w:rsidR="00227D8B" w:rsidRPr="00F60C9B" w:rsidRDefault="00227D8B" w:rsidP="00227D8B">
      <w:pPr>
        <w:keepLines/>
        <w:spacing w:before="240" w:after="0" w:line="240" w:lineRule="auto"/>
        <w:ind w:left="567" w:right="850"/>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4</w:t>
      </w:r>
      <w:r>
        <w:rPr>
          <w:rFonts w:ascii="Times New Roman" w:eastAsia="Times New Roman" w:hAnsi="Times New Roman" w:cs="Times New Roman"/>
          <w:sz w:val="20"/>
          <w:szCs w:val="20"/>
        </w:rPr>
        <w:t>.</w:t>
      </w:r>
      <w:r w:rsidRPr="00F60C9B">
        <w:rPr>
          <w:rFonts w:ascii="Times New Roman" w:eastAsia="Times New Roman" w:hAnsi="Times New Roman" w:cs="Times New Roman"/>
          <w:sz w:val="20"/>
          <w:szCs w:val="20"/>
        </w:rPr>
        <w:t xml:space="preserve">  Руководитель и консультанты (с указанием степени, звания, должности и места </w:t>
      </w:r>
      <w:r>
        <w:rPr>
          <w:rFonts w:ascii="Times New Roman" w:eastAsia="Times New Roman" w:hAnsi="Times New Roman" w:cs="Times New Roman"/>
          <w:sz w:val="20"/>
          <w:szCs w:val="20"/>
        </w:rPr>
        <w:t xml:space="preserve">            </w:t>
      </w:r>
      <w:r w:rsidRPr="00F60C9B">
        <w:rPr>
          <w:rFonts w:ascii="Times New Roman" w:eastAsia="Times New Roman" w:hAnsi="Times New Roman" w:cs="Times New Roman"/>
          <w:sz w:val="20"/>
          <w:szCs w:val="20"/>
        </w:rPr>
        <w:t>работы)</w:t>
      </w:r>
    </w:p>
    <w:p w14:paraId="4775F353" w14:textId="4F0BA1B1" w:rsidR="00EF0AE4" w:rsidRPr="00F60C9B" w:rsidRDefault="00EF0AE4" w:rsidP="00527394">
      <w:pPr>
        <w:keepLines/>
        <w:spacing w:before="24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4</w:t>
      </w:r>
      <w:r w:rsidR="00227D8B">
        <w:rPr>
          <w:rFonts w:ascii="Times New Roman" w:eastAsia="Times New Roman" w:hAnsi="Times New Roman" w:cs="Times New Roman"/>
          <w:sz w:val="20"/>
          <w:szCs w:val="20"/>
        </w:rPr>
        <w:t>.1.</w:t>
      </w:r>
      <w:r w:rsidRPr="00F60C9B">
        <w:rPr>
          <w:rFonts w:ascii="Times New Roman" w:eastAsia="Times New Roman" w:hAnsi="Times New Roman" w:cs="Times New Roman"/>
          <w:sz w:val="20"/>
          <w:szCs w:val="20"/>
        </w:rPr>
        <w:t xml:space="preserve">  Руководитель ВКР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13049FAE" w14:textId="77777777" w:rsidR="00EF0AE4" w:rsidRPr="00F60C9B" w:rsidRDefault="00EF0AE4" w:rsidP="00EF0AE4">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336E9899" w14:textId="3EFEEA67" w:rsidR="00EF0AE4" w:rsidRDefault="00EF0AE4" w:rsidP="00EF0AE4">
      <w:pPr>
        <w:keepLines/>
        <w:spacing w:before="120" w:after="0" w:line="240" w:lineRule="auto"/>
        <w:ind w:left="567" w:right="425"/>
        <w:jc w:val="both"/>
        <w:rPr>
          <w:rFonts w:ascii="Times New Roman" w:eastAsia="Times New Roman" w:hAnsi="Times New Roman" w:cs="Times New Roman"/>
          <w:i/>
          <w:iCs/>
          <w:u w:val="single"/>
          <w:lang w:eastAsia="ru-RU"/>
        </w:rPr>
      </w:pPr>
      <w:r w:rsidRPr="00F60C9B">
        <w:rPr>
          <w:rFonts w:ascii="Times New Roman" w:eastAsia="Times New Roman" w:hAnsi="Times New Roman" w:cs="Times New Roman"/>
          <w:sz w:val="20"/>
          <w:szCs w:val="20"/>
        </w:rPr>
        <w:t>4.</w:t>
      </w:r>
      <w:r w:rsidR="00227D8B">
        <w:rPr>
          <w:rFonts w:ascii="Times New Roman" w:eastAsia="Times New Roman" w:hAnsi="Times New Roman" w:cs="Times New Roman"/>
          <w:sz w:val="20"/>
          <w:szCs w:val="20"/>
        </w:rPr>
        <w:t>2.</w:t>
      </w:r>
      <w:r w:rsidRPr="00F60C9B">
        <w:rPr>
          <w:rFonts w:ascii="Times New Roman" w:eastAsia="Times New Roman" w:hAnsi="Times New Roman" w:cs="Times New Roman"/>
          <w:sz w:val="20"/>
          <w:szCs w:val="20"/>
        </w:rPr>
        <w:t xml:space="preserve"> Консультант по</w:t>
      </w:r>
      <w:r>
        <w:rPr>
          <w:rFonts w:ascii="Times New Roman" w:eastAsia="Times New Roman" w:hAnsi="Times New Roman" w:cs="Times New Roman"/>
          <w:sz w:val="20"/>
          <w:szCs w:val="20"/>
        </w:rPr>
        <w:t xml:space="preserve"> разделу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547349C2" w14:textId="2BE8DE79" w:rsidR="00227D8B" w:rsidRPr="00F60C9B" w:rsidRDefault="00227D8B" w:rsidP="00EF0AE4">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568EDD64" w14:textId="65E1773C" w:rsidR="00EF0AE4" w:rsidRDefault="00EF0AE4" w:rsidP="00EF0AE4">
      <w:pPr>
        <w:keepLines/>
        <w:spacing w:before="120" w:after="0" w:line="240" w:lineRule="auto"/>
        <w:ind w:left="567" w:right="425"/>
        <w:jc w:val="both"/>
        <w:rPr>
          <w:rFonts w:ascii="Times New Roman" w:eastAsia="Times New Roman" w:hAnsi="Times New Roman" w:cs="Times New Roman"/>
          <w:i/>
          <w:iCs/>
          <w:u w:val="single"/>
          <w:lang w:eastAsia="ru-RU"/>
        </w:rPr>
      </w:pPr>
      <w:r w:rsidRPr="00F60C9B">
        <w:rPr>
          <w:rFonts w:ascii="Times New Roman" w:eastAsia="Times New Roman" w:hAnsi="Times New Roman" w:cs="Times New Roman"/>
          <w:sz w:val="20"/>
          <w:szCs w:val="20"/>
        </w:rPr>
        <w:t>4.</w:t>
      </w:r>
      <w:r w:rsidR="00227D8B">
        <w:rPr>
          <w:rFonts w:ascii="Times New Roman" w:eastAsia="Times New Roman" w:hAnsi="Times New Roman" w:cs="Times New Roman"/>
          <w:sz w:val="20"/>
          <w:szCs w:val="20"/>
        </w:rPr>
        <w:t>3.</w:t>
      </w:r>
      <w:r w:rsidRPr="00F60C9B">
        <w:rPr>
          <w:rFonts w:ascii="Times New Roman" w:eastAsia="Times New Roman" w:hAnsi="Times New Roman" w:cs="Times New Roman"/>
          <w:sz w:val="20"/>
          <w:szCs w:val="20"/>
        </w:rPr>
        <w:t xml:space="preserve"> Консультант по</w:t>
      </w:r>
      <w:r>
        <w:rPr>
          <w:rFonts w:ascii="Times New Roman" w:eastAsia="Times New Roman" w:hAnsi="Times New Roman" w:cs="Times New Roman"/>
          <w:sz w:val="20"/>
          <w:szCs w:val="20"/>
        </w:rPr>
        <w:t xml:space="preserve"> разделу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15A817E2" w14:textId="1FAB9F67" w:rsidR="00227D8B" w:rsidRPr="00F60C9B" w:rsidRDefault="00227D8B" w:rsidP="00EF0AE4">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41D02948" w14:textId="6CA8FFD5" w:rsidR="00EF0AE4" w:rsidRDefault="00EF0AE4" w:rsidP="00EF0AE4">
      <w:pPr>
        <w:keepLines/>
        <w:spacing w:before="120" w:after="0" w:line="240" w:lineRule="auto"/>
        <w:ind w:left="567" w:right="425"/>
        <w:jc w:val="both"/>
        <w:rPr>
          <w:rFonts w:ascii="Times New Roman" w:eastAsia="Times New Roman" w:hAnsi="Times New Roman" w:cs="Times New Roman"/>
          <w:i/>
          <w:iCs/>
          <w:u w:val="single"/>
          <w:lang w:eastAsia="ru-RU"/>
        </w:rPr>
      </w:pPr>
      <w:r w:rsidRPr="00F60C9B">
        <w:rPr>
          <w:rFonts w:ascii="Times New Roman" w:eastAsia="Times New Roman" w:hAnsi="Times New Roman" w:cs="Times New Roman"/>
          <w:sz w:val="20"/>
          <w:szCs w:val="20"/>
        </w:rPr>
        <w:t>4.</w:t>
      </w:r>
      <w:r w:rsidR="00227D8B">
        <w:rPr>
          <w:rFonts w:ascii="Times New Roman" w:eastAsia="Times New Roman" w:hAnsi="Times New Roman" w:cs="Times New Roman"/>
          <w:sz w:val="20"/>
          <w:szCs w:val="20"/>
        </w:rPr>
        <w:t>4.</w:t>
      </w:r>
      <w:r w:rsidRPr="00F60C9B">
        <w:rPr>
          <w:rFonts w:ascii="Times New Roman" w:eastAsia="Times New Roman" w:hAnsi="Times New Roman" w:cs="Times New Roman"/>
          <w:sz w:val="20"/>
          <w:szCs w:val="20"/>
        </w:rPr>
        <w:t xml:space="preserve"> Консультант по</w:t>
      </w:r>
      <w:r>
        <w:rPr>
          <w:rFonts w:ascii="Times New Roman" w:eastAsia="Times New Roman" w:hAnsi="Times New Roman" w:cs="Times New Roman"/>
          <w:sz w:val="20"/>
          <w:szCs w:val="20"/>
        </w:rPr>
        <w:t xml:space="preserve"> разделу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00227D8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2A6B7A34" w14:textId="160EE4EC" w:rsidR="00227D8B" w:rsidRPr="00F60C9B" w:rsidRDefault="00227D8B" w:rsidP="00EF0AE4">
      <w:pPr>
        <w:keepLines/>
        <w:spacing w:before="120" w:after="0" w:line="240" w:lineRule="auto"/>
        <w:ind w:left="567" w:right="425"/>
        <w:jc w:val="both"/>
        <w:rPr>
          <w:rFonts w:ascii="Times New Roman" w:eastAsia="Times New Roman" w:hAnsi="Times New Roman" w:cs="Times New Roman"/>
          <w:sz w:val="20"/>
          <w:szCs w:val="20"/>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771498E9" w14:textId="77777777" w:rsidR="00EF0AE4" w:rsidRPr="00F60C9B" w:rsidRDefault="00EF0AE4" w:rsidP="00EF0AE4">
      <w:pPr>
        <w:keepLines/>
        <w:spacing w:before="240" w:after="0" w:line="240" w:lineRule="auto"/>
        <w:ind w:left="567" w:right="992"/>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5  Дата выдачи задания  «____» _______________ 20___ года</w:t>
      </w:r>
    </w:p>
    <w:p w14:paraId="6C3B0852" w14:textId="3D187EA5" w:rsidR="00EF0AE4" w:rsidRPr="00F60C9B" w:rsidRDefault="00EF0AE4" w:rsidP="00EF0AE4">
      <w:pPr>
        <w:keepLines/>
        <w:spacing w:before="240" w:after="0" w:line="240" w:lineRule="auto"/>
        <w:ind w:firstLine="567"/>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Руководитель</w:t>
      </w:r>
      <w:r w:rsidR="00632A2D">
        <w:rPr>
          <w:rStyle w:val="aa"/>
        </w:rPr>
        <w:t xml:space="preserve"> </w:t>
      </w:r>
      <w:r w:rsidR="00632A2D">
        <w:rPr>
          <w:rFonts w:ascii="Times New Roman" w:eastAsia="Times New Roman" w:hAnsi="Times New Roman" w:cs="Times New Roman"/>
          <w:sz w:val="20"/>
          <w:szCs w:val="20"/>
        </w:rPr>
        <w:t>ВКР</w:t>
      </w:r>
      <w:r w:rsidRPr="00F60C9B">
        <w:rPr>
          <w:rFonts w:ascii="Times New Roman" w:eastAsia="Times New Roman" w:hAnsi="Times New Roman" w:cs="Times New Roman"/>
          <w:sz w:val="20"/>
          <w:szCs w:val="20"/>
        </w:rPr>
        <w:t xml:space="preserve">     _______________ / _______________________ /</w:t>
      </w:r>
    </w:p>
    <w:p w14:paraId="2FBB1E5D" w14:textId="77777777" w:rsidR="00EF0AE4" w:rsidRPr="00F60C9B" w:rsidRDefault="00EF0AE4" w:rsidP="00EF0AE4">
      <w:pPr>
        <w:keepLines/>
        <w:spacing w:after="0" w:line="240" w:lineRule="auto"/>
        <w:ind w:left="993" w:right="991" w:firstLine="567"/>
        <w:jc w:val="both"/>
        <w:rPr>
          <w:rFonts w:ascii="Times New Roman" w:eastAsia="Times New Roman" w:hAnsi="Times New Roman" w:cs="Times New Roman"/>
          <w:sz w:val="20"/>
          <w:szCs w:val="20"/>
        </w:rPr>
      </w:pPr>
    </w:p>
    <w:p w14:paraId="388890E8" w14:textId="77777777" w:rsidR="00EF0AE4" w:rsidRPr="00F60C9B" w:rsidRDefault="00EF0AE4" w:rsidP="00EF0AE4">
      <w:pPr>
        <w:keepLines/>
        <w:spacing w:after="0" w:line="240" w:lineRule="auto"/>
        <w:ind w:firstLine="567"/>
        <w:rPr>
          <w:rFonts w:ascii="Times New Roman" w:eastAsia="Times New Roman" w:hAnsi="Times New Roman" w:cs="Times New Roman"/>
          <w:sz w:val="20"/>
          <w:szCs w:val="20"/>
          <w:u w:val="single"/>
        </w:rPr>
      </w:pPr>
      <w:r w:rsidRPr="00F60C9B">
        <w:rPr>
          <w:rFonts w:ascii="Times New Roman" w:eastAsia="Times New Roman" w:hAnsi="Times New Roman" w:cs="Times New Roman"/>
          <w:sz w:val="20"/>
          <w:szCs w:val="20"/>
        </w:rPr>
        <w:t>Задание принял к исполнению ______________ / _______________________ /</w:t>
      </w:r>
    </w:p>
    <w:p w14:paraId="6A2BD3D1" w14:textId="257F3A9F" w:rsidR="00EF0AE4" w:rsidRPr="00F60C9B" w:rsidRDefault="00EF0AE4" w:rsidP="00EF0AE4">
      <w:pPr>
        <w:keepLines/>
        <w:spacing w:after="0" w:line="240" w:lineRule="auto"/>
        <w:ind w:left="2832" w:firstLine="708"/>
        <w:rPr>
          <w:rFonts w:ascii="Times New Roman" w:eastAsia="Times New Roman" w:hAnsi="Times New Roman" w:cs="Times New Roman"/>
          <w:sz w:val="20"/>
          <w:szCs w:val="20"/>
          <w:vertAlign w:val="superscript"/>
        </w:rPr>
      </w:pPr>
      <w:r w:rsidRPr="00F60C9B">
        <w:rPr>
          <w:rFonts w:ascii="Times New Roman" w:eastAsia="Times New Roman" w:hAnsi="Times New Roman" w:cs="Times New Roman"/>
          <w:sz w:val="20"/>
          <w:szCs w:val="20"/>
          <w:vertAlign w:val="superscript"/>
        </w:rPr>
        <w:t xml:space="preserve">    (подпись)                             </w:t>
      </w:r>
      <w:r w:rsidR="00B54A6E">
        <w:rPr>
          <w:rFonts w:ascii="Times New Roman" w:eastAsia="Times New Roman" w:hAnsi="Times New Roman" w:cs="Times New Roman"/>
          <w:sz w:val="20"/>
          <w:szCs w:val="20"/>
          <w:vertAlign w:val="superscript"/>
        </w:rPr>
        <w:t xml:space="preserve">    </w:t>
      </w:r>
      <w:r w:rsidRPr="00F60C9B">
        <w:rPr>
          <w:rFonts w:ascii="Times New Roman" w:eastAsia="Times New Roman" w:hAnsi="Times New Roman" w:cs="Times New Roman"/>
          <w:sz w:val="20"/>
          <w:szCs w:val="20"/>
          <w:vertAlign w:val="superscript"/>
        </w:rPr>
        <w:t>(</w:t>
      </w:r>
      <w:r w:rsidR="00B54A6E">
        <w:rPr>
          <w:rFonts w:ascii="Times New Roman" w:eastAsia="Times New Roman" w:hAnsi="Times New Roman" w:cs="Times New Roman"/>
          <w:sz w:val="20"/>
          <w:szCs w:val="20"/>
          <w:vertAlign w:val="superscript"/>
        </w:rPr>
        <w:t>инициалы, фамилия</w:t>
      </w:r>
      <w:r w:rsidRPr="00F60C9B">
        <w:rPr>
          <w:rFonts w:ascii="Times New Roman" w:eastAsia="Times New Roman" w:hAnsi="Times New Roman" w:cs="Times New Roman"/>
          <w:sz w:val="20"/>
          <w:szCs w:val="20"/>
          <w:vertAlign w:val="superscript"/>
        </w:rPr>
        <w:t>)</w:t>
      </w:r>
    </w:p>
    <w:p w14:paraId="2E69FA54" w14:textId="77777777" w:rsidR="00EF0AE4" w:rsidRPr="00F60C9B" w:rsidRDefault="00EF0AE4" w:rsidP="00EF0AE4">
      <w:pPr>
        <w:keepLines/>
        <w:spacing w:after="0" w:line="240" w:lineRule="auto"/>
        <w:ind w:left="993" w:right="991"/>
        <w:jc w:val="both"/>
        <w:rPr>
          <w:rFonts w:ascii="Times New Roman" w:eastAsia="Times New Roman" w:hAnsi="Times New Roman" w:cs="Times New Roman"/>
          <w:sz w:val="20"/>
          <w:szCs w:val="20"/>
        </w:rPr>
      </w:pPr>
    </w:p>
    <w:p w14:paraId="32B53698" w14:textId="77777777" w:rsidR="00EF0AE4" w:rsidRPr="00F60C9B" w:rsidRDefault="00EF0AE4" w:rsidP="00EF0AE4">
      <w:pPr>
        <w:keepLines/>
        <w:spacing w:after="0" w:line="240" w:lineRule="auto"/>
        <w:ind w:left="993" w:right="991"/>
        <w:jc w:val="both"/>
        <w:rPr>
          <w:rFonts w:ascii="Times New Roman" w:eastAsia="Times New Roman" w:hAnsi="Times New Roman" w:cs="Times New Roman"/>
          <w:sz w:val="20"/>
          <w:szCs w:val="20"/>
        </w:rPr>
      </w:pPr>
    </w:p>
    <w:p w14:paraId="6CFC2308" w14:textId="77777777" w:rsidR="00EF0AE4" w:rsidRPr="00F60C9B" w:rsidRDefault="00EF0AE4" w:rsidP="00EF0AE4">
      <w:pPr>
        <w:keepLines/>
        <w:spacing w:after="0" w:line="240" w:lineRule="auto"/>
        <w:ind w:left="993" w:right="991"/>
        <w:jc w:val="center"/>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КАЛЕНДАРНЫЙ ГРАФИК</w:t>
      </w:r>
    </w:p>
    <w:p w14:paraId="1FD8E47E" w14:textId="77777777" w:rsidR="00EF0AE4" w:rsidRPr="00F60C9B" w:rsidRDefault="00EF0AE4" w:rsidP="00EF0AE4">
      <w:pPr>
        <w:keepLines/>
        <w:spacing w:after="0" w:line="240" w:lineRule="auto"/>
        <w:ind w:left="993" w:right="849"/>
        <w:jc w:val="center"/>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работы над ВКР</w:t>
      </w:r>
    </w:p>
    <w:p w14:paraId="5EC26F8B" w14:textId="77777777" w:rsidR="00EF0AE4" w:rsidRPr="00F60C9B" w:rsidRDefault="00EF0AE4" w:rsidP="00EF0AE4">
      <w:pPr>
        <w:keepLines/>
        <w:spacing w:before="120" w:after="0" w:line="240" w:lineRule="auto"/>
        <w:ind w:left="567"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1 _________________________________________________________________    __.__.20__ г.</w:t>
      </w:r>
    </w:p>
    <w:p w14:paraId="643E030E" w14:textId="77777777" w:rsidR="00EF0AE4" w:rsidRPr="00F60C9B" w:rsidRDefault="00EF0AE4" w:rsidP="00EF0AE4">
      <w:pPr>
        <w:keepLines/>
        <w:spacing w:before="120" w:after="0" w:line="240" w:lineRule="auto"/>
        <w:ind w:left="567"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2 _________________________________________________________________    __.__.20__ г.</w:t>
      </w:r>
    </w:p>
    <w:p w14:paraId="3A082EF1" w14:textId="77777777" w:rsidR="00EF0AE4" w:rsidRPr="00F60C9B" w:rsidRDefault="00EF0AE4" w:rsidP="00EF0AE4">
      <w:pPr>
        <w:keepLines/>
        <w:spacing w:before="120" w:after="0" w:line="240" w:lineRule="auto"/>
        <w:ind w:left="567"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3 _________________________________________________________________    __.__.20__ г.</w:t>
      </w:r>
    </w:p>
    <w:p w14:paraId="66FD9AE1" w14:textId="77777777" w:rsidR="00EF0AE4" w:rsidRPr="00F60C9B" w:rsidRDefault="00EF0AE4" w:rsidP="00EF0AE4">
      <w:pPr>
        <w:keepLines/>
        <w:spacing w:before="120" w:after="0" w:line="240" w:lineRule="auto"/>
        <w:ind w:left="567"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4 _________________________________________________________________    __.__.20__ г.</w:t>
      </w:r>
    </w:p>
    <w:p w14:paraId="2A2BA6F2" w14:textId="77777777" w:rsidR="00EF0AE4" w:rsidRPr="00F60C9B" w:rsidRDefault="00EF0AE4" w:rsidP="00EF0AE4">
      <w:pPr>
        <w:keepLines/>
        <w:spacing w:before="120" w:after="0" w:line="240" w:lineRule="auto"/>
        <w:ind w:left="567"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5 _________________________________________________________________    __.__.20__ г.</w:t>
      </w:r>
    </w:p>
    <w:p w14:paraId="67B05965" w14:textId="77777777" w:rsidR="00EF0AE4" w:rsidRPr="00F60C9B" w:rsidRDefault="00EF0AE4" w:rsidP="00EF0AE4">
      <w:pPr>
        <w:keepLines/>
        <w:spacing w:before="120" w:after="0" w:line="240" w:lineRule="auto"/>
        <w:ind w:left="567"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6 _________________________________________________________________    __.__.20__ г.</w:t>
      </w:r>
    </w:p>
    <w:p w14:paraId="73625C78" w14:textId="77777777" w:rsidR="00EF0AE4" w:rsidRPr="00F60C9B" w:rsidRDefault="00EF0AE4" w:rsidP="00EF0AE4">
      <w:pPr>
        <w:keepLines/>
        <w:spacing w:before="120" w:after="0" w:line="240" w:lineRule="auto"/>
        <w:ind w:left="567" w:right="424"/>
        <w:jc w:val="both"/>
        <w:rPr>
          <w:rFonts w:ascii="Times New Roman" w:eastAsia="Times New Roman" w:hAnsi="Times New Roman" w:cs="Times New Roman"/>
          <w:sz w:val="20"/>
          <w:szCs w:val="20"/>
        </w:rPr>
      </w:pPr>
      <w:r w:rsidRPr="00F60C9B">
        <w:rPr>
          <w:rFonts w:ascii="Times New Roman" w:eastAsia="Times New Roman" w:hAnsi="Times New Roman" w:cs="Times New Roman"/>
          <w:sz w:val="20"/>
          <w:szCs w:val="20"/>
        </w:rPr>
        <w:t>7 _________________________________________________________________    __.__.20__ г.</w:t>
      </w:r>
    </w:p>
    <w:p w14:paraId="1F824D33" w14:textId="77777777" w:rsidR="00EF0AE4" w:rsidRPr="00F60C9B" w:rsidRDefault="00EF0AE4" w:rsidP="00EF0AE4">
      <w:pPr>
        <w:keepLines/>
        <w:spacing w:before="120" w:after="0" w:line="240" w:lineRule="auto"/>
        <w:ind w:right="849" w:firstLine="993"/>
        <w:jc w:val="center"/>
        <w:rPr>
          <w:rFonts w:ascii="Times New Roman" w:eastAsia="Times New Roman" w:hAnsi="Times New Roman" w:cs="Times New Roman"/>
          <w:sz w:val="20"/>
          <w:szCs w:val="20"/>
        </w:rPr>
      </w:pPr>
    </w:p>
    <w:p w14:paraId="64D85CB1" w14:textId="536188D7" w:rsidR="00EF0AE4" w:rsidRPr="00F60C9B" w:rsidRDefault="00EF0AE4" w:rsidP="00EF0AE4">
      <w:pPr>
        <w:keepLines/>
        <w:spacing w:before="120" w:after="0" w:line="240" w:lineRule="auto"/>
        <w:ind w:right="849" w:firstLine="567"/>
        <w:rPr>
          <w:rFonts w:ascii="Times New Roman" w:eastAsia="Times New Roman" w:hAnsi="Times New Roman" w:cs="Times New Roman"/>
          <w:sz w:val="20"/>
          <w:szCs w:val="20"/>
          <w:u w:val="single"/>
        </w:rPr>
      </w:pPr>
      <w:r w:rsidRPr="00F60C9B">
        <w:rPr>
          <w:rFonts w:ascii="Times New Roman" w:eastAsia="Times New Roman" w:hAnsi="Times New Roman" w:cs="Times New Roman"/>
          <w:sz w:val="20"/>
          <w:szCs w:val="20"/>
        </w:rPr>
        <w:t>Руководитель</w:t>
      </w:r>
      <w:r>
        <w:rPr>
          <w:rFonts w:ascii="Times New Roman" w:eastAsia="Times New Roman" w:hAnsi="Times New Roman" w:cs="Times New Roman"/>
          <w:sz w:val="20"/>
          <w:szCs w:val="20"/>
        </w:rPr>
        <w:t xml:space="preserve"> ВКР</w:t>
      </w:r>
      <w:r w:rsidRPr="00F60C9B">
        <w:rPr>
          <w:rFonts w:ascii="Times New Roman" w:eastAsia="Times New Roman" w:hAnsi="Times New Roman" w:cs="Times New Roman"/>
          <w:sz w:val="20"/>
          <w:szCs w:val="20"/>
        </w:rPr>
        <w:t xml:space="preserve">   _____________________         </w:t>
      </w:r>
      <w:r>
        <w:rPr>
          <w:rFonts w:ascii="Times New Roman" w:eastAsia="Times New Roman" w:hAnsi="Times New Roman" w:cs="Times New Roman"/>
          <w:sz w:val="20"/>
          <w:szCs w:val="20"/>
        </w:rPr>
        <w:t>Обучающийся</w:t>
      </w:r>
      <w:r w:rsidRPr="00F60C9B">
        <w:rPr>
          <w:rFonts w:ascii="Times New Roman" w:eastAsia="Times New Roman" w:hAnsi="Times New Roman" w:cs="Times New Roman"/>
          <w:sz w:val="20"/>
          <w:szCs w:val="20"/>
        </w:rPr>
        <w:t xml:space="preserve">   ______________________  </w:t>
      </w:r>
    </w:p>
    <w:p w14:paraId="5B68D0DC" w14:textId="77777777" w:rsidR="00EF0AE4" w:rsidRPr="00F60C9B" w:rsidRDefault="00EF0AE4" w:rsidP="00EF0AE4">
      <w:pPr>
        <w:keepLines/>
        <w:spacing w:after="0" w:line="240" w:lineRule="auto"/>
        <w:ind w:left="422" w:right="991" w:firstLine="2410"/>
        <w:rPr>
          <w:rFonts w:ascii="Times New Roman" w:eastAsia="Times New Roman" w:hAnsi="Times New Roman" w:cs="Times New Roman"/>
          <w:sz w:val="20"/>
          <w:szCs w:val="20"/>
          <w:vertAlign w:val="superscript"/>
        </w:rPr>
      </w:pPr>
      <w:r w:rsidRPr="00F60C9B">
        <w:rPr>
          <w:rFonts w:ascii="Times New Roman" w:eastAsia="Times New Roman" w:hAnsi="Times New Roman" w:cs="Times New Roman"/>
          <w:sz w:val="20"/>
          <w:szCs w:val="20"/>
          <w:vertAlign w:val="superscript"/>
        </w:rPr>
        <w:t xml:space="preserve">(подпись)  </w:t>
      </w:r>
      <w:r w:rsidRPr="00F60C9B">
        <w:rPr>
          <w:rFonts w:ascii="Times New Roman" w:eastAsia="Times New Roman" w:hAnsi="Times New Roman" w:cs="Times New Roman"/>
          <w:sz w:val="20"/>
          <w:szCs w:val="20"/>
          <w:vertAlign w:val="superscript"/>
        </w:rPr>
        <w:tab/>
      </w:r>
      <w:r w:rsidRPr="00F60C9B">
        <w:rPr>
          <w:rFonts w:ascii="Times New Roman" w:eastAsia="Times New Roman" w:hAnsi="Times New Roman" w:cs="Times New Roman"/>
          <w:sz w:val="20"/>
          <w:szCs w:val="20"/>
          <w:vertAlign w:val="superscript"/>
        </w:rPr>
        <w:tab/>
      </w:r>
      <w:r w:rsidRPr="00F60C9B">
        <w:rPr>
          <w:rFonts w:ascii="Times New Roman" w:eastAsia="Times New Roman" w:hAnsi="Times New Roman" w:cs="Times New Roman"/>
          <w:sz w:val="20"/>
          <w:szCs w:val="20"/>
          <w:vertAlign w:val="superscript"/>
        </w:rPr>
        <w:tab/>
      </w:r>
      <w:r w:rsidRPr="00F60C9B">
        <w:rPr>
          <w:rFonts w:ascii="Times New Roman" w:eastAsia="Times New Roman" w:hAnsi="Times New Roman" w:cs="Times New Roman"/>
          <w:sz w:val="20"/>
          <w:szCs w:val="20"/>
          <w:vertAlign w:val="superscript"/>
        </w:rPr>
        <w:tab/>
      </w:r>
      <w:r w:rsidRPr="00F60C9B">
        <w:rPr>
          <w:rFonts w:ascii="Times New Roman" w:eastAsia="Times New Roman" w:hAnsi="Times New Roman" w:cs="Times New Roman"/>
          <w:sz w:val="20"/>
          <w:szCs w:val="20"/>
          <w:vertAlign w:val="superscript"/>
        </w:rPr>
        <w:tab/>
        <w:t xml:space="preserve">                 (подпись)</w:t>
      </w:r>
    </w:p>
    <w:p w14:paraId="5F216A9A" w14:textId="77777777" w:rsidR="00EF0AE4" w:rsidRPr="00F60C9B" w:rsidRDefault="00EF0AE4" w:rsidP="00EF0AE4">
      <w:pPr>
        <w:rPr>
          <w:rFonts w:ascii="Times New Roman" w:eastAsia="Times New Roman" w:hAnsi="Times New Roman" w:cs="Times New Roman"/>
          <w:sz w:val="20"/>
          <w:szCs w:val="20"/>
          <w:vertAlign w:val="superscript"/>
        </w:rPr>
      </w:pPr>
      <w:r w:rsidRPr="00F60C9B">
        <w:rPr>
          <w:rFonts w:ascii="Times New Roman" w:eastAsia="Times New Roman" w:hAnsi="Times New Roman" w:cs="Times New Roman"/>
          <w:sz w:val="20"/>
          <w:szCs w:val="20"/>
          <w:vertAlign w:val="superscript"/>
        </w:rPr>
        <w:br w:type="page"/>
      </w:r>
    </w:p>
    <w:p w14:paraId="68CD2AD6" w14:textId="2B86A43A" w:rsidR="00633595" w:rsidRPr="00F60C9B" w:rsidRDefault="00633595" w:rsidP="00633595">
      <w:pPr>
        <w:widowControl w:val="0"/>
        <w:spacing w:after="0" w:line="240" w:lineRule="auto"/>
        <w:jc w:val="center"/>
        <w:rPr>
          <w:rFonts w:ascii="Times New Roman" w:eastAsia="Times New Roman" w:hAnsi="Times New Roman" w:cs="Times New Roman"/>
          <w:b/>
          <w:snapToGrid w:val="0"/>
          <w:sz w:val="28"/>
          <w:szCs w:val="28"/>
          <w:lang w:eastAsia="ru-RU"/>
        </w:rPr>
      </w:pPr>
      <w:r w:rsidRPr="00F60C9B">
        <w:rPr>
          <w:rFonts w:ascii="Times New Roman" w:eastAsia="Times New Roman" w:hAnsi="Times New Roman" w:cs="Times New Roman"/>
          <w:b/>
          <w:snapToGrid w:val="0"/>
          <w:sz w:val="28"/>
          <w:szCs w:val="28"/>
          <w:lang w:eastAsia="ru-RU"/>
        </w:rPr>
        <w:lastRenderedPageBreak/>
        <w:t xml:space="preserve">Приложение </w:t>
      </w:r>
      <w:r w:rsidRPr="0098572D">
        <w:rPr>
          <w:rFonts w:ascii="Times New Roman" w:eastAsia="Times New Roman" w:hAnsi="Times New Roman" w:cs="Times New Roman"/>
          <w:b/>
          <w:snapToGrid w:val="0"/>
          <w:sz w:val="28"/>
          <w:szCs w:val="28"/>
          <w:lang w:eastAsia="ru-RU"/>
        </w:rPr>
        <w:t>Г</w:t>
      </w:r>
    </w:p>
    <w:p w14:paraId="21F14CC1" w14:textId="77777777" w:rsidR="00633595" w:rsidRPr="00F60C9B" w:rsidRDefault="00633595" w:rsidP="00633595">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(справочное)</w:t>
      </w:r>
    </w:p>
    <w:p w14:paraId="411A4900" w14:textId="77777777" w:rsidR="00633595" w:rsidRPr="00F60C9B" w:rsidRDefault="00633595" w:rsidP="00633595">
      <w:pPr>
        <w:widowControl w:val="0"/>
        <w:spacing w:after="0" w:line="240" w:lineRule="auto"/>
        <w:jc w:val="center"/>
        <w:rPr>
          <w:rFonts w:ascii="Times New Roman" w:eastAsia="Times New Roman" w:hAnsi="Times New Roman" w:cs="Times New Roman"/>
          <w:snapToGrid w:val="0"/>
          <w:sz w:val="28"/>
          <w:szCs w:val="28"/>
          <w:lang w:eastAsia="ru-RU"/>
        </w:rPr>
      </w:pPr>
    </w:p>
    <w:p w14:paraId="286F6A61" w14:textId="77777777" w:rsidR="00633595" w:rsidRDefault="00633595" w:rsidP="00633595">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Пример оформления реферата ВКР</w:t>
      </w:r>
      <w:r>
        <w:rPr>
          <w:rFonts w:ascii="Times New Roman" w:eastAsia="Times New Roman" w:hAnsi="Times New Roman" w:cs="Times New Roman"/>
          <w:snapToGrid w:val="0"/>
          <w:sz w:val="28"/>
          <w:szCs w:val="28"/>
          <w:lang w:eastAsia="ru-RU"/>
        </w:rPr>
        <w:t xml:space="preserve"> </w:t>
      </w:r>
    </w:p>
    <w:p w14:paraId="5550DBDC" w14:textId="77777777" w:rsidR="00633595" w:rsidRPr="00F60C9B" w:rsidRDefault="00633595" w:rsidP="00633595">
      <w:pPr>
        <w:widowControl w:val="0"/>
        <w:spacing w:after="0" w:line="240" w:lineRule="auto"/>
        <w:jc w:val="center"/>
        <w:rPr>
          <w:rFonts w:ascii="Times New Roman" w:eastAsia="Times New Roman" w:hAnsi="Times New Roman" w:cs="Times New Roman"/>
          <w:snapToGrid w:val="0"/>
          <w:sz w:val="28"/>
          <w:szCs w:val="28"/>
          <w:lang w:eastAsia="ru-RU"/>
        </w:rPr>
      </w:pPr>
    </w:p>
    <w:p w14:paraId="1A0F71D9" w14:textId="77777777" w:rsidR="00633595" w:rsidRPr="00F60C9B" w:rsidRDefault="00633595" w:rsidP="00633595">
      <w:pPr>
        <w:keepLines/>
        <w:spacing w:after="0" w:line="240" w:lineRule="auto"/>
        <w:ind w:left="422" w:right="991" w:firstLine="2410"/>
        <w:rPr>
          <w:rFonts w:ascii="Times New Roman" w:eastAsia="Times New Roman" w:hAnsi="Times New Roman" w:cs="Times New Roman"/>
          <w:sz w:val="20"/>
          <w:szCs w:val="20"/>
          <w:vertAlign w:val="superscript"/>
        </w:rPr>
      </w:pPr>
      <w:r w:rsidRPr="00F60C9B">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58250" behindDoc="0" locked="0" layoutInCell="1" allowOverlap="1" wp14:anchorId="42BEFCCA" wp14:editId="33F4B1AB">
                <wp:simplePos x="0" y="0"/>
                <wp:positionH relativeFrom="column">
                  <wp:posOffset>0</wp:posOffset>
                </wp:positionH>
                <wp:positionV relativeFrom="paragraph">
                  <wp:posOffset>54625</wp:posOffset>
                </wp:positionV>
                <wp:extent cx="5938520" cy="8040370"/>
                <wp:effectExtent l="0" t="0" r="24130" b="17780"/>
                <wp:wrapNone/>
                <wp:docPr id="5" name="Прямоугольник 5"/>
                <wp:cNvGraphicFramePr/>
                <a:graphic xmlns:a="http://schemas.openxmlformats.org/drawingml/2006/main">
                  <a:graphicData uri="http://schemas.microsoft.com/office/word/2010/wordprocessingShape">
                    <wps:wsp>
                      <wps:cNvSpPr/>
                      <wps:spPr>
                        <a:xfrm>
                          <a:off x="0" y="0"/>
                          <a:ext cx="5938520" cy="8040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A39B2A" id="Прямоугольник 5" o:spid="_x0000_s1026" style="position:absolute;margin-left:0;margin-top:4.3pt;width:467.6pt;height:633.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" filled="f" strokecolor="black [3213]" strokeweight="1pt"/>
            </w:pict>
          </mc:Fallback>
        </mc:AlternateContent>
      </w:r>
    </w:p>
    <w:p w14:paraId="5D8F4D06" w14:textId="77777777" w:rsidR="00633595" w:rsidRPr="00F60C9B" w:rsidRDefault="00633595" w:rsidP="00633595">
      <w:pPr>
        <w:widowControl w:val="0"/>
        <w:spacing w:after="0" w:line="240" w:lineRule="auto"/>
        <w:jc w:val="center"/>
        <w:rPr>
          <w:rFonts w:ascii="Times New Roman" w:eastAsia="Times New Roman" w:hAnsi="Times New Roman" w:cs="Times New Roman"/>
          <w:snapToGrid w:val="0"/>
          <w:sz w:val="28"/>
          <w:szCs w:val="28"/>
          <w:lang w:eastAsia="ru-RU"/>
        </w:rPr>
      </w:pPr>
    </w:p>
    <w:p w14:paraId="5D8ACC0D" w14:textId="77777777" w:rsidR="00633595" w:rsidRPr="00F60C9B" w:rsidRDefault="00633595" w:rsidP="00633595">
      <w:pPr>
        <w:widowControl w:val="0"/>
        <w:spacing w:after="0" w:line="240" w:lineRule="auto"/>
        <w:jc w:val="center"/>
        <w:rPr>
          <w:rFonts w:ascii="Times New Roman" w:eastAsia="Times New Roman" w:hAnsi="Times New Roman" w:cs="Times New Roman"/>
          <w:snapToGrid w:val="0"/>
          <w:spacing w:val="30"/>
          <w:sz w:val="36"/>
          <w:szCs w:val="36"/>
          <w:lang w:eastAsia="ru-RU"/>
        </w:rPr>
      </w:pPr>
      <w:r w:rsidRPr="00F60C9B">
        <w:rPr>
          <w:rFonts w:ascii="Times New Roman" w:eastAsia="Times New Roman" w:hAnsi="Times New Roman" w:cs="Times New Roman"/>
          <w:snapToGrid w:val="0"/>
          <w:spacing w:val="30"/>
          <w:sz w:val="36"/>
          <w:szCs w:val="36"/>
          <w:lang w:eastAsia="ru-RU"/>
        </w:rPr>
        <w:t>Реферат</w:t>
      </w:r>
    </w:p>
    <w:p w14:paraId="30C2E5A4" w14:textId="77777777" w:rsidR="00633595" w:rsidRPr="00F60C9B" w:rsidRDefault="00633595" w:rsidP="00633595">
      <w:pPr>
        <w:widowControl w:val="0"/>
        <w:spacing w:after="0" w:line="240" w:lineRule="auto"/>
        <w:jc w:val="center"/>
        <w:rPr>
          <w:rFonts w:ascii="Times New Roman" w:eastAsia="Times New Roman" w:hAnsi="Times New Roman" w:cs="Times New Roman"/>
          <w:snapToGrid w:val="0"/>
          <w:sz w:val="28"/>
          <w:szCs w:val="28"/>
          <w:lang w:eastAsia="ru-RU"/>
        </w:rPr>
      </w:pPr>
    </w:p>
    <w:p w14:paraId="3FF09307" w14:textId="0698EE8C" w:rsidR="00633595" w:rsidRPr="00F60C9B" w:rsidRDefault="00633595" w:rsidP="00633595">
      <w:pPr>
        <w:widowControl w:val="0"/>
        <w:spacing w:after="0" w:line="240" w:lineRule="auto"/>
        <w:ind w:left="1276" w:right="566" w:firstLine="567"/>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 xml:space="preserve">Иванов И.И. Реконструкция сетей «Комиэнерго» в связи со строительством подстанции «Семишор». </w:t>
      </w:r>
      <w:r w:rsidR="00700567" w:rsidRPr="00700567">
        <w:rPr>
          <w:rFonts w:ascii="Times New Roman" w:eastAsia="Times New Roman" w:hAnsi="Times New Roman" w:cs="Times New Roman"/>
          <w:snapToGrid w:val="0"/>
          <w:sz w:val="28"/>
          <w:szCs w:val="28"/>
          <w:lang w:eastAsia="ru-RU"/>
        </w:rPr>
        <w:t>ХХXXXX.ХХXXX.ХХ</w:t>
      </w:r>
      <w:r w:rsidR="00700567" w:rsidRPr="0098572D">
        <w:rPr>
          <w:rFonts w:ascii="Times New Roman" w:eastAsia="Times New Roman" w:hAnsi="Times New Roman" w:cs="Times New Roman"/>
          <w:strike/>
          <w:snapToGrid w:val="0"/>
          <w:sz w:val="28"/>
          <w:szCs w:val="28"/>
          <w:lang w:eastAsia="ru-RU"/>
        </w:rPr>
        <w:t> </w:t>
      </w:r>
      <w:r w:rsidRPr="0098572D">
        <w:rPr>
          <w:rFonts w:ascii="Times New Roman" w:eastAsia="Times New Roman" w:hAnsi="Times New Roman" w:cs="Times New Roman"/>
          <w:strike/>
          <w:snapToGrid w:val="0"/>
          <w:sz w:val="28"/>
          <w:szCs w:val="28"/>
          <w:highlight w:val="yellow"/>
          <w:lang w:eastAsia="ru-RU"/>
        </w:rPr>
        <w:t>ПЗ</w:t>
      </w:r>
      <w:r w:rsidRPr="00F60C9B">
        <w:rPr>
          <w:rFonts w:ascii="Times New Roman" w:eastAsia="Times New Roman" w:hAnsi="Times New Roman" w:cs="Times New Roman"/>
          <w:snapToGrid w:val="0"/>
          <w:sz w:val="28"/>
          <w:szCs w:val="28"/>
          <w:lang w:eastAsia="ru-RU"/>
        </w:rPr>
        <w:t>: ВКР / ВятГУ, каф. ЭС; рук. П.П. Петров. – Киров, 202</w:t>
      </w:r>
      <w:r>
        <w:rPr>
          <w:rFonts w:ascii="Times New Roman" w:eastAsia="Times New Roman" w:hAnsi="Times New Roman" w:cs="Times New Roman"/>
          <w:snapToGrid w:val="0"/>
          <w:sz w:val="28"/>
          <w:szCs w:val="28"/>
          <w:lang w:eastAsia="ru-RU"/>
        </w:rPr>
        <w:t>4</w:t>
      </w:r>
      <w:r w:rsidRPr="00F60C9B">
        <w:rPr>
          <w:rFonts w:ascii="Times New Roman" w:eastAsia="Times New Roman" w:hAnsi="Times New Roman" w:cs="Times New Roman"/>
          <w:snapToGrid w:val="0"/>
          <w:sz w:val="28"/>
          <w:szCs w:val="28"/>
          <w:lang w:eastAsia="ru-RU"/>
        </w:rPr>
        <w:t>. – Гр.ч. 7 л. ф. А1; ПЗ 95 с., 15</w:t>
      </w:r>
      <w:r w:rsidRPr="00F60C9B">
        <w:rPr>
          <w:rFonts w:ascii="Times New Roman" w:eastAsia="Times New Roman" w:hAnsi="Times New Roman" w:cs="Times New Roman"/>
          <w:snapToGrid w:val="0"/>
          <w:sz w:val="28"/>
          <w:szCs w:val="28"/>
          <w:lang w:val="en-US" w:eastAsia="ru-RU"/>
        </w:rPr>
        <w:t> </w:t>
      </w:r>
      <w:r w:rsidRPr="00F60C9B">
        <w:rPr>
          <w:rFonts w:ascii="Times New Roman" w:eastAsia="Times New Roman" w:hAnsi="Times New Roman" w:cs="Times New Roman"/>
          <w:snapToGrid w:val="0"/>
          <w:sz w:val="28"/>
          <w:szCs w:val="28"/>
          <w:lang w:eastAsia="ru-RU"/>
        </w:rPr>
        <w:t>рис., 18 табл., 5 источников, 2 прил.</w:t>
      </w:r>
    </w:p>
    <w:p w14:paraId="0B455434" w14:textId="77777777" w:rsidR="00633595" w:rsidRPr="00F60C9B" w:rsidRDefault="00633595" w:rsidP="00633595">
      <w:pPr>
        <w:widowControl w:val="0"/>
        <w:spacing w:after="0" w:line="240" w:lineRule="auto"/>
        <w:jc w:val="center"/>
        <w:rPr>
          <w:rFonts w:ascii="Times New Roman" w:eastAsia="Times New Roman" w:hAnsi="Times New Roman" w:cs="Times New Roman"/>
          <w:snapToGrid w:val="0"/>
          <w:sz w:val="28"/>
          <w:szCs w:val="28"/>
          <w:lang w:eastAsia="ru-RU"/>
        </w:rPr>
      </w:pPr>
    </w:p>
    <w:p w14:paraId="7DBC0E80" w14:textId="77777777" w:rsidR="00633595" w:rsidRPr="00F60C9B" w:rsidRDefault="00633595" w:rsidP="00633595">
      <w:pPr>
        <w:widowControl w:val="0"/>
        <w:spacing w:after="0" w:line="240" w:lineRule="auto"/>
        <w:ind w:left="1276" w:right="566"/>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ТРАНСФОРМАТОР, ТОКИ КОРОТКОГО ЗАМЫКАНИЯ, ПОДСТАНЦИЯ, СИЛОВОЕ ОБОРУДОВАНИЕ, РАСПРЕДЕЛИТЕЛЬНОЕ УСТРОЙСТВО, РЕЛЕЙНАЯ ЗАЩИТА, ЛИНИЯ ЭЛЕКТРОПЕРЕДАЧИ, ЗАЗЕМЛЕНИЕ, КАПИТАЛЬНЫЕ ЗАТРАТЫ.</w:t>
      </w:r>
    </w:p>
    <w:p w14:paraId="32854CDF" w14:textId="77777777" w:rsidR="00633595" w:rsidRPr="00F60C9B" w:rsidRDefault="00633595" w:rsidP="00633595">
      <w:pPr>
        <w:widowControl w:val="0"/>
        <w:spacing w:after="0" w:line="240" w:lineRule="auto"/>
        <w:ind w:left="1276" w:right="566"/>
        <w:jc w:val="both"/>
        <w:rPr>
          <w:rFonts w:ascii="Times New Roman" w:eastAsia="Times New Roman" w:hAnsi="Times New Roman" w:cs="Times New Roman"/>
          <w:snapToGrid w:val="0"/>
          <w:sz w:val="28"/>
          <w:szCs w:val="28"/>
          <w:lang w:eastAsia="ru-RU"/>
        </w:rPr>
      </w:pPr>
    </w:p>
    <w:p w14:paraId="3EE2D0F7" w14:textId="77777777" w:rsidR="00633595" w:rsidRPr="00F60C9B" w:rsidRDefault="00633595" w:rsidP="00633595">
      <w:pPr>
        <w:widowControl w:val="0"/>
        <w:spacing w:after="0" w:line="240" w:lineRule="auto"/>
        <w:jc w:val="center"/>
        <w:rPr>
          <w:rFonts w:ascii="Times New Roman" w:eastAsia="Times New Roman" w:hAnsi="Times New Roman" w:cs="Times New Roman"/>
          <w:snapToGrid w:val="0"/>
          <w:sz w:val="28"/>
          <w:szCs w:val="28"/>
          <w:lang w:eastAsia="ru-RU"/>
        </w:rPr>
      </w:pPr>
    </w:p>
    <w:p w14:paraId="1E777849" w14:textId="77777777" w:rsidR="00633595" w:rsidRPr="00F60C9B" w:rsidRDefault="00633595" w:rsidP="00633595">
      <w:pPr>
        <w:widowControl w:val="0"/>
        <w:spacing w:after="0" w:line="240" w:lineRule="auto"/>
        <w:ind w:left="567" w:right="566" w:firstLine="709"/>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Объект разработки – сетевой район Воркутинского энергоузла «Комиэнерго».</w:t>
      </w:r>
    </w:p>
    <w:p w14:paraId="684E5937" w14:textId="77777777" w:rsidR="00633595" w:rsidRPr="00F60C9B" w:rsidRDefault="00633595" w:rsidP="00633595">
      <w:pPr>
        <w:widowControl w:val="0"/>
        <w:spacing w:after="0" w:line="240" w:lineRule="auto"/>
        <w:ind w:left="567" w:right="566" w:firstLine="709"/>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Цель дипломного проекта – реконструкция сетевого района, выбор средств и проведение мероприятий, обеспечивающих нормальную работу проектируемого объекта и требуемое качество электроэнергии у потребителей.</w:t>
      </w:r>
    </w:p>
    <w:p w14:paraId="20C184E0" w14:textId="77777777" w:rsidR="00633595" w:rsidRPr="00F60C9B" w:rsidRDefault="00633595" w:rsidP="00633595">
      <w:pPr>
        <w:widowControl w:val="0"/>
        <w:spacing w:after="0" w:line="240" w:lineRule="auto"/>
        <w:ind w:left="567" w:right="566" w:firstLine="709"/>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Метод проведения работы – составление конкурентоспособных вариантов реконструкции сетевого района и выбор наиболее оптимального на основе технико-экономического сравнения.</w:t>
      </w:r>
    </w:p>
    <w:p w14:paraId="3B133C73" w14:textId="77777777" w:rsidR="00633595" w:rsidRPr="00F60C9B" w:rsidRDefault="00633595" w:rsidP="00633595">
      <w:pPr>
        <w:widowControl w:val="0"/>
        <w:spacing w:after="0" w:line="240" w:lineRule="auto"/>
        <w:ind w:left="567" w:right="566" w:firstLine="709"/>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Рассматриваются вопросы технического обслуживания строящейся подстанции, вопросы охраны труда, окружающей среды и работы объекта проектирования в условиях чрезвычайных ситуаций.</w:t>
      </w:r>
    </w:p>
    <w:p w14:paraId="6C02CEA8" w14:textId="77777777" w:rsidR="00633595" w:rsidRPr="00F60C9B" w:rsidRDefault="00633595" w:rsidP="00633595">
      <w:pP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br w:type="page"/>
      </w:r>
    </w:p>
    <w:p w14:paraId="4BA7FB2F" w14:textId="11A060F8" w:rsidR="0011602C" w:rsidRPr="00F60C9B" w:rsidRDefault="0011602C" w:rsidP="0011602C">
      <w:pPr>
        <w:widowControl w:val="0"/>
        <w:spacing w:after="0" w:line="240" w:lineRule="auto"/>
        <w:jc w:val="center"/>
        <w:rPr>
          <w:rFonts w:ascii="Times New Roman" w:eastAsia="Times New Roman" w:hAnsi="Times New Roman" w:cs="Times New Roman"/>
          <w:b/>
          <w:snapToGrid w:val="0"/>
          <w:sz w:val="28"/>
          <w:szCs w:val="28"/>
          <w:lang w:eastAsia="ru-RU"/>
        </w:rPr>
      </w:pPr>
      <w:r w:rsidRPr="00F60C9B">
        <w:rPr>
          <w:rFonts w:ascii="Times New Roman" w:eastAsia="Times New Roman" w:hAnsi="Times New Roman" w:cs="Times New Roman"/>
          <w:b/>
          <w:snapToGrid w:val="0"/>
          <w:sz w:val="28"/>
          <w:szCs w:val="28"/>
          <w:lang w:eastAsia="ru-RU"/>
        </w:rPr>
        <w:lastRenderedPageBreak/>
        <w:t xml:space="preserve">Приложение </w:t>
      </w:r>
      <w:r w:rsidR="00633595" w:rsidRPr="000A56DC">
        <w:rPr>
          <w:rFonts w:ascii="Times New Roman" w:eastAsia="Times New Roman" w:hAnsi="Times New Roman" w:cs="Times New Roman"/>
          <w:b/>
          <w:snapToGrid w:val="0"/>
          <w:sz w:val="28"/>
          <w:szCs w:val="28"/>
          <w:lang w:eastAsia="ru-RU"/>
        </w:rPr>
        <w:t>Д</w:t>
      </w:r>
    </w:p>
    <w:p w14:paraId="065C0C20" w14:textId="77777777" w:rsidR="0011602C" w:rsidRPr="00F60C9B" w:rsidRDefault="0011602C" w:rsidP="0011602C">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(справочное)</w:t>
      </w:r>
    </w:p>
    <w:p w14:paraId="1449D722" w14:textId="77777777" w:rsidR="0011602C" w:rsidRPr="00F60C9B" w:rsidRDefault="0011602C" w:rsidP="0011602C">
      <w:pPr>
        <w:widowControl w:val="0"/>
        <w:spacing w:after="0" w:line="240" w:lineRule="auto"/>
        <w:jc w:val="center"/>
        <w:rPr>
          <w:rFonts w:ascii="Times New Roman" w:eastAsia="Times New Roman" w:hAnsi="Times New Roman" w:cs="Times New Roman"/>
          <w:snapToGrid w:val="0"/>
          <w:sz w:val="28"/>
          <w:szCs w:val="28"/>
          <w:lang w:eastAsia="ru-RU"/>
        </w:rPr>
      </w:pPr>
    </w:p>
    <w:p w14:paraId="6FCEECF8" w14:textId="3A102B48" w:rsidR="0011602C" w:rsidRDefault="0011602C" w:rsidP="0011602C">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 xml:space="preserve">Пример оформления </w:t>
      </w:r>
      <w:r>
        <w:rPr>
          <w:rFonts w:ascii="Times New Roman" w:eastAsia="Times New Roman" w:hAnsi="Times New Roman" w:cs="Times New Roman"/>
          <w:snapToGrid w:val="0"/>
          <w:sz w:val="28"/>
          <w:szCs w:val="28"/>
          <w:lang w:eastAsia="ru-RU"/>
        </w:rPr>
        <w:t>ведомости</w:t>
      </w:r>
      <w:r w:rsidRPr="00F60C9B">
        <w:rPr>
          <w:rFonts w:ascii="Times New Roman" w:eastAsia="Times New Roman" w:hAnsi="Times New Roman" w:cs="Times New Roman"/>
          <w:snapToGrid w:val="0"/>
          <w:sz w:val="28"/>
          <w:szCs w:val="28"/>
          <w:lang w:eastAsia="ru-RU"/>
        </w:rPr>
        <w:t xml:space="preserve"> ВКР</w:t>
      </w:r>
      <w:r>
        <w:rPr>
          <w:rFonts w:ascii="Times New Roman" w:eastAsia="Times New Roman" w:hAnsi="Times New Roman" w:cs="Times New Roman"/>
          <w:snapToGrid w:val="0"/>
          <w:sz w:val="28"/>
          <w:szCs w:val="28"/>
          <w:lang w:eastAsia="ru-RU"/>
        </w:rPr>
        <w:t xml:space="preserve"> </w:t>
      </w:r>
    </w:p>
    <w:p w14:paraId="5776687B" w14:textId="77777777" w:rsidR="0011602C" w:rsidRDefault="0011602C">
      <w:pPr>
        <w:rPr>
          <w:rFonts w:ascii="Times New Roman" w:eastAsia="Times New Roman" w:hAnsi="Times New Roman" w:cs="Times New Roman"/>
          <w:b/>
          <w:snapToGrid w:val="0"/>
          <w:sz w:val="28"/>
          <w:szCs w:val="28"/>
          <w:lang w:eastAsia="ru-RU"/>
        </w:rPr>
      </w:pPr>
      <w:r>
        <w:rPr>
          <w:rFonts w:ascii="Times New Roman" w:eastAsia="Times New Roman" w:hAnsi="Times New Roman" w:cs="Times New Roman"/>
          <w:b/>
          <w:noProof/>
          <w:sz w:val="28"/>
          <w:szCs w:val="28"/>
          <w:lang w:eastAsia="ru-RU"/>
        </w:rPr>
        <w:drawing>
          <wp:inline distT="0" distB="0" distL="0" distR="0" wp14:anchorId="6A395F7C" wp14:editId="49F431A2">
            <wp:extent cx="5818496" cy="8228213"/>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OMPAS - ХХ.ХХ.ХХХ.ХХХХХ  ДДП_Страница_1.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8496" cy="8228213"/>
                    </a:xfrm>
                    <a:prstGeom prst="rect">
                      <a:avLst/>
                    </a:prstGeom>
                  </pic:spPr>
                </pic:pic>
              </a:graphicData>
            </a:graphic>
          </wp:inline>
        </w:drawing>
      </w:r>
    </w:p>
    <w:p w14:paraId="560D21A3" w14:textId="77777777" w:rsidR="00633595" w:rsidRDefault="0011602C">
      <w:pPr>
        <w:rPr>
          <w:rFonts w:ascii="Times New Roman" w:eastAsia="Times New Roman" w:hAnsi="Times New Roman" w:cs="Times New Roman"/>
          <w:b/>
          <w:snapToGrid w:val="0"/>
          <w:sz w:val="28"/>
          <w:szCs w:val="28"/>
          <w:lang w:eastAsia="ru-RU"/>
        </w:rPr>
      </w:pPr>
      <w:r>
        <w:rPr>
          <w:rFonts w:ascii="Times New Roman" w:eastAsia="Times New Roman" w:hAnsi="Times New Roman" w:cs="Times New Roman"/>
          <w:b/>
          <w:noProof/>
          <w:sz w:val="28"/>
          <w:szCs w:val="28"/>
          <w:lang w:eastAsia="ru-RU"/>
        </w:rPr>
        <w:lastRenderedPageBreak/>
        <w:drawing>
          <wp:inline distT="0" distB="0" distL="0" distR="0" wp14:anchorId="2CD03D68" wp14:editId="2706A0E2">
            <wp:extent cx="5891841" cy="833193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OMPAS - ХХ.ХХ.ХХХ.ХХХХХ  ДДП_Страница_2.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5110" cy="8336556"/>
                    </a:xfrm>
                    <a:prstGeom prst="rect">
                      <a:avLst/>
                    </a:prstGeom>
                  </pic:spPr>
                </pic:pic>
              </a:graphicData>
            </a:graphic>
          </wp:inline>
        </w:drawing>
      </w:r>
    </w:p>
    <w:p w14:paraId="62635F63" w14:textId="77777777" w:rsidR="000A56DC" w:rsidRPr="000A56DC" w:rsidRDefault="00633595">
      <w:pPr>
        <w:rPr>
          <w:rFonts w:ascii="Times New Roman" w:eastAsia="Times New Roman" w:hAnsi="Times New Roman" w:cs="Times New Roman"/>
          <w:snapToGrid w:val="0"/>
          <w:spacing w:val="20"/>
          <w:sz w:val="26"/>
          <w:szCs w:val="26"/>
          <w:lang w:eastAsia="ru-RU"/>
        </w:rPr>
      </w:pPr>
      <w:r w:rsidRPr="000A56DC">
        <w:rPr>
          <w:rFonts w:ascii="Times New Roman" w:eastAsia="Times New Roman" w:hAnsi="Times New Roman" w:cs="Times New Roman"/>
          <w:snapToGrid w:val="0"/>
          <w:spacing w:val="20"/>
          <w:sz w:val="26"/>
          <w:szCs w:val="26"/>
          <w:lang w:eastAsia="ru-RU"/>
        </w:rPr>
        <w:t>Примечани</w:t>
      </w:r>
      <w:r w:rsidR="000A56DC" w:rsidRPr="000A56DC">
        <w:rPr>
          <w:rFonts w:ascii="Times New Roman" w:eastAsia="Times New Roman" w:hAnsi="Times New Roman" w:cs="Times New Roman"/>
          <w:snapToGrid w:val="0"/>
          <w:spacing w:val="20"/>
          <w:sz w:val="26"/>
          <w:szCs w:val="26"/>
          <w:lang w:eastAsia="ru-RU"/>
        </w:rPr>
        <w:t>я:</w:t>
      </w:r>
    </w:p>
    <w:p w14:paraId="766995E2" w14:textId="6F97F067" w:rsidR="0011602C" w:rsidRPr="000A56DC" w:rsidRDefault="00AF594B">
      <w:pPr>
        <w:rPr>
          <w:rFonts w:ascii="Times New Roman" w:eastAsia="Times New Roman" w:hAnsi="Times New Roman" w:cs="Times New Roman"/>
          <w:b/>
          <w:snapToGrid w:val="0"/>
          <w:sz w:val="26"/>
          <w:szCs w:val="26"/>
          <w:lang w:eastAsia="ru-RU"/>
        </w:rPr>
      </w:pPr>
      <w:r w:rsidRPr="000A56DC">
        <w:rPr>
          <w:rFonts w:ascii="Times New Roman" w:eastAsia="Times New Roman" w:hAnsi="Times New Roman" w:cs="Times New Roman"/>
          <w:snapToGrid w:val="0"/>
          <w:sz w:val="26"/>
          <w:szCs w:val="26"/>
          <w:lang w:eastAsia="ru-RU"/>
        </w:rPr>
        <w:t xml:space="preserve">1. </w:t>
      </w:r>
      <w:r w:rsidR="00633595" w:rsidRPr="000A56DC">
        <w:rPr>
          <w:rFonts w:ascii="Times New Roman" w:eastAsia="Times New Roman" w:hAnsi="Times New Roman" w:cs="Times New Roman"/>
          <w:snapToGrid w:val="0"/>
          <w:sz w:val="26"/>
          <w:szCs w:val="26"/>
          <w:lang w:eastAsia="ru-RU"/>
        </w:rPr>
        <w:t>Код «</w:t>
      </w:r>
      <w:r w:rsidR="00633595" w:rsidRPr="000A56DC">
        <w:rPr>
          <w:rFonts w:ascii="Times New Roman" w:eastAsia="Times New Roman" w:hAnsi="Times New Roman" w:cs="Times New Roman"/>
          <w:snapToGrid w:val="0"/>
          <w:sz w:val="26"/>
          <w:szCs w:val="26"/>
          <w:lang w:val="en-US" w:eastAsia="ru-RU"/>
        </w:rPr>
        <w:t>XX</w:t>
      </w:r>
      <w:r w:rsidR="000A56DC" w:rsidRPr="000A56DC">
        <w:rPr>
          <w:rFonts w:ascii="Times New Roman" w:eastAsia="Times New Roman" w:hAnsi="Times New Roman" w:cs="Times New Roman"/>
          <w:snapToGrid w:val="0"/>
          <w:sz w:val="26"/>
          <w:szCs w:val="26"/>
          <w:lang w:val="en-US" w:eastAsia="ru-RU"/>
        </w:rPr>
        <w:t>XXXX</w:t>
      </w:r>
      <w:r w:rsidR="00633595" w:rsidRPr="000A56DC">
        <w:rPr>
          <w:rFonts w:ascii="Times New Roman" w:eastAsia="Times New Roman" w:hAnsi="Times New Roman" w:cs="Times New Roman"/>
          <w:snapToGrid w:val="0"/>
          <w:sz w:val="26"/>
          <w:szCs w:val="26"/>
          <w:lang w:eastAsia="ru-RU"/>
        </w:rPr>
        <w:t>.</w:t>
      </w:r>
      <w:r w:rsidR="00633595" w:rsidRPr="000A56DC">
        <w:rPr>
          <w:rFonts w:ascii="Times New Roman" w:eastAsia="Times New Roman" w:hAnsi="Times New Roman" w:cs="Times New Roman"/>
          <w:snapToGrid w:val="0"/>
          <w:sz w:val="26"/>
          <w:szCs w:val="26"/>
          <w:lang w:val="en-US" w:eastAsia="ru-RU"/>
        </w:rPr>
        <w:t>XX</w:t>
      </w:r>
      <w:r w:rsidR="000A56DC" w:rsidRPr="000A56DC">
        <w:rPr>
          <w:rFonts w:ascii="Times New Roman" w:eastAsia="Times New Roman" w:hAnsi="Times New Roman" w:cs="Times New Roman"/>
          <w:snapToGrid w:val="0"/>
          <w:sz w:val="26"/>
          <w:szCs w:val="26"/>
          <w:lang w:val="en-US" w:eastAsia="ru-RU"/>
        </w:rPr>
        <w:t>XXXX</w:t>
      </w:r>
      <w:r w:rsidR="00633595" w:rsidRPr="000A56DC">
        <w:rPr>
          <w:rFonts w:ascii="Times New Roman" w:eastAsia="Times New Roman" w:hAnsi="Times New Roman" w:cs="Times New Roman"/>
          <w:snapToGrid w:val="0"/>
          <w:sz w:val="26"/>
          <w:szCs w:val="26"/>
          <w:lang w:eastAsia="ru-RU"/>
        </w:rPr>
        <w:t>.</w:t>
      </w:r>
      <w:r w:rsidR="00633595" w:rsidRPr="000A56DC">
        <w:rPr>
          <w:rFonts w:ascii="Times New Roman" w:eastAsia="Times New Roman" w:hAnsi="Times New Roman" w:cs="Times New Roman"/>
          <w:snapToGrid w:val="0"/>
          <w:sz w:val="26"/>
          <w:szCs w:val="26"/>
          <w:lang w:val="en-US" w:eastAsia="ru-RU"/>
        </w:rPr>
        <w:t>XX</w:t>
      </w:r>
      <w:r w:rsidR="00633595" w:rsidRPr="000A56DC">
        <w:rPr>
          <w:rFonts w:ascii="Times New Roman" w:eastAsia="Times New Roman" w:hAnsi="Times New Roman" w:cs="Times New Roman"/>
          <w:snapToGrid w:val="0"/>
          <w:sz w:val="26"/>
          <w:szCs w:val="26"/>
          <w:lang w:eastAsia="ru-RU"/>
        </w:rPr>
        <w:t xml:space="preserve">» заменяется на числовой код обозначения ВКР. </w:t>
      </w:r>
      <w:r w:rsidRPr="000A56DC">
        <w:rPr>
          <w:rFonts w:ascii="Times New Roman" w:eastAsia="Times New Roman" w:hAnsi="Times New Roman" w:cs="Times New Roman"/>
          <w:snapToGrid w:val="0"/>
          <w:sz w:val="26"/>
          <w:szCs w:val="26"/>
          <w:lang w:eastAsia="ru-RU"/>
        </w:rPr>
        <w:br/>
        <w:t>2. Бланк ведомости по форм</w:t>
      </w:r>
      <w:r w:rsidR="00DB6A77" w:rsidRPr="000A56DC">
        <w:rPr>
          <w:rFonts w:ascii="Times New Roman" w:eastAsia="Times New Roman" w:hAnsi="Times New Roman" w:cs="Times New Roman"/>
          <w:snapToGrid w:val="0"/>
          <w:sz w:val="26"/>
          <w:szCs w:val="26"/>
          <w:lang w:eastAsia="ru-RU"/>
        </w:rPr>
        <w:t>ам</w:t>
      </w:r>
      <w:r w:rsidRPr="000A56DC">
        <w:rPr>
          <w:rFonts w:ascii="Times New Roman" w:eastAsia="Times New Roman" w:hAnsi="Times New Roman" w:cs="Times New Roman"/>
          <w:snapToGrid w:val="0"/>
          <w:sz w:val="26"/>
          <w:szCs w:val="26"/>
          <w:lang w:eastAsia="ru-RU"/>
        </w:rPr>
        <w:t xml:space="preserve"> 8 и 8а ГОСТ Р 2.106 </w:t>
      </w:r>
      <w:r w:rsidR="0011602C" w:rsidRPr="000A56DC">
        <w:rPr>
          <w:rFonts w:ascii="Times New Roman" w:eastAsia="Times New Roman" w:hAnsi="Times New Roman" w:cs="Times New Roman"/>
          <w:b/>
          <w:snapToGrid w:val="0"/>
          <w:sz w:val="26"/>
          <w:szCs w:val="26"/>
          <w:lang w:eastAsia="ru-RU"/>
        </w:rPr>
        <w:br w:type="page"/>
      </w:r>
    </w:p>
    <w:p w14:paraId="27CC0FB4" w14:textId="1F1D3A6C" w:rsidR="00DD7027" w:rsidRPr="00F60C9B" w:rsidRDefault="00DD7027" w:rsidP="00DD7027">
      <w:pPr>
        <w:widowControl w:val="0"/>
        <w:spacing w:after="0" w:line="240" w:lineRule="auto"/>
        <w:jc w:val="center"/>
        <w:rPr>
          <w:rFonts w:ascii="Times New Roman" w:eastAsia="Times New Roman" w:hAnsi="Times New Roman" w:cs="Times New Roman"/>
          <w:b/>
          <w:snapToGrid w:val="0"/>
          <w:sz w:val="28"/>
          <w:szCs w:val="28"/>
          <w:lang w:eastAsia="ru-RU"/>
        </w:rPr>
      </w:pPr>
      <w:r w:rsidRPr="00F60C9B">
        <w:rPr>
          <w:rFonts w:ascii="Times New Roman" w:eastAsia="Times New Roman" w:hAnsi="Times New Roman" w:cs="Times New Roman"/>
          <w:b/>
          <w:snapToGrid w:val="0"/>
          <w:sz w:val="28"/>
          <w:szCs w:val="28"/>
          <w:lang w:eastAsia="ru-RU"/>
        </w:rPr>
        <w:lastRenderedPageBreak/>
        <w:t xml:space="preserve">Приложение </w:t>
      </w:r>
      <w:r w:rsidR="0011602C">
        <w:rPr>
          <w:rFonts w:ascii="Times New Roman" w:eastAsia="Times New Roman" w:hAnsi="Times New Roman" w:cs="Times New Roman"/>
          <w:b/>
          <w:snapToGrid w:val="0"/>
          <w:sz w:val="28"/>
          <w:szCs w:val="28"/>
          <w:lang w:eastAsia="ru-RU"/>
        </w:rPr>
        <w:t>Е</w:t>
      </w:r>
    </w:p>
    <w:p w14:paraId="5A832410" w14:textId="77777777" w:rsidR="00DD7027" w:rsidRPr="00F60C9B" w:rsidRDefault="00DD7027" w:rsidP="00DD7027">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(справочное)</w:t>
      </w:r>
    </w:p>
    <w:p w14:paraId="740B5213" w14:textId="77777777" w:rsidR="00DD7027" w:rsidRPr="00F60C9B" w:rsidRDefault="00DD7027" w:rsidP="00DD7027">
      <w:pPr>
        <w:widowControl w:val="0"/>
        <w:spacing w:after="0" w:line="240" w:lineRule="auto"/>
        <w:jc w:val="center"/>
        <w:rPr>
          <w:rFonts w:ascii="Times New Roman" w:eastAsia="Times New Roman" w:hAnsi="Times New Roman" w:cs="Times New Roman"/>
          <w:snapToGrid w:val="0"/>
          <w:sz w:val="28"/>
          <w:szCs w:val="28"/>
          <w:lang w:eastAsia="ru-RU"/>
        </w:rPr>
      </w:pPr>
    </w:p>
    <w:p w14:paraId="7158A20E" w14:textId="6DE8207C" w:rsidR="00DD7027" w:rsidRDefault="00DD7027" w:rsidP="00DD7027">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Бланк авторской справки</w:t>
      </w:r>
    </w:p>
    <w:p w14:paraId="7D332330" w14:textId="77777777" w:rsidR="00AE50C0" w:rsidRPr="00F60C9B" w:rsidRDefault="00AE50C0" w:rsidP="00DD7027">
      <w:pPr>
        <w:widowControl w:val="0"/>
        <w:spacing w:after="0" w:line="240" w:lineRule="auto"/>
        <w:jc w:val="center"/>
        <w:rPr>
          <w:rFonts w:ascii="Times New Roman" w:eastAsia="Times New Roman" w:hAnsi="Times New Roman" w:cs="Times New Roman"/>
          <w:snapToGrid w:val="0"/>
          <w:sz w:val="28"/>
          <w:szCs w:val="28"/>
          <w:lang w:eastAsia="ru-RU"/>
        </w:rPr>
      </w:pPr>
    </w:p>
    <w:p w14:paraId="7525A18C" w14:textId="5FEC7E0C" w:rsidR="00DD7027" w:rsidRPr="00F60C9B" w:rsidRDefault="000D2057" w:rsidP="00F005DE">
      <w:pPr>
        <w:widowControl w:val="0"/>
        <w:spacing w:after="0" w:line="240" w:lineRule="auto"/>
        <w:jc w:val="center"/>
        <w:rPr>
          <w:rFonts w:ascii="Times New Roman" w:eastAsia="Times New Roman" w:hAnsi="Times New Roman" w:cs="Times New Roman"/>
          <w:b/>
          <w:snapToGrid w:val="0"/>
          <w:sz w:val="28"/>
          <w:szCs w:val="28"/>
          <w:lang w:eastAsia="ru-RU"/>
        </w:rPr>
      </w:pPr>
      <w:r w:rsidRPr="00F60C9B">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58245" behindDoc="0" locked="0" layoutInCell="1" allowOverlap="1" wp14:anchorId="7F996D33" wp14:editId="6FBB56C2">
                <wp:simplePos x="0" y="0"/>
                <wp:positionH relativeFrom="column">
                  <wp:posOffset>0</wp:posOffset>
                </wp:positionH>
                <wp:positionV relativeFrom="paragraph">
                  <wp:posOffset>70485</wp:posOffset>
                </wp:positionV>
                <wp:extent cx="5938520" cy="8040370"/>
                <wp:effectExtent l="0" t="0" r="24130" b="17780"/>
                <wp:wrapNone/>
                <wp:docPr id="8" name="Прямоугольник 8"/>
                <wp:cNvGraphicFramePr/>
                <a:graphic xmlns:a="http://schemas.openxmlformats.org/drawingml/2006/main">
                  <a:graphicData uri="http://schemas.microsoft.com/office/word/2010/wordprocessingShape">
                    <wps:wsp>
                      <wps:cNvSpPr/>
                      <wps:spPr>
                        <a:xfrm>
                          <a:off x="0" y="0"/>
                          <a:ext cx="5938520" cy="8040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9A15F8" id="Прямоугольник 8" o:spid="_x0000_s1026" style="position:absolute;margin-left:0;margin-top:5.55pt;width:467.6pt;height:633.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" filled="f" strokecolor="black [3213]" strokeweight="1pt"/>
            </w:pict>
          </mc:Fallback>
        </mc:AlternateContent>
      </w:r>
    </w:p>
    <w:p w14:paraId="60FB279D" w14:textId="77777777" w:rsidR="00DD7027" w:rsidRPr="00F60C9B" w:rsidRDefault="00DD7027" w:rsidP="00F005DE">
      <w:pPr>
        <w:widowControl w:val="0"/>
        <w:spacing w:after="0" w:line="240" w:lineRule="auto"/>
        <w:jc w:val="center"/>
        <w:rPr>
          <w:rFonts w:ascii="Times New Roman" w:eastAsia="Times New Roman" w:hAnsi="Times New Roman" w:cs="Times New Roman"/>
          <w:b/>
          <w:snapToGrid w:val="0"/>
          <w:sz w:val="28"/>
          <w:szCs w:val="28"/>
          <w:lang w:eastAsia="ru-RU"/>
        </w:rPr>
      </w:pPr>
    </w:p>
    <w:p w14:paraId="5DB00FBA" w14:textId="77777777" w:rsidR="0080115C" w:rsidRPr="00F60C9B" w:rsidRDefault="0080115C" w:rsidP="00195C7C">
      <w:pPr>
        <w:pStyle w:val="1"/>
        <w:ind w:left="284" w:right="141"/>
        <w:rPr>
          <w:rFonts w:ascii="Times New Roman" w:hAnsi="Times New Roman"/>
          <w:b/>
          <w:sz w:val="16"/>
          <w:szCs w:val="16"/>
        </w:rPr>
      </w:pPr>
      <w:r w:rsidRPr="00F60C9B">
        <w:rPr>
          <w:rFonts w:ascii="Times New Roman" w:hAnsi="Times New Roman"/>
          <w:b/>
          <w:sz w:val="16"/>
          <w:szCs w:val="16"/>
        </w:rPr>
        <w:t>АВТОРСКАЯ СПРАВКА</w:t>
      </w:r>
    </w:p>
    <w:p w14:paraId="46583E8B" w14:textId="77777777" w:rsidR="0080115C" w:rsidRPr="00F60C9B" w:rsidRDefault="0080115C" w:rsidP="00195C7C">
      <w:pPr>
        <w:spacing w:line="264" w:lineRule="auto"/>
        <w:ind w:left="284" w:right="141"/>
        <w:jc w:val="center"/>
        <w:rPr>
          <w:rFonts w:ascii="Times New Roman" w:hAnsi="Times New Roman" w:cs="Times New Roman"/>
          <w:sz w:val="16"/>
          <w:szCs w:val="16"/>
        </w:rPr>
      </w:pPr>
    </w:p>
    <w:p w14:paraId="42642A85" w14:textId="77777777" w:rsidR="0080115C" w:rsidRPr="00F60C9B" w:rsidRDefault="0080115C" w:rsidP="00FF7705">
      <w:pPr>
        <w:spacing w:before="120" w:after="0"/>
        <w:ind w:left="284" w:right="141" w:firstLine="709"/>
        <w:jc w:val="both"/>
        <w:rPr>
          <w:rFonts w:ascii="Times New Roman" w:hAnsi="Times New Roman" w:cs="Times New Roman"/>
          <w:sz w:val="16"/>
          <w:szCs w:val="16"/>
        </w:rPr>
      </w:pPr>
      <w:r w:rsidRPr="00F60C9B">
        <w:rPr>
          <w:rFonts w:ascii="Times New Roman" w:hAnsi="Times New Roman" w:cs="Times New Roman"/>
          <w:sz w:val="16"/>
          <w:szCs w:val="16"/>
        </w:rPr>
        <w:t xml:space="preserve">Я, </w:t>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p>
    <w:p w14:paraId="17C009DC" w14:textId="15F46BB8" w:rsidR="0080115C" w:rsidRPr="00F60C9B" w:rsidRDefault="0080115C">
      <w:pPr>
        <w:spacing w:after="0" w:line="276" w:lineRule="auto"/>
        <w:ind w:left="284" w:right="141"/>
        <w:jc w:val="both"/>
        <w:rPr>
          <w:rFonts w:ascii="Times New Roman" w:hAnsi="Times New Roman" w:cs="Times New Roman"/>
          <w:sz w:val="16"/>
          <w:szCs w:val="16"/>
        </w:rPr>
      </w:pPr>
      <w:r w:rsidRPr="00F60C9B">
        <w:rPr>
          <w:rFonts w:ascii="Times New Roman" w:hAnsi="Times New Roman" w:cs="Times New Roman"/>
          <w:sz w:val="16"/>
          <w:szCs w:val="16"/>
        </w:rPr>
        <w:t xml:space="preserve">автор выпускной квалификационной работы </w:t>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00632A2D">
        <w:rPr>
          <w:rFonts w:ascii="Times New Roman" w:hAnsi="Times New Roman" w:cs="Times New Roman"/>
          <w:sz w:val="16"/>
          <w:szCs w:val="16"/>
          <w:u w:val="single"/>
        </w:rPr>
        <w:tab/>
      </w:r>
      <w:r w:rsidR="00632A2D">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p>
    <w:p w14:paraId="3D46F2B9" w14:textId="77777777" w:rsidR="0080115C" w:rsidRPr="00F60C9B" w:rsidRDefault="0080115C" w:rsidP="00FA0FCB">
      <w:pPr>
        <w:spacing w:after="0" w:line="276" w:lineRule="auto"/>
        <w:ind w:left="284" w:right="141"/>
        <w:jc w:val="both"/>
        <w:rPr>
          <w:rFonts w:ascii="Times New Roman" w:hAnsi="Times New Roman" w:cs="Times New Roman"/>
          <w:sz w:val="16"/>
          <w:szCs w:val="16"/>
        </w:rPr>
      </w:pP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p>
    <w:p w14:paraId="65DA66B7" w14:textId="77777777" w:rsidR="0080115C" w:rsidRPr="00F60C9B" w:rsidRDefault="0080115C">
      <w:pPr>
        <w:pStyle w:val="a8"/>
        <w:ind w:left="284" w:right="141"/>
        <w:rPr>
          <w:rFonts w:ascii="Times New Roman" w:hAnsi="Times New Roman" w:cs="Times New Roman"/>
          <w:sz w:val="16"/>
          <w:szCs w:val="16"/>
        </w:rPr>
      </w:pPr>
      <w:r w:rsidRPr="00F60C9B">
        <w:rPr>
          <w:rFonts w:ascii="Times New Roman" w:hAnsi="Times New Roman" w:cs="Times New Roman"/>
          <w:sz w:val="16"/>
          <w:szCs w:val="16"/>
        </w:rPr>
        <w:t>сообщаю, что мне известно о персональной ответственности автора за разглашение сведений, подлежащих защите законами РФ о защите объектов интеллектуальной собственности.</w:t>
      </w:r>
    </w:p>
    <w:p w14:paraId="0B34DC15" w14:textId="77777777" w:rsidR="0080115C" w:rsidRPr="00F60C9B" w:rsidRDefault="0080115C">
      <w:pPr>
        <w:spacing w:before="60" w:after="80" w:line="264" w:lineRule="auto"/>
        <w:ind w:left="284" w:right="141" w:firstLine="709"/>
        <w:jc w:val="both"/>
        <w:rPr>
          <w:rFonts w:ascii="Times New Roman" w:hAnsi="Times New Roman" w:cs="Times New Roman"/>
          <w:sz w:val="16"/>
          <w:szCs w:val="16"/>
        </w:rPr>
      </w:pPr>
    </w:p>
    <w:p w14:paraId="06A36D93" w14:textId="29ADCA41" w:rsidR="0080115C" w:rsidRPr="00F60C9B" w:rsidRDefault="0080115C">
      <w:pPr>
        <w:spacing w:before="60" w:after="80" w:line="264" w:lineRule="auto"/>
        <w:ind w:left="284" w:right="141" w:firstLine="709"/>
        <w:jc w:val="both"/>
        <w:rPr>
          <w:rFonts w:ascii="Times New Roman" w:hAnsi="Times New Roman" w:cs="Times New Roman"/>
          <w:sz w:val="16"/>
          <w:szCs w:val="16"/>
        </w:rPr>
      </w:pPr>
      <w:r w:rsidRPr="00F60C9B">
        <w:rPr>
          <w:rFonts w:ascii="Times New Roman" w:hAnsi="Times New Roman" w:cs="Times New Roman"/>
          <w:sz w:val="16"/>
          <w:szCs w:val="16"/>
        </w:rPr>
        <w:t>Одновременно сообщаю, что:</w:t>
      </w:r>
    </w:p>
    <w:p w14:paraId="46AF53E1" w14:textId="77777777" w:rsidR="0080115C" w:rsidRPr="00F60C9B" w:rsidRDefault="0080115C">
      <w:pPr>
        <w:spacing w:before="60" w:after="80"/>
        <w:ind w:left="284" w:right="141" w:firstLine="720"/>
        <w:jc w:val="both"/>
        <w:rPr>
          <w:rFonts w:ascii="Times New Roman" w:hAnsi="Times New Roman" w:cs="Times New Roman"/>
          <w:sz w:val="16"/>
          <w:szCs w:val="16"/>
        </w:rPr>
      </w:pPr>
      <w:r w:rsidRPr="00F60C9B">
        <w:rPr>
          <w:rFonts w:ascii="Times New Roman" w:hAnsi="Times New Roman" w:cs="Times New Roman"/>
          <w:sz w:val="16"/>
          <w:szCs w:val="16"/>
        </w:rPr>
        <w:t>1. При подготовке выпускной квалификационной работы не использованы источники (документы, отчеты, диссертации, литература и т.п.), имеющие гриф секретности или "Для служебного пользования" ВятГУ или другой организации.</w:t>
      </w:r>
    </w:p>
    <w:p w14:paraId="4F31B069" w14:textId="77777777" w:rsidR="0080115C" w:rsidRPr="00F60C9B" w:rsidRDefault="0080115C">
      <w:pPr>
        <w:spacing w:before="60" w:after="80"/>
        <w:ind w:left="284" w:right="141" w:firstLine="720"/>
        <w:jc w:val="both"/>
        <w:rPr>
          <w:rFonts w:ascii="Times New Roman" w:hAnsi="Times New Roman" w:cs="Times New Roman"/>
          <w:sz w:val="16"/>
          <w:szCs w:val="16"/>
        </w:rPr>
      </w:pPr>
      <w:r w:rsidRPr="00F60C9B">
        <w:rPr>
          <w:rFonts w:ascii="Times New Roman" w:hAnsi="Times New Roman" w:cs="Times New Roman"/>
          <w:sz w:val="16"/>
          <w:szCs w:val="16"/>
        </w:rPr>
        <w:t>2. Данная работа не связана с незавершенными исследованиями или уже с завершенными, но еще официально не разрешенными к опубликованию ВятГУ или другими организациями.</w:t>
      </w:r>
    </w:p>
    <w:p w14:paraId="40498589" w14:textId="40922406" w:rsidR="0080115C" w:rsidRPr="00F60C9B" w:rsidRDefault="0080115C">
      <w:pPr>
        <w:spacing w:before="60" w:after="80"/>
        <w:ind w:left="284" w:right="141" w:firstLine="720"/>
        <w:jc w:val="both"/>
        <w:rPr>
          <w:rFonts w:ascii="Times New Roman" w:hAnsi="Times New Roman" w:cs="Times New Roman"/>
          <w:sz w:val="16"/>
          <w:szCs w:val="16"/>
        </w:rPr>
      </w:pPr>
      <w:r w:rsidRPr="00F60C9B">
        <w:rPr>
          <w:rFonts w:ascii="Times New Roman" w:hAnsi="Times New Roman" w:cs="Times New Roman"/>
          <w:sz w:val="16"/>
          <w:szCs w:val="16"/>
        </w:rPr>
        <w:t>3. Данная работа не содержит коммерческую информацию, с</w:t>
      </w:r>
      <w:r w:rsidR="00632A2D">
        <w:rPr>
          <w:rFonts w:ascii="Times New Roman" w:hAnsi="Times New Roman" w:cs="Times New Roman"/>
          <w:sz w:val="16"/>
          <w:szCs w:val="16"/>
        </w:rPr>
        <w:t>п</w:t>
      </w:r>
      <w:r w:rsidRPr="00F60C9B">
        <w:rPr>
          <w:rFonts w:ascii="Times New Roman" w:hAnsi="Times New Roman" w:cs="Times New Roman"/>
          <w:sz w:val="16"/>
          <w:szCs w:val="16"/>
        </w:rPr>
        <w:t>о</w:t>
      </w:r>
      <w:r w:rsidR="00632A2D">
        <w:rPr>
          <w:rFonts w:ascii="Times New Roman" w:hAnsi="Times New Roman" w:cs="Times New Roman"/>
          <w:sz w:val="16"/>
          <w:szCs w:val="16"/>
        </w:rPr>
        <w:t>со</w:t>
      </w:r>
      <w:r w:rsidRPr="00F60C9B">
        <w:rPr>
          <w:rFonts w:ascii="Times New Roman" w:hAnsi="Times New Roman" w:cs="Times New Roman"/>
          <w:sz w:val="16"/>
          <w:szCs w:val="16"/>
        </w:rPr>
        <w:t>бную нанести ущерб интеллектуальной собственности ВятГУ или другой организации.</w:t>
      </w:r>
    </w:p>
    <w:p w14:paraId="5F94A6FE" w14:textId="750A5D64" w:rsidR="0080115C" w:rsidRPr="00F60C9B" w:rsidRDefault="0080115C">
      <w:pPr>
        <w:spacing w:before="60"/>
        <w:ind w:left="284" w:right="141" w:firstLine="720"/>
        <w:jc w:val="both"/>
        <w:rPr>
          <w:rFonts w:ascii="Times New Roman" w:hAnsi="Times New Roman" w:cs="Times New Roman"/>
          <w:sz w:val="16"/>
          <w:szCs w:val="16"/>
        </w:rPr>
      </w:pPr>
      <w:r w:rsidRPr="00F60C9B">
        <w:rPr>
          <w:rFonts w:ascii="Times New Roman" w:hAnsi="Times New Roman" w:cs="Times New Roman"/>
          <w:sz w:val="16"/>
          <w:szCs w:val="16"/>
        </w:rPr>
        <w:t xml:space="preserve">4. Данная работа не является результатом НИР или ОКР, выполняемой по договору с организацией (а противном случае указать согласие заказчика) </w:t>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p>
    <w:p w14:paraId="64D75063" w14:textId="77777777" w:rsidR="0080115C" w:rsidRPr="00F60C9B" w:rsidRDefault="0080115C">
      <w:pPr>
        <w:pStyle w:val="a6"/>
        <w:spacing w:before="60" w:line="240" w:lineRule="auto"/>
        <w:ind w:left="284" w:right="141"/>
        <w:rPr>
          <w:rFonts w:ascii="Times New Roman" w:hAnsi="Times New Roman" w:cs="Times New Roman"/>
          <w:sz w:val="16"/>
          <w:szCs w:val="16"/>
        </w:rPr>
      </w:pPr>
      <w:r w:rsidRPr="00F60C9B">
        <w:rPr>
          <w:rFonts w:ascii="Times New Roman" w:hAnsi="Times New Roman" w:cs="Times New Roman"/>
          <w:sz w:val="16"/>
          <w:szCs w:val="16"/>
        </w:rPr>
        <w:t>5. В предлагаемом к опубликованию тексте нет данных по незащищенным объектам интеллектуальной собственности других авторов.</w:t>
      </w:r>
    </w:p>
    <w:p w14:paraId="3333D84E" w14:textId="77777777" w:rsidR="0080115C" w:rsidRPr="00F60C9B" w:rsidRDefault="0080115C">
      <w:pPr>
        <w:spacing w:before="60" w:after="80" w:line="264" w:lineRule="auto"/>
        <w:ind w:left="284" w:right="141" w:firstLine="720"/>
        <w:jc w:val="both"/>
        <w:rPr>
          <w:rFonts w:ascii="Times New Roman" w:hAnsi="Times New Roman" w:cs="Times New Roman"/>
          <w:sz w:val="16"/>
          <w:szCs w:val="16"/>
        </w:rPr>
      </w:pPr>
      <w:r w:rsidRPr="00F60C9B">
        <w:rPr>
          <w:rFonts w:ascii="Times New Roman" w:hAnsi="Times New Roman" w:cs="Times New Roman"/>
          <w:sz w:val="16"/>
          <w:szCs w:val="16"/>
        </w:rPr>
        <w:t>6. Согласен на использование результатов своей работы безвозмездно в ВятГУ для учебного процесса, а также на размещение своей работы в электронной информационно-образовательной среде ВятГУ.</w:t>
      </w:r>
    </w:p>
    <w:p w14:paraId="66FE0937" w14:textId="77777777" w:rsidR="0080115C" w:rsidRPr="00F60C9B" w:rsidRDefault="0080115C">
      <w:pPr>
        <w:pStyle w:val="a6"/>
        <w:spacing w:before="60" w:line="240" w:lineRule="auto"/>
        <w:ind w:left="284" w:right="141"/>
        <w:rPr>
          <w:rFonts w:ascii="Times New Roman" w:hAnsi="Times New Roman" w:cs="Times New Roman"/>
          <w:sz w:val="16"/>
          <w:szCs w:val="16"/>
        </w:rPr>
      </w:pPr>
      <w:r w:rsidRPr="00F60C9B">
        <w:rPr>
          <w:rFonts w:ascii="Times New Roman" w:hAnsi="Times New Roman" w:cs="Times New Roman"/>
          <w:sz w:val="16"/>
          <w:szCs w:val="16"/>
        </w:rPr>
        <w:t>7. Использование моей выпускной квалификационной работы в научных исследованиях оформляется в соответствии с законодательством РФ о защите интеллектуальной собственности.</w:t>
      </w:r>
    </w:p>
    <w:p w14:paraId="3AB47DDD" w14:textId="5880183E" w:rsidR="0080115C" w:rsidRPr="00F60C9B" w:rsidRDefault="0080115C">
      <w:pPr>
        <w:pStyle w:val="a6"/>
        <w:spacing w:before="60" w:line="240" w:lineRule="auto"/>
        <w:ind w:left="284" w:right="141"/>
        <w:rPr>
          <w:rFonts w:ascii="Times New Roman" w:hAnsi="Times New Roman" w:cs="Times New Roman"/>
          <w:sz w:val="16"/>
          <w:szCs w:val="16"/>
        </w:rPr>
      </w:pPr>
    </w:p>
    <w:p w14:paraId="452EE248" w14:textId="32ABC33E" w:rsidR="00195C7C" w:rsidRPr="00F60C9B" w:rsidRDefault="00195C7C">
      <w:pPr>
        <w:pStyle w:val="a6"/>
        <w:spacing w:before="60" w:line="240" w:lineRule="auto"/>
        <w:ind w:left="284" w:right="141"/>
        <w:rPr>
          <w:rFonts w:ascii="Times New Roman" w:hAnsi="Times New Roman" w:cs="Times New Roman"/>
          <w:sz w:val="16"/>
          <w:szCs w:val="16"/>
        </w:rPr>
      </w:pPr>
    </w:p>
    <w:p w14:paraId="026DE843" w14:textId="77777777" w:rsidR="00195C7C" w:rsidRPr="00F60C9B" w:rsidRDefault="00195C7C">
      <w:pPr>
        <w:pStyle w:val="a6"/>
        <w:spacing w:before="60" w:line="240" w:lineRule="auto"/>
        <w:ind w:left="284" w:right="141"/>
        <w:rPr>
          <w:rFonts w:ascii="Times New Roman" w:hAnsi="Times New Roman" w:cs="Times New Roman"/>
          <w:sz w:val="16"/>
          <w:szCs w:val="16"/>
        </w:rPr>
      </w:pPr>
    </w:p>
    <w:p w14:paraId="394D5CEE" w14:textId="61A0FB34" w:rsidR="0080115C" w:rsidRPr="00F60C9B" w:rsidRDefault="0080115C" w:rsidP="00FF7705">
      <w:pPr>
        <w:pStyle w:val="a6"/>
        <w:spacing w:before="60" w:line="240" w:lineRule="auto"/>
        <w:ind w:left="284" w:right="141" w:firstLine="709"/>
        <w:rPr>
          <w:rFonts w:ascii="Times New Roman" w:hAnsi="Times New Roman" w:cs="Times New Roman"/>
          <w:sz w:val="16"/>
          <w:szCs w:val="16"/>
        </w:rPr>
      </w:pPr>
      <w:r w:rsidRPr="00F60C9B">
        <w:rPr>
          <w:rFonts w:ascii="Times New Roman" w:hAnsi="Times New Roman" w:cs="Times New Roman"/>
          <w:sz w:val="16"/>
          <w:szCs w:val="16"/>
        </w:rPr>
        <w:t>Автор</w:t>
      </w:r>
      <w:r w:rsidRPr="00F60C9B">
        <w:rPr>
          <w:rFonts w:ascii="Times New Roman" w:hAnsi="Times New Roman" w:cs="Times New Roman"/>
          <w:sz w:val="16"/>
          <w:szCs w:val="16"/>
        </w:rPr>
        <w:tab/>
      </w:r>
      <w:r w:rsidR="00195C7C" w:rsidRPr="00F60C9B">
        <w:rPr>
          <w:rFonts w:ascii="Times New Roman" w:hAnsi="Times New Roman" w:cs="Times New Roman"/>
          <w:sz w:val="16"/>
          <w:szCs w:val="16"/>
        </w:rPr>
        <w:t xml:space="preserve"> </w:t>
      </w:r>
      <w:r w:rsidR="00FF7705">
        <w:rPr>
          <w:rFonts w:ascii="Times New Roman" w:hAnsi="Times New Roman" w:cs="Times New Roman"/>
          <w:sz w:val="16"/>
          <w:szCs w:val="16"/>
        </w:rPr>
        <w:t xml:space="preserve">    </w:t>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00FF7705">
        <w:rPr>
          <w:rFonts w:ascii="Times New Roman" w:hAnsi="Times New Roman" w:cs="Times New Roman"/>
          <w:sz w:val="16"/>
          <w:szCs w:val="16"/>
        </w:rPr>
        <w:t xml:space="preserve">          </w:t>
      </w:r>
      <w:r w:rsidRPr="00F60C9B">
        <w:rPr>
          <w:rFonts w:ascii="Times New Roman" w:hAnsi="Times New Roman" w:cs="Times New Roman"/>
          <w:sz w:val="16"/>
          <w:szCs w:val="16"/>
          <w:u w:val="single"/>
        </w:rPr>
        <w:tab/>
      </w:r>
      <w:r w:rsidR="00195C7C"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00195C7C" w:rsidRPr="00F60C9B">
        <w:rPr>
          <w:rFonts w:ascii="Times New Roman" w:hAnsi="Times New Roman" w:cs="Times New Roman"/>
          <w:sz w:val="16"/>
          <w:szCs w:val="16"/>
          <w:u w:val="single"/>
        </w:rPr>
        <w:tab/>
      </w:r>
      <w:r w:rsidR="00FF7705">
        <w:rPr>
          <w:rFonts w:ascii="Times New Roman" w:hAnsi="Times New Roman" w:cs="Times New Roman"/>
          <w:sz w:val="16"/>
          <w:szCs w:val="16"/>
          <w:u w:val="single"/>
        </w:rPr>
        <w:tab/>
      </w:r>
      <w:r w:rsidR="00FF7705">
        <w:rPr>
          <w:rFonts w:ascii="Times New Roman" w:hAnsi="Times New Roman" w:cs="Times New Roman"/>
          <w:sz w:val="16"/>
          <w:szCs w:val="16"/>
          <w:u w:val="single"/>
        </w:rPr>
        <w:tab/>
      </w:r>
      <w:r w:rsidRPr="00F60C9B">
        <w:rPr>
          <w:rFonts w:ascii="Times New Roman" w:hAnsi="Times New Roman" w:cs="Times New Roman"/>
          <w:sz w:val="16"/>
          <w:szCs w:val="16"/>
          <w:u w:val="single"/>
        </w:rPr>
        <w:tab/>
      </w:r>
    </w:p>
    <w:p w14:paraId="4A542DAB" w14:textId="35C40063" w:rsidR="00DB5CFE" w:rsidRPr="00FF7705" w:rsidRDefault="0080115C" w:rsidP="00FF7705">
      <w:pPr>
        <w:overflowPunct w:val="0"/>
        <w:autoSpaceDE w:val="0"/>
        <w:autoSpaceDN w:val="0"/>
        <w:adjustRightInd w:val="0"/>
        <w:spacing w:after="0" w:line="240" w:lineRule="auto"/>
        <w:ind w:left="567" w:right="141"/>
        <w:textAlignment w:val="baseline"/>
        <w:rPr>
          <w:rFonts w:ascii="Times New Roman" w:eastAsia="Times New Roman" w:hAnsi="Times New Roman" w:cs="Times New Roman"/>
          <w:sz w:val="16"/>
          <w:szCs w:val="16"/>
          <w:vertAlign w:val="superscript"/>
          <w:lang w:eastAsia="ru-RU"/>
        </w:rPr>
      </w:pPr>
      <w:r w:rsidRPr="00F60C9B">
        <w:rPr>
          <w:rFonts w:ascii="Times New Roman" w:hAnsi="Times New Roman" w:cs="Times New Roman"/>
          <w:sz w:val="16"/>
          <w:szCs w:val="16"/>
        </w:rPr>
        <w:tab/>
      </w:r>
      <w:r w:rsidRPr="00F60C9B">
        <w:rPr>
          <w:rFonts w:ascii="Times New Roman" w:hAnsi="Times New Roman" w:cs="Times New Roman"/>
          <w:sz w:val="16"/>
          <w:szCs w:val="16"/>
        </w:rPr>
        <w:tab/>
      </w:r>
      <w:r w:rsidR="00DB5CFE" w:rsidRPr="00F60C9B">
        <w:rPr>
          <w:rFonts w:ascii="Times New Roman" w:eastAsia="Times New Roman" w:hAnsi="Times New Roman" w:cs="Times New Roman"/>
          <w:vertAlign w:val="superscript"/>
          <w:lang w:eastAsia="ru-RU"/>
        </w:rPr>
        <w:t xml:space="preserve">     </w:t>
      </w:r>
      <w:r w:rsidR="00DB5CFE">
        <w:rPr>
          <w:rFonts w:ascii="Times New Roman" w:eastAsia="Times New Roman" w:hAnsi="Times New Roman" w:cs="Times New Roman"/>
          <w:vertAlign w:val="superscript"/>
          <w:lang w:eastAsia="ru-RU"/>
        </w:rPr>
        <w:tab/>
      </w:r>
      <w:r w:rsidR="00DB5CFE" w:rsidRPr="00FF7705">
        <w:rPr>
          <w:rFonts w:ascii="Times New Roman" w:eastAsia="Times New Roman" w:hAnsi="Times New Roman" w:cs="Times New Roman"/>
          <w:sz w:val="16"/>
          <w:szCs w:val="16"/>
          <w:vertAlign w:val="superscript"/>
          <w:lang w:eastAsia="ru-RU"/>
        </w:rPr>
        <w:t xml:space="preserve">            (подпись)</w:t>
      </w:r>
      <w:r w:rsidR="00DB5CFE" w:rsidRPr="00FF7705">
        <w:rPr>
          <w:rFonts w:ascii="Times New Roman" w:eastAsia="Times New Roman" w:hAnsi="Times New Roman" w:cs="Times New Roman"/>
          <w:sz w:val="16"/>
          <w:szCs w:val="16"/>
          <w:vertAlign w:val="superscript"/>
          <w:lang w:eastAsia="ru-RU"/>
        </w:rPr>
        <w:tab/>
      </w:r>
      <w:r w:rsidR="00DB5CFE" w:rsidRPr="00FF7705">
        <w:rPr>
          <w:rFonts w:ascii="Times New Roman" w:eastAsia="Times New Roman" w:hAnsi="Times New Roman" w:cs="Times New Roman"/>
          <w:sz w:val="16"/>
          <w:szCs w:val="16"/>
          <w:vertAlign w:val="superscript"/>
          <w:lang w:eastAsia="ru-RU"/>
        </w:rPr>
        <w:tab/>
      </w:r>
      <w:r w:rsidR="00DB5CFE" w:rsidRPr="00FF7705">
        <w:rPr>
          <w:rFonts w:ascii="Times New Roman" w:eastAsia="Times New Roman" w:hAnsi="Times New Roman" w:cs="Times New Roman"/>
          <w:sz w:val="16"/>
          <w:szCs w:val="16"/>
          <w:vertAlign w:val="superscript"/>
          <w:lang w:eastAsia="ru-RU"/>
        </w:rPr>
        <w:tab/>
      </w:r>
      <w:r w:rsidR="00DB5CFE" w:rsidRPr="00FF7705">
        <w:rPr>
          <w:rFonts w:ascii="Times New Roman" w:eastAsia="Times New Roman" w:hAnsi="Times New Roman" w:cs="Times New Roman"/>
          <w:sz w:val="16"/>
          <w:szCs w:val="16"/>
          <w:vertAlign w:val="superscript"/>
          <w:lang w:eastAsia="ru-RU"/>
        </w:rPr>
        <w:tab/>
      </w:r>
      <w:r w:rsidR="00DB5CFE" w:rsidRPr="00FF7705">
        <w:rPr>
          <w:rFonts w:ascii="Times New Roman" w:eastAsia="Times New Roman" w:hAnsi="Times New Roman" w:cs="Times New Roman"/>
          <w:sz w:val="16"/>
          <w:szCs w:val="16"/>
          <w:vertAlign w:val="superscript"/>
          <w:lang w:eastAsia="ru-RU"/>
        </w:rPr>
        <w:tab/>
        <w:t>(</w:t>
      </w:r>
      <w:r w:rsidR="00B54A6E" w:rsidRPr="00B54A6E">
        <w:rPr>
          <w:rFonts w:ascii="Times New Roman" w:eastAsia="Times New Roman" w:hAnsi="Times New Roman" w:cs="Times New Roman"/>
          <w:sz w:val="16"/>
          <w:szCs w:val="16"/>
          <w:vertAlign w:val="superscript"/>
          <w:lang w:eastAsia="ru-RU"/>
        </w:rPr>
        <w:t>инициалы, фамилия</w:t>
      </w:r>
      <w:r w:rsidR="00B8257C">
        <w:rPr>
          <w:rFonts w:ascii="Times New Roman" w:eastAsia="Times New Roman" w:hAnsi="Times New Roman" w:cs="Times New Roman"/>
          <w:sz w:val="16"/>
          <w:szCs w:val="16"/>
          <w:vertAlign w:val="superscript"/>
          <w:lang w:eastAsia="ru-RU"/>
        </w:rPr>
        <w:t>)</w:t>
      </w:r>
    </w:p>
    <w:p w14:paraId="67F2E189" w14:textId="1E709F6E" w:rsidR="0080115C" w:rsidRPr="00F60C9B" w:rsidRDefault="0080115C" w:rsidP="00FF7705">
      <w:pPr>
        <w:ind w:left="284" w:right="141" w:firstLine="720"/>
        <w:jc w:val="both"/>
        <w:rPr>
          <w:rFonts w:ascii="Times New Roman" w:hAnsi="Times New Roman" w:cs="Times New Roman"/>
          <w:sz w:val="16"/>
          <w:szCs w:val="16"/>
          <w:vertAlign w:val="superscript"/>
        </w:rPr>
      </w:pPr>
    </w:p>
    <w:p w14:paraId="3D3F95DF" w14:textId="28689721" w:rsidR="0080115C" w:rsidRPr="00F60C9B" w:rsidRDefault="0080115C" w:rsidP="00FF7705">
      <w:pPr>
        <w:ind w:left="569" w:right="141" w:firstLine="424"/>
        <w:jc w:val="both"/>
        <w:rPr>
          <w:rFonts w:ascii="Times New Roman" w:hAnsi="Times New Roman" w:cs="Times New Roman"/>
          <w:sz w:val="16"/>
          <w:szCs w:val="16"/>
        </w:rPr>
      </w:pPr>
      <w:r w:rsidRPr="00F60C9B">
        <w:rPr>
          <w:rFonts w:ascii="Times New Roman" w:hAnsi="Times New Roman" w:cs="Times New Roman"/>
          <w:sz w:val="16"/>
          <w:szCs w:val="16"/>
        </w:rPr>
        <w:t>"____"____</w:t>
      </w:r>
      <w:r w:rsidR="00195C7C" w:rsidRPr="00F60C9B">
        <w:rPr>
          <w:rFonts w:ascii="Times New Roman" w:hAnsi="Times New Roman" w:cs="Times New Roman"/>
          <w:sz w:val="16"/>
          <w:szCs w:val="16"/>
        </w:rPr>
        <w:t>_____</w:t>
      </w:r>
      <w:r w:rsidRPr="00F60C9B">
        <w:rPr>
          <w:rFonts w:ascii="Times New Roman" w:hAnsi="Times New Roman" w:cs="Times New Roman"/>
          <w:sz w:val="16"/>
          <w:szCs w:val="16"/>
        </w:rPr>
        <w:t>_______ 20_____ г.</w:t>
      </w:r>
    </w:p>
    <w:p w14:paraId="4B655D29" w14:textId="5C384ADE" w:rsidR="0080115C" w:rsidRPr="00F60C9B" w:rsidRDefault="0080115C">
      <w:pPr>
        <w:ind w:left="284" w:right="141"/>
        <w:jc w:val="both"/>
        <w:rPr>
          <w:rFonts w:ascii="Times New Roman" w:hAnsi="Times New Roman" w:cs="Times New Roman"/>
          <w:iCs/>
          <w:sz w:val="16"/>
          <w:szCs w:val="16"/>
        </w:rPr>
      </w:pPr>
    </w:p>
    <w:p w14:paraId="769D02E2" w14:textId="77777777" w:rsidR="00195C7C" w:rsidRPr="00F60C9B" w:rsidRDefault="00195C7C">
      <w:pPr>
        <w:ind w:left="284" w:right="141"/>
        <w:jc w:val="both"/>
        <w:rPr>
          <w:rFonts w:ascii="Times New Roman" w:hAnsi="Times New Roman" w:cs="Times New Roman"/>
          <w:iCs/>
          <w:sz w:val="16"/>
          <w:szCs w:val="16"/>
        </w:rPr>
      </w:pPr>
    </w:p>
    <w:p w14:paraId="0AB3BCDF" w14:textId="77777777" w:rsidR="0080115C" w:rsidRPr="00F60C9B" w:rsidRDefault="0080115C">
      <w:pPr>
        <w:pStyle w:val="a8"/>
        <w:spacing w:line="360" w:lineRule="auto"/>
        <w:ind w:left="284" w:right="141" w:firstLine="709"/>
        <w:rPr>
          <w:rFonts w:ascii="Times New Roman" w:hAnsi="Times New Roman" w:cs="Times New Roman"/>
          <w:iCs/>
          <w:sz w:val="16"/>
          <w:szCs w:val="16"/>
        </w:rPr>
      </w:pPr>
      <w:r w:rsidRPr="00F60C9B">
        <w:rPr>
          <w:rFonts w:ascii="Times New Roman" w:hAnsi="Times New Roman" w:cs="Times New Roman"/>
          <w:iCs/>
          <w:sz w:val="16"/>
          <w:szCs w:val="16"/>
        </w:rPr>
        <w:t>Сведения по авторской справке подтверждаю:</w:t>
      </w:r>
    </w:p>
    <w:p w14:paraId="2C617BB9" w14:textId="77777777" w:rsidR="0080115C" w:rsidRPr="00F60C9B" w:rsidRDefault="0080115C">
      <w:pPr>
        <w:pStyle w:val="a8"/>
        <w:spacing w:line="360" w:lineRule="auto"/>
        <w:ind w:left="284" w:right="141"/>
        <w:rPr>
          <w:rFonts w:ascii="Times New Roman" w:hAnsi="Times New Roman" w:cs="Times New Roman"/>
          <w:iCs/>
          <w:sz w:val="16"/>
          <w:szCs w:val="16"/>
        </w:rPr>
      </w:pPr>
    </w:p>
    <w:p w14:paraId="32D43157" w14:textId="47EDFC05" w:rsidR="0080115C" w:rsidRPr="00F60C9B" w:rsidRDefault="0080115C" w:rsidP="00FF7705">
      <w:pPr>
        <w:pStyle w:val="a8"/>
        <w:spacing w:line="360" w:lineRule="auto"/>
        <w:ind w:left="569" w:right="141" w:firstLine="424"/>
        <w:rPr>
          <w:rFonts w:ascii="Times New Roman" w:hAnsi="Times New Roman" w:cs="Times New Roman"/>
          <w:iCs/>
          <w:sz w:val="16"/>
          <w:szCs w:val="16"/>
        </w:rPr>
      </w:pPr>
      <w:r w:rsidRPr="00F60C9B">
        <w:rPr>
          <w:rFonts w:ascii="Times New Roman" w:hAnsi="Times New Roman" w:cs="Times New Roman"/>
          <w:sz w:val="16"/>
          <w:szCs w:val="16"/>
        </w:rPr>
        <w:t xml:space="preserve">Заведующий кафедрой </w:t>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00FF7705">
        <w:rPr>
          <w:rFonts w:ascii="Times New Roman" w:hAnsi="Times New Roman" w:cs="Times New Roman"/>
          <w:sz w:val="16"/>
          <w:szCs w:val="16"/>
        </w:rPr>
        <w:t xml:space="preserve">           </w:t>
      </w:r>
      <w:r w:rsidRPr="00F60C9B">
        <w:rPr>
          <w:rFonts w:ascii="Times New Roman" w:hAnsi="Times New Roman" w:cs="Times New Roman"/>
          <w:sz w:val="16"/>
          <w:szCs w:val="16"/>
          <w:u w:val="single"/>
        </w:rPr>
        <w:tab/>
      </w:r>
      <w:r w:rsidR="00FF7705">
        <w:rPr>
          <w:rFonts w:ascii="Times New Roman" w:hAnsi="Times New Roman" w:cs="Times New Roman"/>
          <w:sz w:val="16"/>
          <w:szCs w:val="16"/>
          <w:u w:val="single"/>
        </w:rPr>
        <w:t xml:space="preserve">         </w:t>
      </w:r>
      <w:r w:rsidR="00FF7705">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00FF7705">
        <w:rPr>
          <w:rFonts w:ascii="Times New Roman" w:hAnsi="Times New Roman" w:cs="Times New Roman"/>
          <w:sz w:val="16"/>
          <w:szCs w:val="16"/>
        </w:rPr>
        <w:t xml:space="preserve">           </w:t>
      </w:r>
      <w:r w:rsidRPr="00F60C9B">
        <w:rPr>
          <w:rFonts w:ascii="Times New Roman" w:hAnsi="Times New Roman" w:cs="Times New Roman"/>
          <w:sz w:val="16"/>
          <w:szCs w:val="16"/>
          <w:u w:val="single"/>
        </w:rPr>
        <w:tab/>
      </w:r>
      <w:r w:rsidRPr="00F60C9B">
        <w:rPr>
          <w:rFonts w:ascii="Times New Roman" w:hAnsi="Times New Roman" w:cs="Times New Roman"/>
          <w:sz w:val="16"/>
          <w:szCs w:val="16"/>
          <w:u w:val="single"/>
        </w:rPr>
        <w:tab/>
      </w:r>
      <w:r w:rsidR="00FF7705">
        <w:rPr>
          <w:rFonts w:ascii="Times New Roman" w:hAnsi="Times New Roman" w:cs="Times New Roman"/>
          <w:sz w:val="16"/>
          <w:szCs w:val="16"/>
          <w:u w:val="single"/>
        </w:rPr>
        <w:tab/>
      </w:r>
      <w:r w:rsidR="00FF7705">
        <w:rPr>
          <w:rFonts w:ascii="Times New Roman" w:hAnsi="Times New Roman" w:cs="Times New Roman"/>
          <w:sz w:val="16"/>
          <w:szCs w:val="16"/>
          <w:u w:val="single"/>
        </w:rPr>
        <w:tab/>
      </w:r>
      <w:r w:rsidRPr="00F60C9B">
        <w:rPr>
          <w:rFonts w:ascii="Times New Roman" w:hAnsi="Times New Roman" w:cs="Times New Roman"/>
          <w:sz w:val="16"/>
          <w:szCs w:val="16"/>
          <w:u w:val="single"/>
        </w:rPr>
        <w:tab/>
      </w:r>
    </w:p>
    <w:p w14:paraId="117594E0" w14:textId="4DE39BEA" w:rsidR="0080115C" w:rsidRPr="00F60C9B" w:rsidRDefault="0080115C" w:rsidP="00FF7705">
      <w:pPr>
        <w:ind w:left="284" w:right="141" w:firstLine="720"/>
        <w:jc w:val="both"/>
        <w:rPr>
          <w:rFonts w:ascii="Times New Roman" w:hAnsi="Times New Roman" w:cs="Times New Roman"/>
          <w:sz w:val="16"/>
          <w:szCs w:val="16"/>
          <w:vertAlign w:val="superscript"/>
        </w:rPr>
      </w:pPr>
      <w:r w:rsidRPr="00F60C9B">
        <w:rPr>
          <w:rFonts w:ascii="Times New Roman" w:hAnsi="Times New Roman" w:cs="Times New Roman"/>
          <w:sz w:val="16"/>
          <w:szCs w:val="16"/>
        </w:rPr>
        <w:tab/>
      </w:r>
      <w:r w:rsidRPr="00F60C9B">
        <w:rPr>
          <w:rFonts w:ascii="Times New Roman" w:hAnsi="Times New Roman" w:cs="Times New Roman"/>
          <w:sz w:val="16"/>
          <w:szCs w:val="16"/>
        </w:rPr>
        <w:tab/>
      </w:r>
      <w:r w:rsidRPr="00F60C9B">
        <w:rPr>
          <w:rFonts w:ascii="Times New Roman" w:hAnsi="Times New Roman" w:cs="Times New Roman"/>
          <w:sz w:val="16"/>
          <w:szCs w:val="16"/>
        </w:rPr>
        <w:tab/>
      </w:r>
      <w:r w:rsidRPr="00F60C9B">
        <w:rPr>
          <w:rFonts w:ascii="Times New Roman" w:hAnsi="Times New Roman" w:cs="Times New Roman"/>
          <w:sz w:val="16"/>
          <w:szCs w:val="16"/>
          <w:vertAlign w:val="superscript"/>
        </w:rPr>
        <w:t xml:space="preserve">    </w:t>
      </w:r>
      <w:r w:rsidR="00195C7C" w:rsidRPr="00F60C9B">
        <w:rPr>
          <w:rFonts w:ascii="Times New Roman" w:hAnsi="Times New Roman" w:cs="Times New Roman"/>
          <w:sz w:val="16"/>
          <w:szCs w:val="16"/>
          <w:vertAlign w:val="superscript"/>
        </w:rPr>
        <w:tab/>
      </w:r>
      <w:r w:rsidR="00195C7C" w:rsidRPr="00F60C9B">
        <w:rPr>
          <w:rFonts w:ascii="Times New Roman" w:hAnsi="Times New Roman" w:cs="Times New Roman"/>
          <w:sz w:val="16"/>
          <w:szCs w:val="16"/>
          <w:vertAlign w:val="superscript"/>
        </w:rPr>
        <w:tab/>
      </w:r>
      <w:r w:rsidR="00FF7705" w:rsidRPr="0037700C">
        <w:rPr>
          <w:rFonts w:ascii="Times New Roman" w:eastAsia="Times New Roman" w:hAnsi="Times New Roman" w:cs="Times New Roman"/>
          <w:sz w:val="16"/>
          <w:szCs w:val="16"/>
          <w:vertAlign w:val="superscript"/>
          <w:lang w:eastAsia="ru-RU"/>
        </w:rPr>
        <w:t xml:space="preserve">     </w:t>
      </w:r>
      <w:r w:rsidR="00FF7705">
        <w:rPr>
          <w:rFonts w:ascii="Times New Roman" w:eastAsia="Times New Roman" w:hAnsi="Times New Roman" w:cs="Times New Roman"/>
          <w:sz w:val="16"/>
          <w:szCs w:val="16"/>
          <w:vertAlign w:val="superscript"/>
          <w:lang w:eastAsia="ru-RU"/>
        </w:rPr>
        <w:t xml:space="preserve">   </w:t>
      </w:r>
      <w:r w:rsidR="00FF7705" w:rsidRPr="0037700C">
        <w:rPr>
          <w:rFonts w:ascii="Times New Roman" w:eastAsia="Times New Roman" w:hAnsi="Times New Roman" w:cs="Times New Roman"/>
          <w:sz w:val="16"/>
          <w:szCs w:val="16"/>
          <w:vertAlign w:val="superscript"/>
          <w:lang w:eastAsia="ru-RU"/>
        </w:rPr>
        <w:t xml:space="preserve">       (подпись)</w:t>
      </w:r>
      <w:r w:rsidR="00FF7705" w:rsidRPr="0037700C">
        <w:rPr>
          <w:rFonts w:ascii="Times New Roman" w:eastAsia="Times New Roman" w:hAnsi="Times New Roman" w:cs="Times New Roman"/>
          <w:sz w:val="16"/>
          <w:szCs w:val="16"/>
          <w:vertAlign w:val="superscript"/>
          <w:lang w:eastAsia="ru-RU"/>
        </w:rPr>
        <w:tab/>
      </w:r>
      <w:r w:rsidR="00FF7705" w:rsidRPr="0037700C">
        <w:rPr>
          <w:rFonts w:ascii="Times New Roman" w:eastAsia="Times New Roman" w:hAnsi="Times New Roman" w:cs="Times New Roman"/>
          <w:sz w:val="16"/>
          <w:szCs w:val="16"/>
          <w:vertAlign w:val="superscript"/>
          <w:lang w:eastAsia="ru-RU"/>
        </w:rPr>
        <w:tab/>
      </w:r>
      <w:r w:rsidR="00FF7705" w:rsidRPr="0037700C">
        <w:rPr>
          <w:rFonts w:ascii="Times New Roman" w:eastAsia="Times New Roman" w:hAnsi="Times New Roman" w:cs="Times New Roman"/>
          <w:sz w:val="16"/>
          <w:szCs w:val="16"/>
          <w:vertAlign w:val="superscript"/>
          <w:lang w:eastAsia="ru-RU"/>
        </w:rPr>
        <w:tab/>
      </w:r>
      <w:r w:rsidR="00FF7705">
        <w:rPr>
          <w:rFonts w:ascii="Times New Roman" w:eastAsia="Times New Roman" w:hAnsi="Times New Roman" w:cs="Times New Roman"/>
          <w:sz w:val="16"/>
          <w:szCs w:val="16"/>
          <w:vertAlign w:val="superscript"/>
          <w:lang w:eastAsia="ru-RU"/>
        </w:rPr>
        <w:t xml:space="preserve">   </w:t>
      </w:r>
      <w:r w:rsidR="00FF7705" w:rsidRPr="0037700C">
        <w:rPr>
          <w:rFonts w:ascii="Times New Roman" w:eastAsia="Times New Roman" w:hAnsi="Times New Roman" w:cs="Times New Roman"/>
          <w:sz w:val="16"/>
          <w:szCs w:val="16"/>
          <w:vertAlign w:val="superscript"/>
          <w:lang w:eastAsia="ru-RU"/>
        </w:rPr>
        <w:t>(</w:t>
      </w:r>
      <w:r w:rsidR="00B8257C" w:rsidRPr="00B8257C">
        <w:rPr>
          <w:rFonts w:ascii="Times New Roman" w:eastAsia="Times New Roman" w:hAnsi="Times New Roman" w:cs="Times New Roman"/>
          <w:sz w:val="16"/>
          <w:szCs w:val="16"/>
          <w:vertAlign w:val="superscript"/>
          <w:lang w:eastAsia="ru-RU"/>
        </w:rPr>
        <w:t>инициалы, фамилия</w:t>
      </w:r>
      <w:r w:rsidR="00B8257C">
        <w:rPr>
          <w:rFonts w:ascii="Times New Roman" w:eastAsia="Times New Roman" w:hAnsi="Times New Roman" w:cs="Times New Roman"/>
          <w:sz w:val="16"/>
          <w:szCs w:val="16"/>
          <w:vertAlign w:val="superscript"/>
          <w:lang w:eastAsia="ru-RU"/>
        </w:rPr>
        <w:t>)</w:t>
      </w:r>
    </w:p>
    <w:p w14:paraId="7A2E1BF0" w14:textId="0F377BAC" w:rsidR="00DD7027" w:rsidRPr="00F60C9B" w:rsidRDefault="00195C7C" w:rsidP="00FF7705">
      <w:pPr>
        <w:ind w:left="569" w:right="141" w:firstLine="424"/>
        <w:jc w:val="both"/>
        <w:rPr>
          <w:rFonts w:ascii="Times New Roman" w:eastAsia="Times New Roman" w:hAnsi="Times New Roman" w:cs="Times New Roman"/>
          <w:b/>
          <w:snapToGrid w:val="0"/>
          <w:sz w:val="28"/>
          <w:szCs w:val="28"/>
          <w:lang w:eastAsia="ru-RU"/>
        </w:rPr>
      </w:pPr>
      <w:r w:rsidRPr="00F60C9B">
        <w:rPr>
          <w:rFonts w:ascii="Times New Roman" w:hAnsi="Times New Roman" w:cs="Times New Roman"/>
          <w:sz w:val="16"/>
          <w:szCs w:val="16"/>
        </w:rPr>
        <w:t>"____"________________ 20_____ г.</w:t>
      </w:r>
      <w:r w:rsidR="00DD7027" w:rsidRPr="00F60C9B">
        <w:rPr>
          <w:rFonts w:ascii="Times New Roman" w:eastAsia="Times New Roman" w:hAnsi="Times New Roman" w:cs="Times New Roman"/>
          <w:b/>
          <w:snapToGrid w:val="0"/>
          <w:sz w:val="28"/>
          <w:szCs w:val="28"/>
          <w:lang w:eastAsia="ru-RU"/>
        </w:rPr>
        <w:br w:type="page"/>
      </w:r>
    </w:p>
    <w:p w14:paraId="19BE1B66" w14:textId="07B167E0" w:rsidR="00F005DE" w:rsidRPr="00F60C9B" w:rsidRDefault="00F005DE" w:rsidP="00F005DE">
      <w:pPr>
        <w:widowControl w:val="0"/>
        <w:spacing w:after="0" w:line="240" w:lineRule="auto"/>
        <w:jc w:val="center"/>
        <w:rPr>
          <w:rFonts w:ascii="Times New Roman" w:eastAsia="Times New Roman" w:hAnsi="Times New Roman" w:cs="Times New Roman"/>
          <w:b/>
          <w:snapToGrid w:val="0"/>
          <w:sz w:val="28"/>
          <w:szCs w:val="28"/>
          <w:lang w:eastAsia="ru-RU"/>
        </w:rPr>
      </w:pPr>
      <w:r w:rsidRPr="00F60C9B">
        <w:rPr>
          <w:rFonts w:ascii="Times New Roman" w:eastAsia="Times New Roman" w:hAnsi="Times New Roman" w:cs="Times New Roman"/>
          <w:b/>
          <w:snapToGrid w:val="0"/>
          <w:sz w:val="28"/>
          <w:szCs w:val="28"/>
          <w:lang w:eastAsia="ru-RU"/>
        </w:rPr>
        <w:lastRenderedPageBreak/>
        <w:t>Приложение</w:t>
      </w:r>
      <w:r w:rsidR="00DD7027" w:rsidRPr="00F60C9B">
        <w:rPr>
          <w:rFonts w:ascii="Times New Roman" w:eastAsia="Times New Roman" w:hAnsi="Times New Roman" w:cs="Times New Roman"/>
          <w:b/>
          <w:snapToGrid w:val="0"/>
          <w:sz w:val="28"/>
          <w:szCs w:val="28"/>
          <w:lang w:eastAsia="ru-RU"/>
        </w:rPr>
        <w:t xml:space="preserve"> </w:t>
      </w:r>
      <w:r w:rsidR="0011602C">
        <w:rPr>
          <w:rFonts w:ascii="Times New Roman" w:eastAsia="Times New Roman" w:hAnsi="Times New Roman" w:cs="Times New Roman"/>
          <w:b/>
          <w:snapToGrid w:val="0"/>
          <w:sz w:val="28"/>
          <w:szCs w:val="28"/>
          <w:lang w:eastAsia="ru-RU"/>
        </w:rPr>
        <w:t>Ж</w:t>
      </w:r>
    </w:p>
    <w:p w14:paraId="2D2DD366" w14:textId="77777777" w:rsidR="00F005DE" w:rsidRPr="00F60C9B" w:rsidRDefault="00F005DE" w:rsidP="00F005DE">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(справочное)</w:t>
      </w:r>
    </w:p>
    <w:p w14:paraId="5213C480" w14:textId="77777777" w:rsidR="00F005DE" w:rsidRPr="00F60C9B" w:rsidRDefault="00F005DE" w:rsidP="00F005DE">
      <w:pPr>
        <w:widowControl w:val="0"/>
        <w:spacing w:after="0" w:line="240" w:lineRule="auto"/>
        <w:jc w:val="center"/>
        <w:rPr>
          <w:rFonts w:ascii="Times New Roman" w:eastAsia="Times New Roman" w:hAnsi="Times New Roman" w:cs="Times New Roman"/>
          <w:snapToGrid w:val="0"/>
          <w:sz w:val="28"/>
          <w:szCs w:val="28"/>
          <w:lang w:eastAsia="ru-RU"/>
        </w:rPr>
      </w:pPr>
    </w:p>
    <w:p w14:paraId="6775E17C" w14:textId="77777777" w:rsidR="00B8257C" w:rsidRDefault="00143B76" w:rsidP="00F005DE">
      <w:pPr>
        <w:widowControl w:val="0"/>
        <w:spacing w:after="0" w:line="240" w:lineRule="auto"/>
        <w:jc w:val="center"/>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Б</w:t>
      </w:r>
      <w:r w:rsidR="000B0B2F" w:rsidRPr="00F60C9B">
        <w:rPr>
          <w:rFonts w:ascii="Times New Roman" w:eastAsia="Times New Roman" w:hAnsi="Times New Roman" w:cs="Times New Roman"/>
          <w:snapToGrid w:val="0"/>
          <w:sz w:val="28"/>
          <w:szCs w:val="28"/>
          <w:lang w:eastAsia="ru-RU"/>
        </w:rPr>
        <w:t>ланк</w:t>
      </w:r>
      <w:r>
        <w:rPr>
          <w:rFonts w:ascii="Times New Roman" w:eastAsia="Times New Roman" w:hAnsi="Times New Roman" w:cs="Times New Roman"/>
          <w:snapToGrid w:val="0"/>
          <w:sz w:val="28"/>
          <w:szCs w:val="28"/>
          <w:lang w:eastAsia="ru-RU"/>
        </w:rPr>
        <w:t xml:space="preserve"> отзыва</w:t>
      </w:r>
      <w:r w:rsidR="000B0B2F" w:rsidRPr="00F60C9B">
        <w:rPr>
          <w:rFonts w:ascii="Times New Roman" w:eastAsia="Times New Roman" w:hAnsi="Times New Roman" w:cs="Times New Roman"/>
          <w:snapToGrid w:val="0"/>
          <w:sz w:val="28"/>
          <w:szCs w:val="28"/>
          <w:lang w:eastAsia="ru-RU"/>
        </w:rPr>
        <w:t xml:space="preserve"> </w:t>
      </w:r>
      <w:r w:rsidRPr="00B8257C">
        <w:rPr>
          <w:rFonts w:ascii="Times New Roman" w:eastAsia="Times New Roman" w:hAnsi="Times New Roman" w:cs="Times New Roman"/>
          <w:snapToGrid w:val="0"/>
          <w:sz w:val="28"/>
          <w:szCs w:val="28"/>
          <w:lang w:eastAsia="ru-RU"/>
        </w:rPr>
        <w:t xml:space="preserve">руководителя ВКР </w:t>
      </w:r>
    </w:p>
    <w:p w14:paraId="5B66312C" w14:textId="5465FBB3" w:rsidR="00F005DE" w:rsidRPr="00F60C9B" w:rsidRDefault="00143B76" w:rsidP="00F005DE">
      <w:pPr>
        <w:widowControl w:val="0"/>
        <w:spacing w:after="0" w:line="240" w:lineRule="auto"/>
        <w:jc w:val="center"/>
        <w:rPr>
          <w:rFonts w:ascii="Times New Roman" w:eastAsia="Times New Roman" w:hAnsi="Times New Roman" w:cs="Times New Roman"/>
          <w:snapToGrid w:val="0"/>
          <w:sz w:val="28"/>
          <w:szCs w:val="28"/>
          <w:lang w:eastAsia="ru-RU"/>
        </w:rPr>
      </w:pPr>
      <w:r w:rsidRPr="00B8257C">
        <w:rPr>
          <w:rFonts w:ascii="Times New Roman" w:eastAsia="Times New Roman" w:hAnsi="Times New Roman" w:cs="Times New Roman"/>
          <w:snapToGrid w:val="0"/>
          <w:sz w:val="28"/>
          <w:szCs w:val="28"/>
          <w:lang w:eastAsia="ru-RU"/>
        </w:rPr>
        <w:t xml:space="preserve">о работе обучающегося в период подготовки </w:t>
      </w:r>
      <w:r w:rsidR="00B8257C">
        <w:rPr>
          <w:rFonts w:ascii="Times New Roman" w:eastAsia="Times New Roman" w:hAnsi="Times New Roman" w:cs="Times New Roman"/>
          <w:snapToGrid w:val="0"/>
          <w:sz w:val="28"/>
          <w:szCs w:val="28"/>
          <w:lang w:eastAsia="ru-RU"/>
        </w:rPr>
        <w:t>ВКР</w:t>
      </w:r>
      <w:r w:rsidRPr="00F60C9B" w:rsidDel="00143B76">
        <w:rPr>
          <w:rFonts w:ascii="Times New Roman" w:eastAsia="Times New Roman" w:hAnsi="Times New Roman" w:cs="Times New Roman"/>
          <w:snapToGrid w:val="0"/>
          <w:sz w:val="28"/>
          <w:szCs w:val="28"/>
          <w:lang w:eastAsia="ru-RU"/>
        </w:rPr>
        <w:t xml:space="preserve"> </w:t>
      </w:r>
    </w:p>
    <w:p w14:paraId="0F73D0F5" w14:textId="68B7A5A6" w:rsidR="00BD2BA4" w:rsidRPr="00F60C9B" w:rsidRDefault="00DD7027" w:rsidP="0045072A">
      <w:pPr>
        <w:widowControl w:val="0"/>
        <w:spacing w:after="0" w:line="240" w:lineRule="auto"/>
        <w:ind w:left="567" w:right="566" w:firstLine="709"/>
        <w:jc w:val="both"/>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58244" behindDoc="0" locked="0" layoutInCell="1" allowOverlap="1" wp14:anchorId="641ADF4A" wp14:editId="166A5C53">
                <wp:simplePos x="0" y="0"/>
                <wp:positionH relativeFrom="column">
                  <wp:posOffset>0</wp:posOffset>
                </wp:positionH>
                <wp:positionV relativeFrom="paragraph">
                  <wp:posOffset>200557</wp:posOffset>
                </wp:positionV>
                <wp:extent cx="5938520" cy="8040370"/>
                <wp:effectExtent l="0" t="0" r="24130" b="17780"/>
                <wp:wrapNone/>
                <wp:docPr id="6" name="Прямоугольник 6"/>
                <wp:cNvGraphicFramePr/>
                <a:graphic xmlns:a="http://schemas.openxmlformats.org/drawingml/2006/main">
                  <a:graphicData uri="http://schemas.microsoft.com/office/word/2010/wordprocessingShape">
                    <wps:wsp>
                      <wps:cNvSpPr/>
                      <wps:spPr>
                        <a:xfrm>
                          <a:off x="0" y="0"/>
                          <a:ext cx="5938520" cy="8040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777FC9" id="Прямоугольник 6" o:spid="_x0000_s1026" style="position:absolute;margin-left:0;margin-top:15.8pt;width:467.6pt;height:633.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" filled="f" strokecolor="black [3213]" strokeweight="1pt"/>
            </w:pict>
          </mc:Fallback>
        </mc:AlternateContent>
      </w:r>
    </w:p>
    <w:p w14:paraId="4189DB2B" w14:textId="715D7220" w:rsidR="00BD2BA4" w:rsidRPr="00F60C9B" w:rsidRDefault="00BD2BA4" w:rsidP="0045072A">
      <w:pPr>
        <w:widowControl w:val="0"/>
        <w:spacing w:after="0" w:line="240" w:lineRule="auto"/>
        <w:ind w:left="567" w:right="566" w:firstLine="709"/>
        <w:jc w:val="both"/>
        <w:rPr>
          <w:rFonts w:ascii="Times New Roman" w:eastAsia="Times New Roman" w:hAnsi="Times New Roman" w:cs="Times New Roman"/>
          <w:snapToGrid w:val="0"/>
          <w:sz w:val="28"/>
          <w:szCs w:val="28"/>
          <w:lang w:eastAsia="ru-RU"/>
        </w:rPr>
      </w:pPr>
    </w:p>
    <w:p w14:paraId="306DD2A8" w14:textId="77777777" w:rsidR="00245D65" w:rsidRPr="00F65530" w:rsidRDefault="00245D65" w:rsidP="006D7155">
      <w:pPr>
        <w:tabs>
          <w:tab w:val="left" w:pos="1276"/>
        </w:tabs>
        <w:spacing w:after="0" w:line="360" w:lineRule="auto"/>
        <w:ind w:left="426"/>
        <w:jc w:val="center"/>
        <w:rPr>
          <w:rFonts w:ascii="Times New Roman" w:eastAsia="Times New Roman" w:hAnsi="Times New Roman" w:cs="Times New Roman"/>
          <w:caps/>
          <w:sz w:val="16"/>
          <w:szCs w:val="16"/>
        </w:rPr>
      </w:pPr>
      <w:r w:rsidRPr="00F65530">
        <w:rPr>
          <w:rFonts w:ascii="Times New Roman" w:eastAsia="Times New Roman" w:hAnsi="Times New Roman" w:cs="Times New Roman"/>
          <w:caps/>
          <w:sz w:val="16"/>
          <w:szCs w:val="16"/>
        </w:rPr>
        <w:t>Министерство науки и высшего образования Российской Федерации</w:t>
      </w:r>
    </w:p>
    <w:p w14:paraId="003738BF" w14:textId="77777777" w:rsidR="00245D65" w:rsidRPr="0070303E" w:rsidRDefault="00245D65" w:rsidP="006D7155">
      <w:pPr>
        <w:tabs>
          <w:tab w:val="left" w:pos="1276"/>
        </w:tabs>
        <w:spacing w:after="0" w:line="360" w:lineRule="auto"/>
        <w:ind w:left="426"/>
        <w:jc w:val="center"/>
        <w:rPr>
          <w:rFonts w:ascii="Times New Roman" w:eastAsia="Times New Roman" w:hAnsi="Times New Roman" w:cs="Times New Roman"/>
          <w:caps/>
          <w:sz w:val="16"/>
          <w:szCs w:val="16"/>
        </w:rPr>
      </w:pPr>
      <w:r w:rsidRPr="0070303E">
        <w:rPr>
          <w:rFonts w:ascii="Times New Roman" w:eastAsia="Times New Roman" w:hAnsi="Times New Roman" w:cs="Times New Roman"/>
          <w:caps/>
          <w:sz w:val="16"/>
          <w:szCs w:val="16"/>
        </w:rPr>
        <w:t xml:space="preserve">ФЕДЕРАЛЬНОЕ ГОСУДАРСТВЕННОЕ БЮДЖЕТНОЕ ОБРАЗОВАТЕЛЬНОЕ УЧРЕЖДЕНИЕ ВЫСШЕГО ОБРАЗОВАНИЯ </w:t>
      </w:r>
    </w:p>
    <w:p w14:paraId="6188B653" w14:textId="77777777" w:rsidR="00245D65" w:rsidRPr="00F65530" w:rsidRDefault="00245D65" w:rsidP="006D7155">
      <w:pPr>
        <w:tabs>
          <w:tab w:val="left" w:pos="1276"/>
        </w:tabs>
        <w:spacing w:after="0" w:line="360" w:lineRule="auto"/>
        <w:ind w:left="426"/>
        <w:jc w:val="center"/>
        <w:rPr>
          <w:rFonts w:ascii="Times New Roman" w:eastAsia="Times New Roman" w:hAnsi="Times New Roman" w:cs="Times New Roman"/>
          <w:caps/>
          <w:sz w:val="16"/>
          <w:szCs w:val="16"/>
        </w:rPr>
      </w:pPr>
      <w:r w:rsidRPr="0070303E">
        <w:rPr>
          <w:rFonts w:ascii="Times New Roman" w:eastAsia="Times New Roman" w:hAnsi="Times New Roman" w:cs="Times New Roman"/>
          <w:caps/>
          <w:sz w:val="16"/>
          <w:szCs w:val="16"/>
        </w:rPr>
        <w:t>«ВЯТСКИЙ ГОСУДАРСТВЕННЫЙ УНИВЕРСИТЕТ»</w:t>
      </w:r>
    </w:p>
    <w:p w14:paraId="03EC9339" w14:textId="77777777" w:rsidR="00245D65" w:rsidRDefault="00245D65" w:rsidP="006D7155">
      <w:pPr>
        <w:overflowPunct w:val="0"/>
        <w:autoSpaceDE w:val="0"/>
        <w:autoSpaceDN w:val="0"/>
        <w:adjustRightInd w:val="0"/>
        <w:spacing w:after="0" w:line="240" w:lineRule="auto"/>
        <w:ind w:left="426" w:right="141"/>
        <w:jc w:val="center"/>
        <w:textAlignment w:val="baseline"/>
        <w:rPr>
          <w:rFonts w:ascii="Times New Roman" w:eastAsia="Times New Roman" w:hAnsi="Times New Roman" w:cs="Times New Roman"/>
          <w:sz w:val="18"/>
          <w:szCs w:val="18"/>
        </w:rPr>
      </w:pPr>
    </w:p>
    <w:p w14:paraId="12726645" w14:textId="6AB6DA96" w:rsidR="00C02C61" w:rsidRPr="00245D65" w:rsidRDefault="00C02C61" w:rsidP="006D7155">
      <w:pPr>
        <w:overflowPunct w:val="0"/>
        <w:autoSpaceDE w:val="0"/>
        <w:autoSpaceDN w:val="0"/>
        <w:adjustRightInd w:val="0"/>
        <w:spacing w:after="0" w:line="240" w:lineRule="auto"/>
        <w:ind w:left="426" w:right="141"/>
        <w:jc w:val="center"/>
        <w:textAlignment w:val="baseline"/>
        <w:rPr>
          <w:rFonts w:ascii="Times New Roman" w:eastAsia="Times New Roman" w:hAnsi="Times New Roman" w:cs="Times New Roman"/>
          <w:b/>
          <w:bCs/>
          <w:lang w:eastAsia="ru-RU"/>
        </w:rPr>
      </w:pPr>
      <w:r w:rsidRPr="00245D65">
        <w:rPr>
          <w:rFonts w:ascii="Times New Roman" w:eastAsia="Times New Roman" w:hAnsi="Times New Roman" w:cs="Times New Roman"/>
          <w:b/>
          <w:bCs/>
          <w:lang w:eastAsia="ru-RU"/>
        </w:rPr>
        <w:t>ОТЗЫВ</w:t>
      </w:r>
    </w:p>
    <w:p w14:paraId="0370EBCF" w14:textId="77777777" w:rsidR="00245D65" w:rsidRDefault="00C02C61" w:rsidP="006D7155">
      <w:pPr>
        <w:overflowPunct w:val="0"/>
        <w:autoSpaceDE w:val="0"/>
        <w:autoSpaceDN w:val="0"/>
        <w:adjustRightInd w:val="0"/>
        <w:spacing w:after="0" w:line="240" w:lineRule="auto"/>
        <w:ind w:left="426" w:right="141"/>
        <w:jc w:val="center"/>
        <w:textAlignment w:val="baseline"/>
        <w:rPr>
          <w:rFonts w:ascii="Times New Roman" w:eastAsia="Times New Roman" w:hAnsi="Times New Roman" w:cs="Times New Roman"/>
          <w:b/>
          <w:bCs/>
          <w:lang w:eastAsia="ru-RU"/>
        </w:rPr>
      </w:pPr>
      <w:r w:rsidRPr="00245D65">
        <w:rPr>
          <w:rFonts w:ascii="Times New Roman" w:eastAsia="Times New Roman" w:hAnsi="Times New Roman" w:cs="Times New Roman"/>
          <w:b/>
          <w:bCs/>
          <w:lang w:eastAsia="ru-RU"/>
        </w:rPr>
        <w:t xml:space="preserve">о работе </w:t>
      </w:r>
      <w:r w:rsidR="00143B76" w:rsidRPr="00245D65">
        <w:rPr>
          <w:rFonts w:ascii="Times New Roman" w:eastAsia="Times New Roman" w:hAnsi="Times New Roman" w:cs="Times New Roman"/>
          <w:b/>
          <w:bCs/>
          <w:lang w:eastAsia="ru-RU"/>
        </w:rPr>
        <w:t xml:space="preserve">обучающегося </w:t>
      </w:r>
    </w:p>
    <w:p w14:paraId="1D3A254B" w14:textId="25D8A64F" w:rsidR="00C02C61" w:rsidRPr="00245D65" w:rsidRDefault="00B8257C" w:rsidP="006D7155">
      <w:pPr>
        <w:overflowPunct w:val="0"/>
        <w:autoSpaceDE w:val="0"/>
        <w:autoSpaceDN w:val="0"/>
        <w:adjustRightInd w:val="0"/>
        <w:spacing w:after="0" w:line="240" w:lineRule="auto"/>
        <w:ind w:left="426" w:right="141"/>
        <w:jc w:val="center"/>
        <w:textAlignment w:val="baseline"/>
        <w:rPr>
          <w:rFonts w:ascii="Times New Roman" w:eastAsia="Times New Roman" w:hAnsi="Times New Roman" w:cs="Times New Roman"/>
          <w:b/>
          <w:bCs/>
          <w:lang w:eastAsia="ru-RU"/>
        </w:rPr>
      </w:pPr>
      <w:r w:rsidRPr="00245D65">
        <w:rPr>
          <w:rFonts w:ascii="Times New Roman" w:eastAsia="Times New Roman" w:hAnsi="Times New Roman" w:cs="Times New Roman"/>
          <w:b/>
          <w:bCs/>
          <w:lang w:eastAsia="ru-RU"/>
        </w:rPr>
        <w:t xml:space="preserve">в период подготовки </w:t>
      </w:r>
      <w:r w:rsidR="00C02C61" w:rsidRPr="00245D65">
        <w:rPr>
          <w:rFonts w:ascii="Times New Roman" w:eastAsia="Times New Roman" w:hAnsi="Times New Roman" w:cs="Times New Roman"/>
          <w:b/>
          <w:bCs/>
          <w:lang w:eastAsia="ru-RU"/>
        </w:rPr>
        <w:t>выпускной квалификационной работы</w:t>
      </w:r>
    </w:p>
    <w:p w14:paraId="5AB5646B" w14:textId="77777777" w:rsidR="00C02C61" w:rsidRPr="00F60C9B" w:rsidRDefault="00C02C61" w:rsidP="006D7155">
      <w:pPr>
        <w:overflowPunct w:val="0"/>
        <w:autoSpaceDE w:val="0"/>
        <w:autoSpaceDN w:val="0"/>
        <w:adjustRightInd w:val="0"/>
        <w:spacing w:after="0" w:line="240" w:lineRule="auto"/>
        <w:ind w:left="142" w:right="141"/>
        <w:jc w:val="both"/>
        <w:textAlignment w:val="baseline"/>
        <w:rPr>
          <w:rFonts w:ascii="Times New Roman" w:eastAsia="Times New Roman" w:hAnsi="Times New Roman" w:cs="Times New Roman"/>
          <w:lang w:eastAsia="ru-RU"/>
        </w:rPr>
      </w:pPr>
    </w:p>
    <w:p w14:paraId="6BD312F0" w14:textId="789C09C4" w:rsidR="0010375A" w:rsidRPr="00F60C9B" w:rsidRDefault="00143B76" w:rsidP="0010375A">
      <w:pPr>
        <w:overflowPunct w:val="0"/>
        <w:autoSpaceDE w:val="0"/>
        <w:autoSpaceDN w:val="0"/>
        <w:adjustRightInd w:val="0"/>
        <w:spacing w:after="0" w:line="240" w:lineRule="auto"/>
        <w:ind w:left="567" w:right="141"/>
        <w:jc w:val="both"/>
        <w:textAlignment w:val="baseline"/>
        <w:rPr>
          <w:rFonts w:ascii="Times New Roman" w:eastAsia="Times New Roman" w:hAnsi="Times New Roman" w:cs="Times New Roman"/>
          <w:i/>
          <w:iCs/>
          <w:u w:val="single"/>
          <w:lang w:eastAsia="ru-RU"/>
        </w:rPr>
      </w:pPr>
      <w:r>
        <w:rPr>
          <w:rFonts w:ascii="Times New Roman" w:eastAsia="Times New Roman" w:hAnsi="Times New Roman" w:cs="Times New Roman"/>
          <w:lang w:eastAsia="ru-RU"/>
        </w:rPr>
        <w:t>Обучающийся</w:t>
      </w:r>
      <w:r w:rsidRPr="00F60C9B">
        <w:rPr>
          <w:rFonts w:ascii="Times New Roman" w:eastAsia="Times New Roman" w:hAnsi="Times New Roman" w:cs="Times New Roman"/>
          <w:i/>
          <w:iCs/>
          <w:u w:val="single"/>
          <w:lang w:eastAsia="ru-RU"/>
        </w:rPr>
        <w:t xml:space="preserve"> </w:t>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p>
    <w:p w14:paraId="1B8A703C" w14:textId="42569D62" w:rsidR="0010375A" w:rsidRPr="00F60C9B" w:rsidRDefault="0010375A" w:rsidP="0010375A">
      <w:pPr>
        <w:overflowPunct w:val="0"/>
        <w:autoSpaceDE w:val="0"/>
        <w:autoSpaceDN w:val="0"/>
        <w:adjustRightInd w:val="0"/>
        <w:spacing w:after="0" w:line="240" w:lineRule="auto"/>
        <w:ind w:left="567" w:right="141"/>
        <w:jc w:val="both"/>
        <w:textAlignment w:val="baseline"/>
        <w:rPr>
          <w:rFonts w:ascii="Times New Roman" w:eastAsia="Times New Roman" w:hAnsi="Times New Roman" w:cs="Times New Roman"/>
          <w:vertAlign w:val="superscript"/>
          <w:lang w:eastAsia="ru-RU"/>
        </w:rPr>
      </w:pPr>
      <w:r w:rsidRPr="00F60C9B">
        <w:rPr>
          <w:rFonts w:ascii="Times New Roman" w:eastAsia="Times New Roman" w:hAnsi="Times New Roman" w:cs="Times New Roman"/>
          <w:lang w:eastAsia="ru-RU"/>
        </w:rPr>
        <w:tab/>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vertAlign w:val="superscript"/>
          <w:lang w:eastAsia="ru-RU"/>
        </w:rPr>
        <w:tab/>
        <w:t>(</w:t>
      </w:r>
      <w:r w:rsidR="00527394">
        <w:rPr>
          <w:rFonts w:ascii="Times New Roman" w:eastAsia="Times New Roman" w:hAnsi="Times New Roman" w:cs="Times New Roman"/>
          <w:vertAlign w:val="superscript"/>
          <w:lang w:eastAsia="ru-RU"/>
        </w:rPr>
        <w:t>Фамилия Имя Отчество</w:t>
      </w:r>
      <w:r w:rsidRPr="00F60C9B">
        <w:rPr>
          <w:rFonts w:ascii="Times New Roman" w:eastAsia="Times New Roman" w:hAnsi="Times New Roman" w:cs="Times New Roman"/>
          <w:vertAlign w:val="superscript"/>
          <w:lang w:eastAsia="ru-RU"/>
        </w:rPr>
        <w:t>)</w:t>
      </w:r>
    </w:p>
    <w:p w14:paraId="290068C4" w14:textId="77777777" w:rsidR="0010375A" w:rsidRPr="00F60C9B" w:rsidRDefault="0010375A" w:rsidP="0010375A">
      <w:pPr>
        <w:overflowPunct w:val="0"/>
        <w:autoSpaceDE w:val="0"/>
        <w:autoSpaceDN w:val="0"/>
        <w:adjustRightInd w:val="0"/>
        <w:spacing w:after="0" w:line="240" w:lineRule="auto"/>
        <w:ind w:left="567" w:right="141"/>
        <w:jc w:val="both"/>
        <w:textAlignment w:val="baseline"/>
        <w:rPr>
          <w:rFonts w:ascii="Times New Roman" w:eastAsia="Times New Roman" w:hAnsi="Times New Roman" w:cs="Times New Roman"/>
          <w:lang w:eastAsia="ru-RU"/>
        </w:rPr>
      </w:pPr>
      <w:r w:rsidRPr="00F60C9B">
        <w:rPr>
          <w:rFonts w:ascii="Times New Roman" w:eastAsia="Times New Roman" w:hAnsi="Times New Roman" w:cs="Times New Roman"/>
          <w:lang w:eastAsia="ru-RU"/>
        </w:rPr>
        <w:t>Направление подготовки (специальность)</w:t>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p>
    <w:p w14:paraId="0FBFFF2C" w14:textId="122F824A" w:rsidR="0010375A" w:rsidRPr="00F60C9B" w:rsidRDefault="0010375A" w:rsidP="0010375A">
      <w:pPr>
        <w:overflowPunct w:val="0"/>
        <w:autoSpaceDE w:val="0"/>
        <w:autoSpaceDN w:val="0"/>
        <w:adjustRightInd w:val="0"/>
        <w:spacing w:after="0" w:line="240" w:lineRule="auto"/>
        <w:ind w:left="567" w:right="141"/>
        <w:jc w:val="both"/>
        <w:textAlignment w:val="baseline"/>
        <w:rPr>
          <w:rFonts w:ascii="Times New Roman" w:eastAsia="Times New Roman" w:hAnsi="Times New Roman" w:cs="Times New Roman"/>
          <w:lang w:eastAsia="ru-RU"/>
        </w:rPr>
      </w:pPr>
      <w:r w:rsidRPr="00F60C9B">
        <w:rPr>
          <w:rFonts w:ascii="Times New Roman" w:eastAsia="Times New Roman" w:hAnsi="Times New Roman" w:cs="Times New Roman"/>
          <w:lang w:eastAsia="ru-RU"/>
        </w:rPr>
        <w:t>Направленность (профиль/специализация)</w:t>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53ACF7E6" w14:textId="77777777" w:rsidR="0010375A" w:rsidRPr="00F60C9B" w:rsidRDefault="0010375A" w:rsidP="0010375A">
      <w:pPr>
        <w:overflowPunct w:val="0"/>
        <w:autoSpaceDE w:val="0"/>
        <w:autoSpaceDN w:val="0"/>
        <w:adjustRightInd w:val="0"/>
        <w:spacing w:after="0" w:line="240" w:lineRule="auto"/>
        <w:ind w:left="567" w:right="141"/>
        <w:jc w:val="both"/>
        <w:textAlignment w:val="baseline"/>
        <w:rPr>
          <w:rFonts w:ascii="Times New Roman" w:eastAsia="Times New Roman" w:hAnsi="Times New Roman" w:cs="Times New Roman"/>
          <w:bCs/>
          <w:lang w:eastAsia="ru-RU"/>
        </w:rPr>
      </w:pPr>
    </w:p>
    <w:p w14:paraId="2DAF263F" w14:textId="4842E5DA" w:rsidR="0010375A" w:rsidRPr="00F60C9B" w:rsidRDefault="0010375A" w:rsidP="0010375A">
      <w:pPr>
        <w:overflowPunct w:val="0"/>
        <w:autoSpaceDE w:val="0"/>
        <w:autoSpaceDN w:val="0"/>
        <w:adjustRightInd w:val="0"/>
        <w:spacing w:after="0" w:line="240" w:lineRule="auto"/>
        <w:ind w:left="567" w:right="141"/>
        <w:jc w:val="both"/>
        <w:textAlignment w:val="baseline"/>
        <w:rPr>
          <w:rFonts w:ascii="Times New Roman" w:eastAsia="Times New Roman" w:hAnsi="Times New Roman" w:cs="Times New Roman"/>
          <w:lang w:eastAsia="ru-RU"/>
        </w:rPr>
      </w:pPr>
      <w:r w:rsidRPr="00F60C9B">
        <w:rPr>
          <w:rFonts w:ascii="Times New Roman" w:eastAsia="Times New Roman" w:hAnsi="Times New Roman" w:cs="Times New Roman"/>
          <w:lang w:eastAsia="ru-RU"/>
        </w:rPr>
        <w:t>Тема:</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335B03BF" w14:textId="77777777" w:rsidR="0010375A" w:rsidRPr="00F60C9B" w:rsidRDefault="0010375A" w:rsidP="0010375A">
      <w:pPr>
        <w:overflowPunct w:val="0"/>
        <w:autoSpaceDE w:val="0"/>
        <w:autoSpaceDN w:val="0"/>
        <w:adjustRightInd w:val="0"/>
        <w:spacing w:after="0" w:line="240" w:lineRule="auto"/>
        <w:ind w:left="567" w:right="141"/>
        <w:jc w:val="both"/>
        <w:textAlignment w:val="baseline"/>
        <w:rPr>
          <w:rFonts w:ascii="Times New Roman" w:eastAsia="Times New Roman" w:hAnsi="Times New Roman" w:cs="Times New Roman"/>
          <w:lang w:eastAsia="ru-RU"/>
        </w:rPr>
      </w:pPr>
    </w:p>
    <w:p w14:paraId="3D0D5F5D" w14:textId="00DCA3D7" w:rsidR="0010375A" w:rsidRDefault="008F397B" w:rsidP="0010375A">
      <w:pPr>
        <w:tabs>
          <w:tab w:val="left" w:pos="426"/>
        </w:tabs>
        <w:overflowPunct w:val="0"/>
        <w:autoSpaceDE w:val="0"/>
        <w:autoSpaceDN w:val="0"/>
        <w:adjustRightInd w:val="0"/>
        <w:spacing w:after="0" w:line="240" w:lineRule="auto"/>
        <w:ind w:left="567" w:right="141"/>
        <w:textAlignment w:val="baseline"/>
        <w:rPr>
          <w:rFonts w:ascii="Times New Roman" w:eastAsia="Times New Roman" w:hAnsi="Times New Roman" w:cs="Times New Roman"/>
          <w:i/>
          <w:iCs/>
          <w:u w:val="single"/>
          <w:lang w:eastAsia="ru-RU"/>
        </w:rPr>
      </w:pPr>
      <w:r w:rsidRPr="00F60C9B">
        <w:rPr>
          <w:rFonts w:ascii="Times New Roman" w:eastAsia="Times New Roman" w:hAnsi="Times New Roman" w:cs="Times New Roman"/>
          <w:lang w:eastAsia="ru-RU"/>
        </w:rPr>
        <w:t>Заключение о соответстви</w:t>
      </w:r>
      <w:r w:rsidR="00143B76">
        <w:rPr>
          <w:rFonts w:ascii="Times New Roman" w:eastAsia="Times New Roman" w:hAnsi="Times New Roman" w:cs="Times New Roman"/>
          <w:lang w:eastAsia="ru-RU"/>
        </w:rPr>
        <w:t>и</w:t>
      </w:r>
      <w:r w:rsidRPr="00F60C9B">
        <w:rPr>
          <w:rFonts w:ascii="Times New Roman" w:eastAsia="Times New Roman" w:hAnsi="Times New Roman" w:cs="Times New Roman"/>
          <w:lang w:eastAsia="ru-RU"/>
        </w:rPr>
        <w:t xml:space="preserve"> ВКР </w:t>
      </w:r>
      <w:r w:rsidR="00C02C61" w:rsidRPr="00F60C9B">
        <w:rPr>
          <w:rFonts w:ascii="Times New Roman" w:eastAsia="Times New Roman" w:hAnsi="Times New Roman" w:cs="Times New Roman"/>
          <w:lang w:eastAsia="ru-RU"/>
        </w:rPr>
        <w:t>заданию</w:t>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r w:rsidR="0010375A" w:rsidRPr="00F60C9B">
        <w:rPr>
          <w:rFonts w:ascii="Times New Roman" w:eastAsia="Times New Roman" w:hAnsi="Times New Roman" w:cs="Times New Roman"/>
          <w:i/>
          <w:iCs/>
          <w:u w:val="single"/>
          <w:lang w:eastAsia="ru-RU"/>
        </w:rPr>
        <w:tab/>
      </w:r>
    </w:p>
    <w:p w14:paraId="7748C9F2" w14:textId="24949883" w:rsidR="00143B76" w:rsidRDefault="00143B76" w:rsidP="0010375A">
      <w:pPr>
        <w:tabs>
          <w:tab w:val="left" w:pos="426"/>
        </w:tabs>
        <w:overflowPunct w:val="0"/>
        <w:autoSpaceDE w:val="0"/>
        <w:autoSpaceDN w:val="0"/>
        <w:adjustRightInd w:val="0"/>
        <w:spacing w:after="0" w:line="240" w:lineRule="auto"/>
        <w:ind w:left="567" w:right="141"/>
        <w:textAlignment w:val="baseline"/>
        <w:rPr>
          <w:rFonts w:ascii="Times New Roman" w:eastAsia="Times New Roman" w:hAnsi="Times New Roman" w:cs="Times New Roman"/>
          <w:i/>
          <w:iCs/>
          <w:u w:val="single"/>
          <w:lang w:eastAsia="ru-RU"/>
        </w:rPr>
      </w:pP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45105504" w14:textId="2B8729F3" w:rsidR="0010375A" w:rsidRPr="00F60C9B" w:rsidRDefault="0010375A" w:rsidP="0010375A">
      <w:pPr>
        <w:tabs>
          <w:tab w:val="left" w:pos="426"/>
        </w:tabs>
        <w:overflowPunct w:val="0"/>
        <w:autoSpaceDE w:val="0"/>
        <w:autoSpaceDN w:val="0"/>
        <w:adjustRightInd w:val="0"/>
        <w:spacing w:after="0" w:line="240" w:lineRule="auto"/>
        <w:ind w:left="567" w:right="141"/>
        <w:jc w:val="both"/>
        <w:textAlignment w:val="baseline"/>
        <w:rPr>
          <w:rFonts w:ascii="Times New Roman" w:eastAsia="Times New Roman" w:hAnsi="Times New Roman" w:cs="Times New Roman"/>
          <w:bCs/>
          <w:lang w:eastAsia="ru-RU"/>
        </w:rPr>
      </w:pPr>
    </w:p>
    <w:p w14:paraId="65F213DA" w14:textId="5A16DCE1" w:rsidR="008A0369" w:rsidRDefault="0010375A" w:rsidP="0010375A">
      <w:pPr>
        <w:tabs>
          <w:tab w:val="left" w:pos="426"/>
        </w:tabs>
        <w:overflowPunct w:val="0"/>
        <w:autoSpaceDE w:val="0"/>
        <w:autoSpaceDN w:val="0"/>
        <w:adjustRightInd w:val="0"/>
        <w:spacing w:after="0" w:line="240" w:lineRule="auto"/>
        <w:ind w:left="567" w:right="141"/>
        <w:jc w:val="both"/>
        <w:textAlignment w:val="baseline"/>
        <w:rPr>
          <w:rFonts w:ascii="Times New Roman" w:eastAsia="Times New Roman" w:hAnsi="Times New Roman" w:cs="Times New Roman"/>
          <w:i/>
          <w:iCs/>
          <w:u w:val="single"/>
          <w:lang w:eastAsia="ru-RU"/>
        </w:rPr>
      </w:pPr>
      <w:r w:rsidRPr="00F60C9B">
        <w:rPr>
          <w:rFonts w:ascii="Times New Roman" w:eastAsia="Times New Roman" w:hAnsi="Times New Roman" w:cs="Times New Roman"/>
          <w:lang w:eastAsia="ru-RU"/>
        </w:rPr>
        <w:t xml:space="preserve">Проявленная при выполнении ВКР </w:t>
      </w:r>
      <w:r w:rsidR="00F24375" w:rsidRPr="00F60C9B">
        <w:rPr>
          <w:rFonts w:ascii="Times New Roman" w:eastAsia="Times New Roman" w:hAnsi="Times New Roman" w:cs="Times New Roman"/>
          <w:lang w:eastAsia="ru-RU"/>
        </w:rPr>
        <w:t>обучающимся</w:t>
      </w:r>
      <w:r w:rsidRPr="00F60C9B">
        <w:rPr>
          <w:rFonts w:ascii="Times New Roman" w:eastAsia="Times New Roman" w:hAnsi="Times New Roman" w:cs="Times New Roman"/>
          <w:lang w:eastAsia="ru-RU"/>
        </w:rPr>
        <w:t xml:space="preserve"> самостоятельность, дисциплинированность, </w:t>
      </w:r>
      <w:r w:rsidR="00947C8F" w:rsidRPr="00F60C9B">
        <w:rPr>
          <w:rFonts w:ascii="Times New Roman" w:eastAsia="Times New Roman" w:hAnsi="Times New Roman" w:cs="Times New Roman"/>
          <w:lang w:eastAsia="ru-RU"/>
        </w:rPr>
        <w:t xml:space="preserve">умение планировать, </w:t>
      </w:r>
      <w:r w:rsidRPr="00F60C9B">
        <w:rPr>
          <w:rFonts w:ascii="Times New Roman" w:eastAsia="Times New Roman" w:hAnsi="Times New Roman" w:cs="Times New Roman"/>
          <w:lang w:eastAsia="ru-RU"/>
        </w:rPr>
        <w:t>соблюдение графика работы</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947C8F">
        <w:rPr>
          <w:rFonts w:ascii="Times New Roman" w:eastAsia="Times New Roman" w:hAnsi="Times New Roman" w:cs="Times New Roman"/>
          <w:i/>
          <w:iCs/>
          <w:u w:val="single"/>
          <w:lang w:eastAsia="ru-RU"/>
        </w:rPr>
        <w:tab/>
      </w:r>
      <w:r w:rsidR="00947C8F">
        <w:rPr>
          <w:rFonts w:ascii="Times New Roman" w:eastAsia="Times New Roman" w:hAnsi="Times New Roman" w:cs="Times New Roman"/>
          <w:i/>
          <w:iCs/>
          <w:u w:val="single"/>
          <w:lang w:eastAsia="ru-RU"/>
        </w:rPr>
        <w:tab/>
      </w:r>
    </w:p>
    <w:p w14:paraId="22612A41" w14:textId="77777777" w:rsidR="0010375A" w:rsidRPr="00F60C9B" w:rsidRDefault="0010375A" w:rsidP="0010375A">
      <w:pPr>
        <w:tabs>
          <w:tab w:val="left" w:pos="426"/>
        </w:tabs>
        <w:overflowPunct w:val="0"/>
        <w:autoSpaceDE w:val="0"/>
        <w:autoSpaceDN w:val="0"/>
        <w:adjustRightInd w:val="0"/>
        <w:spacing w:after="0" w:line="240" w:lineRule="auto"/>
        <w:ind w:left="567" w:right="141"/>
        <w:jc w:val="both"/>
        <w:textAlignment w:val="baseline"/>
        <w:rPr>
          <w:rFonts w:ascii="Times New Roman" w:eastAsia="Times New Roman" w:hAnsi="Times New Roman" w:cs="Times New Roman"/>
          <w:lang w:eastAsia="ru-RU"/>
        </w:rPr>
      </w:pPr>
    </w:p>
    <w:p w14:paraId="2D97C921" w14:textId="0A312F82" w:rsidR="0010375A" w:rsidRPr="00F60C9B" w:rsidRDefault="0010375A" w:rsidP="00632A2D">
      <w:pPr>
        <w:tabs>
          <w:tab w:val="left" w:pos="426"/>
        </w:tabs>
        <w:overflowPunct w:val="0"/>
        <w:autoSpaceDE w:val="0"/>
        <w:autoSpaceDN w:val="0"/>
        <w:adjustRightInd w:val="0"/>
        <w:spacing w:after="0" w:line="240" w:lineRule="auto"/>
        <w:ind w:left="567" w:right="141"/>
        <w:jc w:val="both"/>
        <w:textAlignment w:val="baseline"/>
        <w:rPr>
          <w:rFonts w:ascii="Times New Roman" w:eastAsia="Times New Roman" w:hAnsi="Times New Roman" w:cs="Times New Roman"/>
          <w:i/>
          <w:iCs/>
          <w:u w:val="single"/>
          <w:lang w:eastAsia="ru-RU"/>
        </w:rPr>
      </w:pPr>
      <w:r w:rsidRPr="00F60C9B">
        <w:rPr>
          <w:rFonts w:ascii="Times New Roman" w:eastAsia="Times New Roman" w:hAnsi="Times New Roman" w:cs="Times New Roman"/>
          <w:lang w:eastAsia="ru-RU"/>
        </w:rPr>
        <w:t>Характеристика общей</w:t>
      </w:r>
      <w:r w:rsidR="008A0369">
        <w:rPr>
          <w:rFonts w:ascii="Times New Roman" w:eastAsia="Times New Roman" w:hAnsi="Times New Roman" w:cs="Times New Roman"/>
          <w:lang w:eastAsia="ru-RU"/>
        </w:rPr>
        <w:t xml:space="preserve"> </w:t>
      </w:r>
      <w:r w:rsidRPr="00F60C9B">
        <w:rPr>
          <w:rFonts w:ascii="Times New Roman" w:eastAsia="Times New Roman" w:hAnsi="Times New Roman" w:cs="Times New Roman"/>
          <w:lang w:eastAsia="ru-RU"/>
        </w:rPr>
        <w:t xml:space="preserve">и специальной подготовки </w:t>
      </w:r>
      <w:r w:rsidR="00947C8F">
        <w:rPr>
          <w:rFonts w:ascii="Times New Roman" w:eastAsia="Times New Roman" w:hAnsi="Times New Roman" w:cs="Times New Roman"/>
          <w:lang w:eastAsia="ru-RU"/>
        </w:rPr>
        <w:t>обучающегося</w:t>
      </w:r>
      <w:r w:rsidR="008A0369">
        <w:rPr>
          <w:rFonts w:ascii="Times New Roman" w:eastAsia="Times New Roman" w:hAnsi="Times New Roman" w:cs="Times New Roman"/>
          <w:lang w:eastAsia="ru-RU"/>
        </w:rPr>
        <w:t>, его и</w:t>
      </w:r>
      <w:r w:rsidR="008A0369" w:rsidRPr="00F60C9B">
        <w:rPr>
          <w:rFonts w:ascii="Times New Roman" w:eastAsia="Times New Roman" w:hAnsi="Times New Roman" w:cs="Times New Roman"/>
          <w:lang w:eastAsia="ru-RU"/>
        </w:rPr>
        <w:t xml:space="preserve">ндивидуальные особенности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330BB2DB" w14:textId="77777777" w:rsidR="0010375A" w:rsidRPr="00F60C9B" w:rsidRDefault="0010375A" w:rsidP="0010375A">
      <w:pPr>
        <w:tabs>
          <w:tab w:val="left" w:pos="426"/>
        </w:tabs>
        <w:overflowPunct w:val="0"/>
        <w:autoSpaceDE w:val="0"/>
        <w:autoSpaceDN w:val="0"/>
        <w:adjustRightInd w:val="0"/>
        <w:spacing w:after="0" w:line="240" w:lineRule="auto"/>
        <w:ind w:left="567"/>
        <w:jc w:val="both"/>
        <w:textAlignment w:val="baseline"/>
        <w:rPr>
          <w:rFonts w:ascii="Times New Roman" w:eastAsia="Times New Roman" w:hAnsi="Times New Roman" w:cs="Times New Roman"/>
          <w:lang w:eastAsia="ru-RU"/>
        </w:rPr>
      </w:pPr>
    </w:p>
    <w:p w14:paraId="0DC9993A" w14:textId="0D43E48B" w:rsidR="00C65DF9" w:rsidRPr="00F60C9B" w:rsidRDefault="008A0369" w:rsidP="00C65DF9">
      <w:pPr>
        <w:tabs>
          <w:tab w:val="left" w:pos="426"/>
        </w:tabs>
        <w:overflowPunct w:val="0"/>
        <w:autoSpaceDE w:val="0"/>
        <w:autoSpaceDN w:val="0"/>
        <w:adjustRightInd w:val="0"/>
        <w:spacing w:after="0" w:line="240" w:lineRule="auto"/>
        <w:ind w:left="567"/>
        <w:jc w:val="both"/>
        <w:textAlignment w:val="baseline"/>
        <w:rPr>
          <w:rFonts w:ascii="Times New Roman" w:eastAsia="Times New Roman" w:hAnsi="Times New Roman" w:cs="Times New Roman"/>
          <w:i/>
          <w:iCs/>
          <w:u w:val="single"/>
          <w:lang w:eastAsia="ru-RU"/>
        </w:rPr>
      </w:pPr>
      <w:r>
        <w:rPr>
          <w:rFonts w:ascii="Times New Roman" w:eastAsia="Times New Roman" w:hAnsi="Times New Roman" w:cs="Times New Roman"/>
          <w:lang w:eastAsia="ru-RU"/>
        </w:rPr>
        <w:t>О</w:t>
      </w:r>
      <w:r w:rsidR="00C65DF9" w:rsidRPr="00F60C9B">
        <w:rPr>
          <w:rFonts w:ascii="Times New Roman" w:eastAsia="Times New Roman" w:hAnsi="Times New Roman" w:cs="Times New Roman"/>
          <w:lang w:eastAsia="ru-RU"/>
        </w:rPr>
        <w:t>ценка за</w:t>
      </w:r>
      <w:r>
        <w:rPr>
          <w:rFonts w:ascii="Times New Roman" w:eastAsia="Times New Roman" w:hAnsi="Times New Roman" w:cs="Times New Roman"/>
          <w:lang w:eastAsia="ru-RU"/>
        </w:rPr>
        <w:t xml:space="preserve"> работу обучающегося при выполнении</w:t>
      </w:r>
      <w:r w:rsidR="00C65DF9" w:rsidRPr="00F60C9B">
        <w:rPr>
          <w:rFonts w:ascii="Times New Roman" w:eastAsia="Times New Roman" w:hAnsi="Times New Roman" w:cs="Times New Roman"/>
          <w:lang w:eastAsia="ru-RU"/>
        </w:rPr>
        <w:t xml:space="preserve"> ВКР "</w:t>
      </w:r>
      <w:r w:rsidR="00C65DF9" w:rsidRPr="00F60C9B">
        <w:rPr>
          <w:rFonts w:ascii="Times New Roman" w:eastAsia="Times New Roman" w:hAnsi="Times New Roman" w:cs="Times New Roman"/>
          <w:i/>
          <w:iCs/>
          <w:u w:val="single"/>
          <w:lang w:eastAsia="ru-RU"/>
        </w:rPr>
        <w:tab/>
      </w:r>
      <w:r w:rsidR="00C65DF9" w:rsidRPr="00F60C9B">
        <w:rPr>
          <w:rFonts w:ascii="Times New Roman" w:eastAsia="Times New Roman" w:hAnsi="Times New Roman" w:cs="Times New Roman"/>
          <w:i/>
          <w:iCs/>
          <w:u w:val="single"/>
          <w:lang w:eastAsia="ru-RU"/>
        </w:rPr>
        <w:tab/>
      </w:r>
      <w:r w:rsidR="00C65DF9" w:rsidRPr="00F60C9B">
        <w:rPr>
          <w:rFonts w:ascii="Times New Roman" w:eastAsia="Times New Roman" w:hAnsi="Times New Roman" w:cs="Times New Roman"/>
          <w:i/>
          <w:iCs/>
          <w:u w:val="single"/>
          <w:lang w:eastAsia="ru-RU"/>
        </w:rPr>
        <w:tab/>
      </w:r>
      <w:r w:rsidR="00C65DF9" w:rsidRPr="00F60C9B">
        <w:rPr>
          <w:rFonts w:ascii="Times New Roman" w:eastAsia="Times New Roman" w:hAnsi="Times New Roman" w:cs="Times New Roman"/>
          <w:i/>
          <w:iCs/>
          <w:u w:val="single"/>
          <w:lang w:eastAsia="ru-RU"/>
        </w:rPr>
        <w:tab/>
      </w:r>
      <w:r w:rsidR="00C65DF9" w:rsidRPr="00F60C9B">
        <w:rPr>
          <w:rFonts w:ascii="Times New Roman" w:eastAsia="Times New Roman" w:hAnsi="Times New Roman" w:cs="Times New Roman"/>
          <w:lang w:eastAsia="ru-RU"/>
        </w:rPr>
        <w:t>"</w:t>
      </w:r>
    </w:p>
    <w:p w14:paraId="0A07F3C8" w14:textId="77777777" w:rsidR="00C65DF9" w:rsidRPr="00F60C9B" w:rsidRDefault="00C65DF9" w:rsidP="00C65DF9">
      <w:pPr>
        <w:overflowPunct w:val="0"/>
        <w:autoSpaceDE w:val="0"/>
        <w:autoSpaceDN w:val="0"/>
        <w:adjustRightInd w:val="0"/>
        <w:spacing w:after="0" w:line="240" w:lineRule="auto"/>
        <w:ind w:left="567"/>
        <w:textAlignment w:val="baseline"/>
        <w:rPr>
          <w:rFonts w:ascii="Times New Roman" w:eastAsia="Times New Roman" w:hAnsi="Times New Roman" w:cs="Times New Roman"/>
          <w:lang w:eastAsia="ru-RU"/>
        </w:rPr>
      </w:pPr>
    </w:p>
    <w:p w14:paraId="51DA5B06" w14:textId="77777777" w:rsidR="00C65DF9" w:rsidRPr="00F60C9B" w:rsidRDefault="00C65DF9" w:rsidP="00C65DF9">
      <w:pPr>
        <w:overflowPunct w:val="0"/>
        <w:autoSpaceDE w:val="0"/>
        <w:autoSpaceDN w:val="0"/>
        <w:adjustRightInd w:val="0"/>
        <w:spacing w:after="0" w:line="240" w:lineRule="auto"/>
        <w:ind w:left="567"/>
        <w:textAlignment w:val="baseline"/>
        <w:rPr>
          <w:rFonts w:ascii="Times New Roman" w:eastAsia="Times New Roman" w:hAnsi="Times New Roman" w:cs="Times New Roman"/>
          <w:lang w:eastAsia="ru-RU"/>
        </w:rPr>
      </w:pPr>
      <w:r w:rsidRPr="00F60C9B">
        <w:rPr>
          <w:rFonts w:ascii="Times New Roman" w:eastAsia="Times New Roman" w:hAnsi="Times New Roman" w:cs="Times New Roman"/>
          <w:lang w:eastAsia="ru-RU"/>
        </w:rPr>
        <w:t xml:space="preserve">Руководитель ВКР </w:t>
      </w:r>
      <w:r w:rsidRPr="00F60C9B">
        <w:rPr>
          <w:rFonts w:ascii="Times New Roman" w:eastAsia="Times New Roman" w:hAnsi="Times New Roman" w:cs="Times New Roman"/>
          <w:i/>
          <w:iCs/>
          <w:u w:val="single"/>
          <w:lang w:eastAsia="ru-RU"/>
        </w:rPr>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lang w:eastAsia="ru-RU"/>
        </w:rPr>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lang w:eastAsia="ru-RU"/>
        </w:rPr>
        <w:t xml:space="preserve">   /</w:t>
      </w:r>
      <w:r w:rsidRPr="00F60C9B">
        <w:rPr>
          <w:rFonts w:ascii="Times New Roman" w:eastAsia="Times New Roman" w:hAnsi="Times New Roman" w:cs="Times New Roman"/>
          <w:i/>
          <w:iCs/>
          <w:u w:val="single"/>
          <w:lang w:eastAsia="ru-RU"/>
        </w:rPr>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lang w:eastAsia="ru-RU"/>
        </w:rPr>
        <w:t>/</w:t>
      </w:r>
    </w:p>
    <w:p w14:paraId="40E2D6D0" w14:textId="690067D5" w:rsidR="00C65DF9" w:rsidRPr="00F60C9B" w:rsidRDefault="00C65DF9" w:rsidP="00C65DF9">
      <w:pPr>
        <w:overflowPunct w:val="0"/>
        <w:autoSpaceDE w:val="0"/>
        <w:autoSpaceDN w:val="0"/>
        <w:adjustRightInd w:val="0"/>
        <w:spacing w:after="0" w:line="240" w:lineRule="auto"/>
        <w:ind w:left="567"/>
        <w:textAlignment w:val="baseline"/>
        <w:rPr>
          <w:rFonts w:ascii="Times New Roman" w:eastAsia="Times New Roman" w:hAnsi="Times New Roman" w:cs="Times New Roman"/>
          <w:vertAlign w:val="superscript"/>
          <w:lang w:eastAsia="ru-RU"/>
        </w:rPr>
      </w:pPr>
      <w:r w:rsidRPr="00F60C9B">
        <w:rPr>
          <w:rFonts w:ascii="Times New Roman" w:eastAsia="Times New Roman" w:hAnsi="Times New Roman" w:cs="Times New Roman"/>
          <w:vertAlign w:val="superscript"/>
          <w:lang w:eastAsia="ru-RU"/>
        </w:rPr>
        <w:t xml:space="preserve">   </w:t>
      </w:r>
      <w:r w:rsidRPr="00F60C9B">
        <w:rPr>
          <w:rFonts w:ascii="Times New Roman" w:eastAsia="Times New Roman" w:hAnsi="Times New Roman" w:cs="Times New Roman"/>
          <w:vertAlign w:val="superscript"/>
          <w:lang w:eastAsia="ru-RU"/>
        </w:rPr>
        <w:tab/>
      </w:r>
      <w:r w:rsidRPr="00F60C9B">
        <w:rPr>
          <w:rFonts w:ascii="Times New Roman" w:eastAsia="Times New Roman" w:hAnsi="Times New Roman" w:cs="Times New Roman"/>
          <w:vertAlign w:val="superscript"/>
          <w:lang w:eastAsia="ru-RU"/>
        </w:rPr>
        <w:tab/>
      </w:r>
      <w:r w:rsidRPr="00F60C9B">
        <w:rPr>
          <w:rFonts w:ascii="Times New Roman" w:eastAsia="Times New Roman" w:hAnsi="Times New Roman" w:cs="Times New Roman"/>
          <w:vertAlign w:val="superscript"/>
          <w:lang w:eastAsia="ru-RU"/>
        </w:rPr>
        <w:tab/>
      </w:r>
      <w:r w:rsidRPr="00F60C9B">
        <w:rPr>
          <w:rFonts w:ascii="Times New Roman" w:eastAsia="Times New Roman" w:hAnsi="Times New Roman" w:cs="Times New Roman"/>
          <w:vertAlign w:val="superscript"/>
          <w:lang w:eastAsia="ru-RU"/>
        </w:rPr>
        <w:tab/>
        <w:t xml:space="preserve">  (звание, степень)</w:t>
      </w:r>
      <w:r w:rsidRPr="00F60C9B">
        <w:rPr>
          <w:rFonts w:ascii="Times New Roman" w:eastAsia="Times New Roman" w:hAnsi="Times New Roman" w:cs="Times New Roman"/>
          <w:vertAlign w:val="superscript"/>
          <w:lang w:eastAsia="ru-RU"/>
        </w:rPr>
        <w:tab/>
      </w:r>
      <w:r w:rsidRPr="00F60C9B">
        <w:rPr>
          <w:rFonts w:ascii="Times New Roman" w:eastAsia="Times New Roman" w:hAnsi="Times New Roman" w:cs="Times New Roman"/>
          <w:vertAlign w:val="superscript"/>
          <w:lang w:eastAsia="ru-RU"/>
        </w:rPr>
        <w:tab/>
        <w:t xml:space="preserve">     (подпись)</w:t>
      </w:r>
      <w:r w:rsidRPr="00F60C9B">
        <w:rPr>
          <w:rFonts w:ascii="Times New Roman" w:eastAsia="Times New Roman" w:hAnsi="Times New Roman" w:cs="Times New Roman"/>
          <w:vertAlign w:val="superscript"/>
          <w:lang w:eastAsia="ru-RU"/>
        </w:rPr>
        <w:tab/>
      </w:r>
      <w:r w:rsidRPr="00F60C9B">
        <w:rPr>
          <w:rFonts w:ascii="Times New Roman" w:eastAsia="Times New Roman" w:hAnsi="Times New Roman" w:cs="Times New Roman"/>
          <w:vertAlign w:val="superscript"/>
          <w:lang w:eastAsia="ru-RU"/>
        </w:rPr>
        <w:tab/>
      </w:r>
      <w:r w:rsidR="00527394">
        <w:rPr>
          <w:rFonts w:ascii="Times New Roman" w:eastAsia="Times New Roman" w:hAnsi="Times New Roman" w:cs="Times New Roman"/>
          <w:vertAlign w:val="superscript"/>
          <w:lang w:eastAsia="ru-RU"/>
        </w:rPr>
        <w:t xml:space="preserve">     </w:t>
      </w:r>
      <w:r w:rsidRPr="00F60C9B">
        <w:rPr>
          <w:rFonts w:ascii="Times New Roman" w:eastAsia="Times New Roman" w:hAnsi="Times New Roman" w:cs="Times New Roman"/>
          <w:vertAlign w:val="superscript"/>
          <w:lang w:eastAsia="ru-RU"/>
        </w:rPr>
        <w:t>(</w:t>
      </w:r>
      <w:r w:rsidR="00527394">
        <w:rPr>
          <w:rFonts w:ascii="Times New Roman" w:eastAsia="Times New Roman" w:hAnsi="Times New Roman" w:cs="Times New Roman"/>
          <w:vertAlign w:val="superscript"/>
          <w:lang w:eastAsia="ru-RU"/>
        </w:rPr>
        <w:t>инициалы, фамилия</w:t>
      </w:r>
      <w:r w:rsidRPr="00F60C9B">
        <w:rPr>
          <w:rFonts w:ascii="Times New Roman" w:eastAsia="Times New Roman" w:hAnsi="Times New Roman" w:cs="Times New Roman"/>
          <w:vertAlign w:val="superscript"/>
          <w:lang w:eastAsia="ru-RU"/>
        </w:rPr>
        <w:t>)</w:t>
      </w:r>
    </w:p>
    <w:p w14:paraId="634E76E7" w14:textId="77777777" w:rsidR="00C65DF9" w:rsidRPr="00F60C9B" w:rsidRDefault="00C65DF9" w:rsidP="00735DC1">
      <w:pPr>
        <w:overflowPunct w:val="0"/>
        <w:autoSpaceDE w:val="0"/>
        <w:autoSpaceDN w:val="0"/>
        <w:adjustRightInd w:val="0"/>
        <w:spacing w:before="120" w:after="0" w:line="240" w:lineRule="auto"/>
        <w:ind w:left="567"/>
        <w:jc w:val="center"/>
        <w:textAlignment w:val="baseline"/>
        <w:rPr>
          <w:rFonts w:ascii="Times New Roman" w:eastAsia="Times New Roman" w:hAnsi="Times New Roman" w:cs="Times New Roman"/>
          <w:lang w:eastAsia="ru-RU"/>
        </w:rPr>
      </w:pPr>
      <w:r w:rsidRPr="00F60C9B">
        <w:rPr>
          <w:rFonts w:ascii="Times New Roman" w:eastAsia="Times New Roman" w:hAnsi="Times New Roman" w:cs="Times New Roman"/>
          <w:lang w:eastAsia="ru-RU"/>
        </w:rPr>
        <w:t>"</w:t>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lang w:eastAsia="ru-RU"/>
        </w:rPr>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t xml:space="preserve"> </w:t>
      </w:r>
      <w:r w:rsidRPr="00F60C9B">
        <w:rPr>
          <w:rFonts w:ascii="Times New Roman" w:eastAsia="Times New Roman" w:hAnsi="Times New Roman" w:cs="Times New Roman"/>
          <w:lang w:eastAsia="ru-RU"/>
        </w:rPr>
        <w:t>20</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lang w:eastAsia="ru-RU"/>
        </w:rPr>
        <w:t>г.</w:t>
      </w:r>
    </w:p>
    <w:p w14:paraId="7752372E" w14:textId="77777777" w:rsidR="00735DC1" w:rsidRDefault="00735DC1" w:rsidP="008C290C">
      <w:pPr>
        <w:overflowPunct w:val="0"/>
        <w:autoSpaceDE w:val="0"/>
        <w:autoSpaceDN w:val="0"/>
        <w:adjustRightInd w:val="0"/>
        <w:spacing w:after="0" w:line="240" w:lineRule="auto"/>
        <w:ind w:left="567"/>
        <w:textAlignment w:val="baseline"/>
        <w:rPr>
          <w:rFonts w:ascii="Times New Roman" w:eastAsia="Times New Roman" w:hAnsi="Times New Roman" w:cs="Times New Roman"/>
          <w:lang w:eastAsia="ru-RU"/>
        </w:rPr>
      </w:pPr>
    </w:p>
    <w:p w14:paraId="7F03B66D" w14:textId="424F4D38" w:rsidR="005F4771" w:rsidRDefault="008C290C" w:rsidP="008C290C">
      <w:pPr>
        <w:overflowPunct w:val="0"/>
        <w:autoSpaceDE w:val="0"/>
        <w:autoSpaceDN w:val="0"/>
        <w:adjustRightInd w:val="0"/>
        <w:spacing w:after="0" w:line="240" w:lineRule="auto"/>
        <w:ind w:left="567"/>
        <w:textAlignment w:val="baseline"/>
        <w:rPr>
          <w:rFonts w:ascii="Times New Roman" w:eastAsia="Times New Roman" w:hAnsi="Times New Roman" w:cs="Times New Roman"/>
          <w:lang w:eastAsia="ru-RU"/>
        </w:rPr>
      </w:pPr>
      <w:r w:rsidRPr="008C290C">
        <w:rPr>
          <w:rFonts w:ascii="Times New Roman" w:eastAsia="Times New Roman" w:hAnsi="Times New Roman" w:cs="Times New Roman"/>
          <w:lang w:eastAsia="ru-RU"/>
        </w:rPr>
        <w:t>С отзывом ознакомлен</w:t>
      </w:r>
      <w:r w:rsidR="005F4771">
        <w:rPr>
          <w:rFonts w:ascii="Times New Roman" w:eastAsia="Times New Roman" w:hAnsi="Times New Roman" w:cs="Times New Roman"/>
          <w:lang w:eastAsia="ru-RU"/>
        </w:rPr>
        <w:t>:</w:t>
      </w:r>
      <w:r w:rsidR="005E1C78">
        <w:rPr>
          <w:rFonts w:ascii="Times New Roman" w:eastAsia="Times New Roman" w:hAnsi="Times New Roman" w:cs="Times New Roman"/>
          <w:lang w:eastAsia="ru-RU"/>
        </w:rPr>
        <w:t xml:space="preserve"> </w:t>
      </w:r>
    </w:p>
    <w:p w14:paraId="144BD029" w14:textId="4D9B1BF6" w:rsidR="005E1C78" w:rsidRPr="00F60C9B" w:rsidRDefault="005E1C78" w:rsidP="00DB5CFE">
      <w:pPr>
        <w:keepLines/>
        <w:spacing w:after="0" w:line="240" w:lineRule="auto"/>
        <w:ind w:left="2124" w:firstLine="708"/>
        <w:rPr>
          <w:rFonts w:ascii="Times New Roman" w:eastAsia="Times New Roman" w:hAnsi="Times New Roman" w:cs="Times New Roman"/>
          <w:sz w:val="20"/>
          <w:szCs w:val="20"/>
          <w:u w:val="single"/>
        </w:rPr>
      </w:pPr>
      <w:r w:rsidRPr="00F60C9B">
        <w:rPr>
          <w:rFonts w:ascii="Times New Roman" w:eastAsia="Times New Roman" w:hAnsi="Times New Roman" w:cs="Times New Roman"/>
          <w:sz w:val="20"/>
          <w:szCs w:val="20"/>
        </w:rPr>
        <w:t xml:space="preserve">______________ </w:t>
      </w:r>
      <w:r>
        <w:rPr>
          <w:rFonts w:ascii="Times New Roman" w:eastAsia="Times New Roman" w:hAnsi="Times New Roman" w:cs="Times New Roman"/>
          <w:sz w:val="20"/>
          <w:szCs w:val="20"/>
        </w:rPr>
        <w:t xml:space="preserve">  </w:t>
      </w:r>
      <w:r w:rsidRPr="00F60C9B">
        <w:rPr>
          <w:rFonts w:ascii="Times New Roman" w:eastAsia="Times New Roman" w:hAnsi="Times New Roman" w:cs="Times New Roman"/>
          <w:sz w:val="20"/>
          <w:szCs w:val="20"/>
        </w:rPr>
        <w:t>/ _______________________ /</w:t>
      </w:r>
      <w:r>
        <w:rPr>
          <w:rFonts w:ascii="Times New Roman" w:eastAsia="Times New Roman" w:hAnsi="Times New Roman" w:cs="Times New Roman"/>
          <w:sz w:val="20"/>
          <w:szCs w:val="20"/>
        </w:rPr>
        <w:t xml:space="preserve">  </w:t>
      </w:r>
      <w:r w:rsidRPr="00F60C9B">
        <w:rPr>
          <w:rFonts w:ascii="Times New Roman" w:eastAsia="Times New Roman" w:hAnsi="Times New Roman" w:cs="Times New Roman"/>
          <w:sz w:val="20"/>
          <w:szCs w:val="20"/>
        </w:rPr>
        <w:t>______________</w:t>
      </w:r>
    </w:p>
    <w:p w14:paraId="569C7C59" w14:textId="331267DE" w:rsidR="00527394" w:rsidRDefault="005E1C78" w:rsidP="006D7155">
      <w:pPr>
        <w:widowControl w:val="0"/>
        <w:spacing w:after="0" w:line="240" w:lineRule="auto"/>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vertAlign w:val="superscript"/>
        </w:rPr>
        <w:t xml:space="preserve">          </w:t>
      </w:r>
      <w:r w:rsidRPr="00F60C9B">
        <w:rPr>
          <w:rFonts w:ascii="Times New Roman" w:eastAsia="Times New Roman" w:hAnsi="Times New Roman" w:cs="Times New Roman"/>
          <w:sz w:val="20"/>
          <w:szCs w:val="20"/>
          <w:vertAlign w:val="superscript"/>
        </w:rPr>
        <w:t xml:space="preserve">   </w:t>
      </w:r>
      <w:r w:rsidR="00527394">
        <w:rPr>
          <w:rFonts w:ascii="Times New Roman" w:eastAsia="Times New Roman" w:hAnsi="Times New Roman" w:cs="Times New Roman"/>
          <w:sz w:val="20"/>
          <w:szCs w:val="20"/>
          <w:vertAlign w:val="superscript"/>
        </w:rPr>
        <w:tab/>
      </w:r>
      <w:r w:rsidR="00527394">
        <w:rPr>
          <w:rFonts w:ascii="Times New Roman" w:eastAsia="Times New Roman" w:hAnsi="Times New Roman" w:cs="Times New Roman"/>
          <w:sz w:val="20"/>
          <w:szCs w:val="20"/>
          <w:vertAlign w:val="superscript"/>
        </w:rPr>
        <w:tab/>
      </w:r>
      <w:r w:rsidR="00527394">
        <w:rPr>
          <w:rFonts w:ascii="Times New Roman" w:eastAsia="Times New Roman" w:hAnsi="Times New Roman" w:cs="Times New Roman"/>
          <w:sz w:val="20"/>
          <w:szCs w:val="20"/>
          <w:vertAlign w:val="superscript"/>
        </w:rPr>
        <w:tab/>
      </w:r>
      <w:r w:rsidR="00527394">
        <w:rPr>
          <w:rFonts w:ascii="Times New Roman" w:eastAsia="Times New Roman" w:hAnsi="Times New Roman" w:cs="Times New Roman"/>
          <w:sz w:val="20"/>
          <w:szCs w:val="20"/>
          <w:vertAlign w:val="superscript"/>
        </w:rPr>
        <w:tab/>
        <w:t xml:space="preserve">            </w:t>
      </w:r>
      <w:r w:rsidRPr="00F60C9B">
        <w:rPr>
          <w:rFonts w:ascii="Times New Roman" w:eastAsia="Times New Roman" w:hAnsi="Times New Roman" w:cs="Times New Roman"/>
          <w:sz w:val="20"/>
          <w:szCs w:val="20"/>
          <w:vertAlign w:val="superscript"/>
        </w:rPr>
        <w:t xml:space="preserve"> (подпись)                                      (</w:t>
      </w:r>
      <w:r w:rsidR="00527394">
        <w:rPr>
          <w:rFonts w:ascii="Times New Roman" w:eastAsia="Times New Roman" w:hAnsi="Times New Roman" w:cs="Times New Roman"/>
          <w:sz w:val="20"/>
          <w:szCs w:val="20"/>
          <w:vertAlign w:val="superscript"/>
        </w:rPr>
        <w:t>инициалы, фамилия</w:t>
      </w:r>
      <w:r w:rsidRPr="00F60C9B">
        <w:rPr>
          <w:rFonts w:ascii="Times New Roman" w:eastAsia="Times New Roman" w:hAnsi="Times New Roman" w:cs="Times New Roman"/>
          <w:sz w:val="20"/>
          <w:szCs w:val="20"/>
          <w:vertAlign w:val="superscript"/>
        </w:rPr>
        <w:t>)</w:t>
      </w:r>
      <w:r>
        <w:rPr>
          <w:rFonts w:ascii="Times New Roman" w:eastAsia="Times New Roman" w:hAnsi="Times New Roman" w:cs="Times New Roman"/>
          <w:sz w:val="20"/>
          <w:szCs w:val="20"/>
          <w:vertAlign w:val="superscript"/>
        </w:rPr>
        <w:tab/>
      </w:r>
      <w:r>
        <w:rPr>
          <w:rFonts w:ascii="Times New Roman" w:eastAsia="Times New Roman" w:hAnsi="Times New Roman" w:cs="Times New Roman"/>
          <w:sz w:val="20"/>
          <w:szCs w:val="20"/>
          <w:vertAlign w:val="superscript"/>
        </w:rPr>
        <w:tab/>
      </w:r>
      <w:r w:rsidR="00527394">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vertAlign w:val="superscript"/>
        </w:rPr>
        <w:t xml:space="preserve">   (дата</w:t>
      </w:r>
      <w:r w:rsidR="00735DC1">
        <w:rPr>
          <w:rFonts w:ascii="Times New Roman" w:eastAsia="Times New Roman" w:hAnsi="Times New Roman" w:cs="Times New Roman"/>
          <w:sz w:val="20"/>
          <w:szCs w:val="20"/>
          <w:vertAlign w:val="superscript"/>
        </w:rPr>
        <w:t>)</w:t>
      </w:r>
      <w:r w:rsidR="00527394">
        <w:rPr>
          <w:rFonts w:ascii="Times New Roman" w:eastAsia="Times New Roman" w:hAnsi="Times New Roman" w:cs="Times New Roman"/>
          <w:sz w:val="20"/>
          <w:szCs w:val="20"/>
          <w:vertAlign w:val="superscript"/>
        </w:rPr>
        <w:br w:type="page"/>
      </w:r>
    </w:p>
    <w:p w14:paraId="49A4FABA" w14:textId="37F87262" w:rsidR="00D86500" w:rsidRPr="00F60C9B" w:rsidRDefault="00D86500" w:rsidP="00D86500">
      <w:pPr>
        <w:widowControl w:val="0"/>
        <w:spacing w:after="0" w:line="240" w:lineRule="auto"/>
        <w:jc w:val="center"/>
        <w:rPr>
          <w:rFonts w:ascii="Times New Roman" w:eastAsia="Times New Roman" w:hAnsi="Times New Roman" w:cs="Times New Roman"/>
          <w:b/>
          <w:snapToGrid w:val="0"/>
          <w:sz w:val="28"/>
          <w:szCs w:val="28"/>
          <w:lang w:eastAsia="ru-RU"/>
        </w:rPr>
      </w:pPr>
      <w:r w:rsidRPr="00F60C9B">
        <w:rPr>
          <w:rFonts w:ascii="Times New Roman" w:eastAsia="Times New Roman" w:hAnsi="Times New Roman" w:cs="Times New Roman"/>
          <w:b/>
          <w:snapToGrid w:val="0"/>
          <w:sz w:val="28"/>
          <w:szCs w:val="28"/>
          <w:lang w:eastAsia="ru-RU"/>
        </w:rPr>
        <w:lastRenderedPageBreak/>
        <w:t xml:space="preserve">Приложение </w:t>
      </w:r>
      <w:r w:rsidR="0011602C">
        <w:rPr>
          <w:rFonts w:ascii="Times New Roman" w:eastAsia="Times New Roman" w:hAnsi="Times New Roman" w:cs="Times New Roman"/>
          <w:b/>
          <w:snapToGrid w:val="0"/>
          <w:sz w:val="28"/>
          <w:szCs w:val="28"/>
          <w:lang w:eastAsia="ru-RU"/>
        </w:rPr>
        <w:t>З</w:t>
      </w:r>
    </w:p>
    <w:p w14:paraId="59339094" w14:textId="08BBE503" w:rsidR="00D86500" w:rsidRPr="00F60C9B" w:rsidRDefault="00D86500" w:rsidP="00D86500">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snapToGrid w:val="0"/>
          <w:sz w:val="28"/>
          <w:szCs w:val="28"/>
          <w:lang w:eastAsia="ru-RU"/>
        </w:rPr>
        <w:t>(справочное)</w:t>
      </w:r>
    </w:p>
    <w:p w14:paraId="2A3E63E5" w14:textId="08E36C44" w:rsidR="00D86500" w:rsidRPr="00F60C9B" w:rsidRDefault="00D86500" w:rsidP="00D86500">
      <w:pPr>
        <w:widowControl w:val="0"/>
        <w:spacing w:after="0" w:line="240" w:lineRule="auto"/>
        <w:jc w:val="center"/>
        <w:rPr>
          <w:rFonts w:ascii="Times New Roman" w:eastAsia="Times New Roman" w:hAnsi="Times New Roman" w:cs="Times New Roman"/>
          <w:snapToGrid w:val="0"/>
          <w:sz w:val="28"/>
          <w:szCs w:val="28"/>
          <w:lang w:eastAsia="ru-RU"/>
        </w:rPr>
      </w:pPr>
    </w:p>
    <w:p w14:paraId="368B11C6" w14:textId="1278B82F" w:rsidR="00D86500" w:rsidRPr="00F60C9B" w:rsidRDefault="00A86F7D" w:rsidP="00D86500">
      <w:pPr>
        <w:widowControl w:val="0"/>
        <w:spacing w:after="0" w:line="240" w:lineRule="auto"/>
        <w:jc w:val="center"/>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eastAsia="ru-RU"/>
        </w:rPr>
        <w:t>Б</w:t>
      </w:r>
      <w:r w:rsidR="00D86500" w:rsidRPr="00F60C9B">
        <w:rPr>
          <w:rFonts w:ascii="Times New Roman" w:eastAsia="Times New Roman" w:hAnsi="Times New Roman" w:cs="Times New Roman"/>
          <w:snapToGrid w:val="0"/>
          <w:sz w:val="28"/>
          <w:szCs w:val="28"/>
          <w:lang w:eastAsia="ru-RU"/>
        </w:rPr>
        <w:t>ланк рецензии на ВКР</w:t>
      </w:r>
    </w:p>
    <w:p w14:paraId="455C27E6" w14:textId="24F87FC8" w:rsidR="00F2643F" w:rsidRPr="00F60C9B" w:rsidRDefault="00716CED" w:rsidP="00D86500">
      <w:pPr>
        <w:widowControl w:val="0"/>
        <w:spacing w:after="0" w:line="240" w:lineRule="auto"/>
        <w:jc w:val="center"/>
        <w:rPr>
          <w:rFonts w:ascii="Times New Roman" w:eastAsia="Times New Roman" w:hAnsi="Times New Roman" w:cs="Times New Roman"/>
          <w:snapToGrid w:val="0"/>
          <w:sz w:val="28"/>
          <w:szCs w:val="28"/>
          <w:lang w:eastAsia="ru-RU"/>
        </w:rPr>
      </w:pPr>
      <w:r w:rsidRPr="00F60C9B">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58246" behindDoc="0" locked="0" layoutInCell="1" allowOverlap="1" wp14:anchorId="1D33CDAC" wp14:editId="02366F8E">
                <wp:simplePos x="0" y="0"/>
                <wp:positionH relativeFrom="column">
                  <wp:posOffset>0</wp:posOffset>
                </wp:positionH>
                <wp:positionV relativeFrom="paragraph">
                  <wp:posOffset>69676</wp:posOffset>
                </wp:positionV>
                <wp:extent cx="5938520" cy="8040370"/>
                <wp:effectExtent l="0" t="0" r="24130" b="17780"/>
                <wp:wrapNone/>
                <wp:docPr id="9" name="Прямоугольник 9"/>
                <wp:cNvGraphicFramePr/>
                <a:graphic xmlns:a="http://schemas.openxmlformats.org/drawingml/2006/main">
                  <a:graphicData uri="http://schemas.microsoft.com/office/word/2010/wordprocessingShape">
                    <wps:wsp>
                      <wps:cNvSpPr/>
                      <wps:spPr>
                        <a:xfrm>
                          <a:off x="0" y="0"/>
                          <a:ext cx="5938520" cy="8040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32CF46" id="Прямоугольник 9" o:spid="_x0000_s1026" style="position:absolute;margin-left:0;margin-top:5.5pt;width:467.6pt;height:633.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" filled="f" strokecolor="black [3213]" strokeweight="1pt"/>
            </w:pict>
          </mc:Fallback>
        </mc:AlternateContent>
      </w:r>
    </w:p>
    <w:p w14:paraId="2485B9C1" w14:textId="77777777" w:rsidR="006D7155" w:rsidRDefault="006D7155" w:rsidP="00F2643F">
      <w:pPr>
        <w:overflowPunct w:val="0"/>
        <w:autoSpaceDE w:val="0"/>
        <w:autoSpaceDN w:val="0"/>
        <w:adjustRightInd w:val="0"/>
        <w:spacing w:after="0" w:line="240" w:lineRule="auto"/>
        <w:jc w:val="center"/>
        <w:rPr>
          <w:rFonts w:ascii="Times New Roman" w:eastAsia="Times New Roman" w:hAnsi="Times New Roman" w:cs="Times New Roman"/>
          <w:b/>
          <w:bCs/>
          <w:lang w:eastAsia="ru-RU"/>
        </w:rPr>
      </w:pPr>
    </w:p>
    <w:p w14:paraId="63807FB0" w14:textId="4A6F225A" w:rsidR="00F2643F" w:rsidRPr="00F60C9B" w:rsidRDefault="00F2643F" w:rsidP="00F2643F">
      <w:pPr>
        <w:overflowPunct w:val="0"/>
        <w:autoSpaceDE w:val="0"/>
        <w:autoSpaceDN w:val="0"/>
        <w:adjustRightInd w:val="0"/>
        <w:spacing w:after="0" w:line="240" w:lineRule="auto"/>
        <w:jc w:val="center"/>
        <w:rPr>
          <w:rFonts w:ascii="Times New Roman" w:eastAsia="Times New Roman" w:hAnsi="Times New Roman" w:cs="Times New Roman"/>
          <w:b/>
          <w:bCs/>
          <w:lang w:eastAsia="ru-RU"/>
        </w:rPr>
      </w:pPr>
      <w:r w:rsidRPr="00F60C9B">
        <w:rPr>
          <w:rFonts w:ascii="Times New Roman" w:eastAsia="Times New Roman" w:hAnsi="Times New Roman" w:cs="Times New Roman"/>
          <w:b/>
          <w:bCs/>
          <w:lang w:eastAsia="ru-RU"/>
        </w:rPr>
        <w:t>РЕЦЕНЗИЯ</w:t>
      </w:r>
    </w:p>
    <w:p w14:paraId="53AF7427" w14:textId="45C08473" w:rsidR="00F2643F" w:rsidRPr="00F60C9B" w:rsidRDefault="00F2643F" w:rsidP="00F2643F">
      <w:pPr>
        <w:overflowPunct w:val="0"/>
        <w:autoSpaceDE w:val="0"/>
        <w:autoSpaceDN w:val="0"/>
        <w:adjustRightInd w:val="0"/>
        <w:spacing w:after="0" w:line="240" w:lineRule="auto"/>
        <w:jc w:val="center"/>
        <w:rPr>
          <w:rFonts w:ascii="Times New Roman" w:eastAsia="Times New Roman" w:hAnsi="Times New Roman" w:cs="Times New Roman"/>
          <w:b/>
          <w:bCs/>
          <w:lang w:eastAsia="ru-RU"/>
        </w:rPr>
      </w:pPr>
      <w:r w:rsidRPr="00F60C9B">
        <w:rPr>
          <w:rFonts w:ascii="Times New Roman" w:eastAsia="Times New Roman" w:hAnsi="Times New Roman" w:cs="Times New Roman"/>
          <w:b/>
          <w:bCs/>
          <w:lang w:eastAsia="ru-RU"/>
        </w:rPr>
        <w:t>на выпускную квалификационную работу</w:t>
      </w:r>
    </w:p>
    <w:p w14:paraId="034D5E03" w14:textId="47E8805B" w:rsidR="00F2643F" w:rsidRPr="00F60C9B" w:rsidRDefault="00DD2A92" w:rsidP="00F2643F">
      <w:pPr>
        <w:overflowPunct w:val="0"/>
        <w:autoSpaceDE w:val="0"/>
        <w:autoSpaceDN w:val="0"/>
        <w:adjustRightInd w:val="0"/>
        <w:spacing w:after="0" w:line="240" w:lineRule="auto"/>
        <w:jc w:val="cente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обучающегося</w:t>
      </w:r>
      <w:r w:rsidRPr="00F60C9B">
        <w:rPr>
          <w:rFonts w:ascii="Times New Roman" w:eastAsia="Times New Roman" w:hAnsi="Times New Roman" w:cs="Times New Roman"/>
          <w:b/>
          <w:bCs/>
          <w:lang w:eastAsia="ru-RU"/>
        </w:rPr>
        <w:t xml:space="preserve"> </w:t>
      </w:r>
      <w:r w:rsidR="00F2643F" w:rsidRPr="00F60C9B">
        <w:rPr>
          <w:rFonts w:ascii="Times New Roman" w:eastAsia="Times New Roman" w:hAnsi="Times New Roman" w:cs="Times New Roman"/>
          <w:b/>
          <w:bCs/>
          <w:lang w:eastAsia="ru-RU"/>
        </w:rPr>
        <w:t xml:space="preserve">Вятского государственного университета </w:t>
      </w:r>
    </w:p>
    <w:p w14:paraId="26AC969C" w14:textId="333A57E2" w:rsidR="008A0369" w:rsidRPr="00F60C9B" w:rsidRDefault="008A0369" w:rsidP="00227977">
      <w:pPr>
        <w:overflowPunct w:val="0"/>
        <w:autoSpaceDE w:val="0"/>
        <w:autoSpaceDN w:val="0"/>
        <w:adjustRightInd w:val="0"/>
        <w:spacing w:before="240" w:after="0" w:line="240" w:lineRule="auto"/>
        <w:ind w:left="567"/>
        <w:jc w:val="both"/>
        <w:rPr>
          <w:rFonts w:ascii="Times New Roman" w:eastAsia="Times New Roman" w:hAnsi="Times New Roman" w:cs="Times New Roman"/>
          <w:i/>
          <w:iCs/>
          <w:u w:val="single"/>
          <w:lang w:eastAsia="ru-RU"/>
        </w:rPr>
      </w:pPr>
      <w:r w:rsidRPr="00F60C9B">
        <w:rPr>
          <w:rFonts w:ascii="Times New Roman" w:eastAsia="Times New Roman" w:hAnsi="Times New Roman" w:cs="Times New Roman"/>
          <w:lang w:eastAsia="ru-RU"/>
        </w:rPr>
        <w:t>Тема:</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4A1C42C0" w14:textId="50674615" w:rsidR="00F2643F" w:rsidRPr="00F60C9B" w:rsidRDefault="00F2643F" w:rsidP="00F2643F">
      <w:pPr>
        <w:overflowPunct w:val="0"/>
        <w:autoSpaceDE w:val="0"/>
        <w:autoSpaceDN w:val="0"/>
        <w:adjustRightInd w:val="0"/>
        <w:spacing w:after="0" w:line="240" w:lineRule="auto"/>
        <w:jc w:val="both"/>
        <w:rPr>
          <w:rFonts w:ascii="Times New Roman" w:eastAsia="Times New Roman" w:hAnsi="Times New Roman" w:cs="Times New Roman"/>
          <w:lang w:eastAsia="ru-RU"/>
        </w:rPr>
      </w:pPr>
    </w:p>
    <w:p w14:paraId="3939994B" w14:textId="131D74EE" w:rsidR="00F2643F" w:rsidRPr="00F60C9B" w:rsidRDefault="00DD2A92" w:rsidP="00716CED">
      <w:pPr>
        <w:overflowPunct w:val="0"/>
        <w:autoSpaceDE w:val="0"/>
        <w:autoSpaceDN w:val="0"/>
        <w:adjustRightInd w:val="0"/>
        <w:spacing w:after="0" w:line="240" w:lineRule="auto"/>
        <w:ind w:left="567"/>
        <w:jc w:val="both"/>
        <w:rPr>
          <w:rFonts w:ascii="Times New Roman" w:eastAsia="Times New Roman" w:hAnsi="Times New Roman" w:cs="Times New Roman"/>
          <w:i/>
          <w:iCs/>
          <w:u w:val="single"/>
          <w:lang w:eastAsia="ru-RU"/>
        </w:rPr>
      </w:pPr>
      <w:r>
        <w:rPr>
          <w:rFonts w:ascii="Times New Roman" w:eastAsia="Times New Roman" w:hAnsi="Times New Roman" w:cs="Times New Roman"/>
          <w:lang w:eastAsia="ru-RU"/>
        </w:rPr>
        <w:t>Обучающийся</w:t>
      </w:r>
      <w:r w:rsidRPr="00F60C9B">
        <w:rPr>
          <w:rFonts w:ascii="Times New Roman" w:eastAsia="Times New Roman" w:hAnsi="Times New Roman" w:cs="Times New Roman"/>
          <w:lang w:eastAsia="ru-RU"/>
        </w:rPr>
        <w:t xml:space="preserve"> </w:t>
      </w:r>
      <w:r w:rsidR="00F2643F" w:rsidRPr="00F60C9B">
        <w:rPr>
          <w:rFonts w:ascii="Times New Roman" w:eastAsia="Times New Roman" w:hAnsi="Times New Roman" w:cs="Times New Roman"/>
          <w:i/>
          <w:u w:val="single"/>
          <w:lang w:eastAsia="ru-RU"/>
        </w:rPr>
        <w:tab/>
      </w:r>
      <w:r w:rsidR="00F2643F" w:rsidRPr="00F60C9B">
        <w:rPr>
          <w:rFonts w:ascii="Times New Roman" w:eastAsia="Times New Roman" w:hAnsi="Times New Roman" w:cs="Times New Roman"/>
          <w:i/>
          <w:u w:val="single"/>
          <w:lang w:eastAsia="ru-RU"/>
        </w:rPr>
        <w:tab/>
      </w:r>
      <w:r w:rsidR="00F2643F" w:rsidRPr="00F60C9B">
        <w:rPr>
          <w:rFonts w:ascii="Times New Roman" w:eastAsia="Times New Roman" w:hAnsi="Times New Roman" w:cs="Times New Roman"/>
          <w:i/>
          <w:u w:val="single"/>
          <w:lang w:eastAsia="ru-RU"/>
        </w:rPr>
        <w:tab/>
      </w:r>
      <w:r w:rsidR="00F2643F" w:rsidRPr="00F60C9B">
        <w:rPr>
          <w:rFonts w:ascii="Times New Roman" w:eastAsia="Times New Roman" w:hAnsi="Times New Roman" w:cs="Times New Roman"/>
          <w:i/>
          <w:u w:val="single"/>
          <w:lang w:eastAsia="ru-RU"/>
        </w:rPr>
        <w:tab/>
      </w:r>
      <w:r w:rsidR="00F2643F" w:rsidRPr="00F60C9B">
        <w:rPr>
          <w:rFonts w:ascii="Times New Roman" w:eastAsia="Times New Roman" w:hAnsi="Times New Roman" w:cs="Times New Roman"/>
          <w:i/>
          <w:u w:val="single"/>
          <w:lang w:eastAsia="ru-RU"/>
        </w:rPr>
        <w:tab/>
      </w:r>
      <w:r w:rsidR="00F2643F" w:rsidRPr="00F60C9B">
        <w:rPr>
          <w:rFonts w:ascii="Times New Roman" w:eastAsia="Times New Roman" w:hAnsi="Times New Roman" w:cs="Times New Roman"/>
          <w:i/>
          <w:u w:val="single"/>
          <w:lang w:eastAsia="ru-RU"/>
        </w:rPr>
        <w:tab/>
      </w:r>
      <w:r w:rsidR="00E76AAF" w:rsidRPr="00F60C9B">
        <w:rPr>
          <w:rFonts w:ascii="Times New Roman" w:eastAsia="Times New Roman" w:hAnsi="Times New Roman" w:cs="Times New Roman"/>
          <w:i/>
          <w:u w:val="single"/>
          <w:lang w:eastAsia="ru-RU"/>
        </w:rPr>
        <w:tab/>
      </w:r>
      <w:r w:rsidR="00F2643F" w:rsidRPr="00F60C9B">
        <w:rPr>
          <w:rFonts w:ascii="Times New Roman" w:eastAsia="Times New Roman" w:hAnsi="Times New Roman" w:cs="Times New Roman"/>
          <w:i/>
          <w:u w:val="single"/>
          <w:lang w:eastAsia="ru-RU"/>
        </w:rPr>
        <w:tab/>
      </w:r>
      <w:r w:rsidR="00F2643F" w:rsidRPr="00F60C9B">
        <w:rPr>
          <w:rFonts w:ascii="Times New Roman" w:eastAsia="Times New Roman" w:hAnsi="Times New Roman" w:cs="Times New Roman"/>
          <w:i/>
          <w:u w:val="single"/>
          <w:lang w:eastAsia="ru-RU"/>
        </w:rPr>
        <w:tab/>
      </w:r>
      <w:r w:rsidR="00F2643F" w:rsidRPr="00F60C9B">
        <w:rPr>
          <w:rFonts w:ascii="Times New Roman" w:eastAsia="Times New Roman" w:hAnsi="Times New Roman" w:cs="Times New Roman"/>
          <w:i/>
          <w:u w:val="single"/>
          <w:lang w:eastAsia="ru-RU"/>
        </w:rPr>
        <w:tab/>
      </w:r>
      <w:r w:rsidR="00F2643F" w:rsidRPr="00F60C9B">
        <w:rPr>
          <w:rFonts w:ascii="Times New Roman" w:eastAsia="Times New Roman" w:hAnsi="Times New Roman" w:cs="Times New Roman"/>
          <w:i/>
          <w:u w:val="single"/>
          <w:lang w:eastAsia="ru-RU"/>
        </w:rPr>
        <w:tab/>
      </w:r>
    </w:p>
    <w:p w14:paraId="71BA9F0B" w14:textId="00FF7CC5" w:rsidR="00F2643F" w:rsidRPr="00F60C9B" w:rsidRDefault="00F2643F" w:rsidP="00716CED">
      <w:pPr>
        <w:overflowPunct w:val="0"/>
        <w:autoSpaceDE w:val="0"/>
        <w:autoSpaceDN w:val="0"/>
        <w:adjustRightInd w:val="0"/>
        <w:spacing w:after="0" w:line="240" w:lineRule="auto"/>
        <w:ind w:left="567"/>
        <w:jc w:val="both"/>
        <w:textAlignment w:val="baseline"/>
        <w:rPr>
          <w:rFonts w:ascii="Times New Roman" w:eastAsia="Times New Roman" w:hAnsi="Times New Roman" w:cs="Times New Roman"/>
          <w:vertAlign w:val="superscript"/>
          <w:lang w:eastAsia="ru-RU"/>
        </w:rPr>
      </w:pPr>
      <w:r w:rsidRPr="00F60C9B">
        <w:rPr>
          <w:rFonts w:ascii="Times New Roman" w:eastAsia="Times New Roman" w:hAnsi="Times New Roman" w:cs="Times New Roman"/>
          <w:lang w:eastAsia="ru-RU"/>
        </w:rPr>
        <w:tab/>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vertAlign w:val="superscript"/>
          <w:lang w:eastAsia="ru-RU"/>
        </w:rPr>
        <w:t>(</w:t>
      </w:r>
      <w:r w:rsidR="00527394">
        <w:rPr>
          <w:rFonts w:ascii="Times New Roman" w:eastAsia="Times New Roman" w:hAnsi="Times New Roman" w:cs="Times New Roman"/>
          <w:vertAlign w:val="superscript"/>
          <w:lang w:eastAsia="ru-RU"/>
        </w:rPr>
        <w:t>Фамилия Имя Отчество</w:t>
      </w:r>
      <w:r w:rsidRPr="00F60C9B">
        <w:rPr>
          <w:rFonts w:ascii="Times New Roman" w:eastAsia="Times New Roman" w:hAnsi="Times New Roman" w:cs="Times New Roman"/>
          <w:vertAlign w:val="superscript"/>
          <w:lang w:eastAsia="ru-RU"/>
        </w:rPr>
        <w:t>)</w:t>
      </w:r>
    </w:p>
    <w:p w14:paraId="1F74702B" w14:textId="604A3B90" w:rsidR="00F2643F" w:rsidRPr="00F60C9B" w:rsidRDefault="00F2643F" w:rsidP="00716CED">
      <w:pPr>
        <w:spacing w:after="0" w:line="240" w:lineRule="auto"/>
        <w:ind w:left="567"/>
        <w:jc w:val="both"/>
        <w:rPr>
          <w:rFonts w:ascii="Times New Roman" w:eastAsia="Times New Roman" w:hAnsi="Times New Roman" w:cs="Times New Roman"/>
          <w:lang w:eastAsia="ru-RU"/>
        </w:rPr>
      </w:pPr>
      <w:r w:rsidRPr="00F60C9B">
        <w:rPr>
          <w:rFonts w:ascii="Times New Roman" w:eastAsia="Times New Roman" w:hAnsi="Times New Roman" w:cs="Times New Roman"/>
          <w:lang w:eastAsia="ru-RU"/>
        </w:rPr>
        <w:t>Направление подготовки (специальность)</w:t>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00E76AAF" w:rsidRPr="00F60C9B">
        <w:rPr>
          <w:rFonts w:ascii="Times New Roman" w:eastAsia="Times New Roman" w:hAnsi="Times New Roman" w:cs="Times New Roman"/>
          <w:i/>
          <w:u w:val="single"/>
          <w:lang w:eastAsia="ru-RU"/>
        </w:rPr>
        <w:tab/>
      </w:r>
      <w:r w:rsidR="00E76AAF"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p>
    <w:p w14:paraId="50FFEF2C" w14:textId="1ADBE193" w:rsidR="00F2643F" w:rsidRPr="00F60C9B" w:rsidRDefault="00F2643F" w:rsidP="00716CED">
      <w:pPr>
        <w:spacing w:before="120" w:after="0" w:line="240" w:lineRule="auto"/>
        <w:ind w:left="567"/>
        <w:jc w:val="both"/>
        <w:rPr>
          <w:rFonts w:ascii="Times New Roman" w:eastAsia="Times New Roman" w:hAnsi="Times New Roman" w:cs="Times New Roman"/>
          <w:lang w:eastAsia="ru-RU"/>
        </w:rPr>
      </w:pPr>
      <w:r w:rsidRPr="00F60C9B">
        <w:rPr>
          <w:rFonts w:ascii="Times New Roman" w:eastAsia="Times New Roman" w:hAnsi="Times New Roman" w:cs="Times New Roman"/>
          <w:lang w:eastAsia="ru-RU"/>
        </w:rPr>
        <w:t>Направленность (профиль/специализация)</w:t>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00E76AAF" w:rsidRPr="00F60C9B">
        <w:rPr>
          <w:rFonts w:ascii="Times New Roman" w:eastAsia="Times New Roman" w:hAnsi="Times New Roman" w:cs="Times New Roman"/>
          <w:i/>
          <w:u w:val="single"/>
          <w:lang w:eastAsia="ru-RU"/>
        </w:rPr>
        <w:tab/>
      </w:r>
      <w:r w:rsidR="00E76AAF"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r w:rsidRPr="00F60C9B">
        <w:rPr>
          <w:rFonts w:ascii="Times New Roman" w:eastAsia="Times New Roman" w:hAnsi="Times New Roman" w:cs="Times New Roman"/>
          <w:i/>
          <w:u w:val="single"/>
          <w:lang w:eastAsia="ru-RU"/>
        </w:rPr>
        <w:tab/>
      </w:r>
    </w:p>
    <w:p w14:paraId="058744C1" w14:textId="77777777" w:rsidR="00F2643F" w:rsidRPr="00F60C9B" w:rsidRDefault="00F2643F" w:rsidP="00716CED">
      <w:pPr>
        <w:spacing w:after="0" w:line="240" w:lineRule="auto"/>
        <w:ind w:left="567"/>
        <w:jc w:val="both"/>
        <w:rPr>
          <w:rFonts w:ascii="Times New Roman" w:eastAsia="Times New Roman" w:hAnsi="Times New Roman" w:cs="Times New Roman"/>
          <w:bCs/>
          <w:lang w:eastAsia="ru-RU"/>
        </w:rPr>
      </w:pPr>
    </w:p>
    <w:p w14:paraId="1C7D6B61" w14:textId="54C172D0" w:rsidR="00F2643F" w:rsidRPr="00F60C9B" w:rsidRDefault="00DD2A92" w:rsidP="00716CED">
      <w:pPr>
        <w:tabs>
          <w:tab w:val="left" w:pos="426"/>
        </w:tabs>
        <w:overflowPunct w:val="0"/>
        <w:autoSpaceDE w:val="0"/>
        <w:autoSpaceDN w:val="0"/>
        <w:adjustRightInd w:val="0"/>
        <w:spacing w:after="0" w:line="240" w:lineRule="auto"/>
        <w:ind w:left="567"/>
        <w:textAlignment w:val="baseline"/>
        <w:rPr>
          <w:rFonts w:ascii="Times New Roman" w:eastAsia="Times New Roman" w:hAnsi="Times New Roman" w:cs="Times New Roman"/>
          <w:lang w:eastAsia="ru-RU"/>
        </w:rPr>
      </w:pPr>
      <w:r>
        <w:rPr>
          <w:rFonts w:ascii="Times New Roman" w:eastAsia="Times New Roman" w:hAnsi="Times New Roman" w:cs="Times New Roman"/>
          <w:lang w:eastAsia="ru-RU"/>
        </w:rPr>
        <w:t>С</w:t>
      </w:r>
      <w:r w:rsidR="008F397B" w:rsidRPr="00F60C9B">
        <w:rPr>
          <w:rFonts w:ascii="Times New Roman" w:eastAsia="Times New Roman" w:hAnsi="Times New Roman" w:cs="Times New Roman"/>
          <w:lang w:eastAsia="ru-RU"/>
        </w:rPr>
        <w:t>оответстви</w:t>
      </w:r>
      <w:r>
        <w:rPr>
          <w:rFonts w:ascii="Times New Roman" w:eastAsia="Times New Roman" w:hAnsi="Times New Roman" w:cs="Times New Roman"/>
          <w:lang w:eastAsia="ru-RU"/>
        </w:rPr>
        <w:t>е</w:t>
      </w:r>
      <w:r w:rsidR="008F397B" w:rsidRPr="00F60C9B">
        <w:rPr>
          <w:rFonts w:ascii="Times New Roman" w:eastAsia="Times New Roman" w:hAnsi="Times New Roman" w:cs="Times New Roman"/>
          <w:lang w:eastAsia="ru-RU"/>
        </w:rPr>
        <w:t xml:space="preserve"> ВКР заданию</w:t>
      </w:r>
      <w:r w:rsidR="008F397B" w:rsidRPr="00F60C9B">
        <w:rPr>
          <w:rFonts w:ascii="Times New Roman" w:eastAsia="Times New Roman" w:hAnsi="Times New Roman" w:cs="Times New Roman"/>
          <w:i/>
          <w:iCs/>
          <w:u w:val="single"/>
          <w:lang w:eastAsia="ru-RU"/>
        </w:rPr>
        <w:tab/>
      </w:r>
      <w:r w:rsidR="008F397B" w:rsidRPr="00F60C9B">
        <w:rPr>
          <w:rFonts w:ascii="Times New Roman" w:eastAsia="Times New Roman" w:hAnsi="Times New Roman" w:cs="Times New Roman"/>
          <w:i/>
          <w:iCs/>
          <w:u w:val="single"/>
          <w:lang w:eastAsia="ru-RU"/>
        </w:rPr>
        <w:tab/>
      </w:r>
      <w:r w:rsidR="008F397B" w:rsidRPr="00F60C9B">
        <w:rPr>
          <w:rFonts w:ascii="Times New Roman" w:eastAsia="Times New Roman" w:hAnsi="Times New Roman" w:cs="Times New Roman"/>
          <w:i/>
          <w:iCs/>
          <w:u w:val="single"/>
          <w:lang w:eastAsia="ru-RU"/>
        </w:rPr>
        <w:tab/>
      </w:r>
      <w:r w:rsidR="008F397B"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p>
    <w:p w14:paraId="128D3531" w14:textId="77777777" w:rsidR="00F2643F" w:rsidRPr="00F60C9B" w:rsidRDefault="00F2643F" w:rsidP="00716CED">
      <w:pPr>
        <w:tabs>
          <w:tab w:val="left" w:pos="426"/>
        </w:tabs>
        <w:overflowPunct w:val="0"/>
        <w:autoSpaceDE w:val="0"/>
        <w:autoSpaceDN w:val="0"/>
        <w:adjustRightInd w:val="0"/>
        <w:spacing w:after="0" w:line="240" w:lineRule="auto"/>
        <w:ind w:left="567"/>
        <w:jc w:val="both"/>
        <w:rPr>
          <w:rFonts w:ascii="Times New Roman" w:eastAsia="Times New Roman" w:hAnsi="Times New Roman" w:cs="Times New Roman"/>
          <w:b/>
          <w:bCs/>
          <w:lang w:eastAsia="ru-RU"/>
        </w:rPr>
      </w:pPr>
    </w:p>
    <w:p w14:paraId="4E3E612E" w14:textId="4A551DD5" w:rsidR="00F2643F" w:rsidRPr="00F60C9B" w:rsidRDefault="00DD2A92" w:rsidP="00716CED">
      <w:pPr>
        <w:tabs>
          <w:tab w:val="left" w:pos="426"/>
        </w:tabs>
        <w:overflowPunct w:val="0"/>
        <w:autoSpaceDE w:val="0"/>
        <w:autoSpaceDN w:val="0"/>
        <w:adjustRightInd w:val="0"/>
        <w:spacing w:after="0" w:line="240" w:lineRule="auto"/>
        <w:ind w:left="567" w:right="141"/>
        <w:jc w:val="both"/>
        <w:rPr>
          <w:rFonts w:ascii="Times New Roman" w:eastAsia="Times New Roman" w:hAnsi="Times New Roman" w:cs="Times New Roman"/>
          <w:i/>
          <w:iCs/>
          <w:u w:val="single"/>
          <w:lang w:eastAsia="ru-RU"/>
        </w:rPr>
      </w:pPr>
      <w:r>
        <w:rPr>
          <w:rFonts w:ascii="Times New Roman" w:eastAsia="Times New Roman" w:hAnsi="Times New Roman" w:cs="Times New Roman"/>
          <w:lang w:eastAsia="ru-RU"/>
        </w:rPr>
        <w:t>С</w:t>
      </w:r>
      <w:r w:rsidR="00F2643F" w:rsidRPr="00F60C9B">
        <w:rPr>
          <w:rFonts w:ascii="Times New Roman" w:eastAsia="Times New Roman" w:hAnsi="Times New Roman" w:cs="Times New Roman"/>
          <w:lang w:eastAsia="ru-RU"/>
        </w:rPr>
        <w:t>тепень использования последних достижений науки, передовых</w:t>
      </w:r>
      <w:r>
        <w:rPr>
          <w:rFonts w:ascii="Times New Roman" w:eastAsia="Times New Roman" w:hAnsi="Times New Roman" w:cs="Times New Roman"/>
          <w:lang w:eastAsia="ru-RU"/>
        </w:rPr>
        <w:t xml:space="preserve"> методик,</w:t>
      </w:r>
      <w:r w:rsidR="00F2643F" w:rsidRPr="00F60C9B">
        <w:rPr>
          <w:rFonts w:ascii="Times New Roman" w:eastAsia="Times New Roman" w:hAnsi="Times New Roman" w:cs="Times New Roman"/>
          <w:lang w:eastAsia="ru-RU"/>
        </w:rPr>
        <w:t xml:space="preserve"> инновационных технологий</w:t>
      </w:r>
      <w:r>
        <w:rPr>
          <w:rFonts w:ascii="Times New Roman" w:eastAsia="Times New Roman" w:hAnsi="Times New Roman" w:cs="Times New Roman"/>
          <w:lang w:eastAsia="ru-RU"/>
        </w:rPr>
        <w:t xml:space="preserve"> в представленной ВКР</w:t>
      </w:r>
      <w:r w:rsidR="00F2643F" w:rsidRPr="00F60C9B">
        <w:rPr>
          <w:rFonts w:ascii="Times New Roman" w:eastAsia="Times New Roman" w:hAnsi="Times New Roman" w:cs="Times New Roman"/>
          <w:i/>
          <w:iCs/>
          <w:u w:val="single"/>
          <w:lang w:eastAsia="ru-RU"/>
        </w:rPr>
        <w:t xml:space="preserve">  </w:t>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r w:rsidR="00F2643F" w:rsidRPr="00F60C9B">
        <w:rPr>
          <w:rFonts w:ascii="Times New Roman" w:eastAsia="Times New Roman" w:hAnsi="Times New Roman" w:cs="Times New Roman"/>
          <w:i/>
          <w:iCs/>
          <w:u w:val="single"/>
          <w:lang w:eastAsia="ru-RU"/>
        </w:rPr>
        <w:tab/>
      </w:r>
    </w:p>
    <w:p w14:paraId="7C6CAF59" w14:textId="3933D989" w:rsidR="00BF075A" w:rsidRPr="00F60C9B" w:rsidRDefault="00F2643F" w:rsidP="00716CED">
      <w:pPr>
        <w:tabs>
          <w:tab w:val="left" w:pos="426"/>
        </w:tabs>
        <w:overflowPunct w:val="0"/>
        <w:autoSpaceDE w:val="0"/>
        <w:autoSpaceDN w:val="0"/>
        <w:adjustRightInd w:val="0"/>
        <w:spacing w:before="120" w:after="0" w:line="240" w:lineRule="auto"/>
        <w:ind w:left="567"/>
        <w:jc w:val="both"/>
        <w:rPr>
          <w:rFonts w:ascii="Times New Roman" w:eastAsia="Times New Roman" w:hAnsi="Times New Roman" w:cs="Times New Roman"/>
          <w:i/>
          <w:iCs/>
          <w:u w:val="single"/>
          <w:lang w:eastAsia="ru-RU"/>
        </w:rPr>
      </w:pPr>
      <w:r w:rsidRPr="00F60C9B">
        <w:rPr>
          <w:rFonts w:ascii="Times New Roman" w:eastAsia="Times New Roman" w:hAnsi="Times New Roman" w:cs="Times New Roman"/>
          <w:lang w:eastAsia="ru-RU"/>
        </w:rPr>
        <w:t>Перечень положительных качеств и основных недостатков</w:t>
      </w:r>
      <w:r w:rsidR="0072218C">
        <w:rPr>
          <w:rFonts w:ascii="Times New Roman" w:eastAsia="Times New Roman" w:hAnsi="Times New Roman" w:cs="Times New Roman"/>
          <w:lang w:eastAsia="ru-RU"/>
        </w:rPr>
        <w:t xml:space="preserve"> разделов ВКР</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F12C42" w:rsidRPr="00F60C9B">
        <w:rPr>
          <w:rFonts w:ascii="Times New Roman" w:eastAsia="Times New Roman" w:hAnsi="Times New Roman" w:cs="Times New Roman"/>
          <w:i/>
          <w:iCs/>
          <w:u w:val="single"/>
          <w:lang w:eastAsia="ru-RU"/>
        </w:rPr>
        <w:tab/>
      </w:r>
      <w:r w:rsidR="00F12C42" w:rsidRPr="00F60C9B">
        <w:rPr>
          <w:rFonts w:ascii="Times New Roman" w:eastAsia="Times New Roman" w:hAnsi="Times New Roman" w:cs="Times New Roman"/>
          <w:i/>
          <w:iCs/>
          <w:u w:val="single"/>
          <w:lang w:eastAsia="ru-RU"/>
        </w:rPr>
        <w:tab/>
      </w:r>
      <w:r w:rsidR="00F12C42" w:rsidRPr="00F60C9B">
        <w:rPr>
          <w:rFonts w:ascii="Times New Roman" w:eastAsia="Times New Roman" w:hAnsi="Times New Roman" w:cs="Times New Roman"/>
          <w:i/>
          <w:iCs/>
          <w:u w:val="single"/>
          <w:lang w:eastAsia="ru-RU"/>
        </w:rPr>
        <w:tab/>
      </w:r>
      <w:r w:rsidR="00F12C42" w:rsidRPr="00F60C9B">
        <w:rPr>
          <w:rFonts w:ascii="Times New Roman" w:eastAsia="Times New Roman" w:hAnsi="Times New Roman" w:cs="Times New Roman"/>
          <w:i/>
          <w:iCs/>
          <w:u w:val="single"/>
          <w:lang w:eastAsia="ru-RU"/>
        </w:rPr>
        <w:tab/>
      </w:r>
      <w:r w:rsidR="00F12C42" w:rsidRPr="00F60C9B">
        <w:rPr>
          <w:rFonts w:ascii="Times New Roman" w:eastAsia="Times New Roman" w:hAnsi="Times New Roman" w:cs="Times New Roman"/>
          <w:i/>
          <w:iCs/>
          <w:u w:val="single"/>
          <w:lang w:eastAsia="ru-RU"/>
        </w:rPr>
        <w:tab/>
      </w:r>
      <w:r w:rsidR="00F12C42" w:rsidRPr="00F60C9B">
        <w:rPr>
          <w:rFonts w:ascii="Times New Roman" w:eastAsia="Times New Roman" w:hAnsi="Times New Roman" w:cs="Times New Roman"/>
          <w:i/>
          <w:iCs/>
          <w:u w:val="single"/>
          <w:lang w:eastAsia="ru-RU"/>
        </w:rPr>
        <w:tab/>
      </w:r>
      <w:r w:rsidR="00F12C42" w:rsidRPr="00F60C9B">
        <w:rPr>
          <w:rFonts w:ascii="Times New Roman" w:eastAsia="Times New Roman" w:hAnsi="Times New Roman" w:cs="Times New Roman"/>
          <w:i/>
          <w:iCs/>
          <w:u w:val="single"/>
          <w:lang w:eastAsia="ru-RU"/>
        </w:rPr>
        <w:tab/>
      </w:r>
      <w:r w:rsidR="00F12C42" w:rsidRPr="00F60C9B">
        <w:rPr>
          <w:rFonts w:ascii="Times New Roman" w:eastAsia="Times New Roman" w:hAnsi="Times New Roman" w:cs="Times New Roman"/>
          <w:i/>
          <w:iCs/>
          <w:u w:val="single"/>
          <w:lang w:eastAsia="ru-RU"/>
        </w:rPr>
        <w:tab/>
      </w:r>
      <w:r w:rsidR="00F12C42" w:rsidRPr="00F60C9B">
        <w:rPr>
          <w:rFonts w:ascii="Times New Roman" w:eastAsia="Times New Roman" w:hAnsi="Times New Roman" w:cs="Times New Roman"/>
          <w:i/>
          <w:iCs/>
          <w:u w:val="single"/>
          <w:lang w:eastAsia="ru-RU"/>
        </w:rPr>
        <w:tab/>
      </w:r>
      <w:r w:rsidR="00F12C42" w:rsidRPr="00F60C9B">
        <w:rPr>
          <w:rFonts w:ascii="Times New Roman" w:eastAsia="Times New Roman" w:hAnsi="Times New Roman" w:cs="Times New Roman"/>
          <w:i/>
          <w:iCs/>
          <w:u w:val="single"/>
          <w:lang w:eastAsia="ru-RU"/>
        </w:rPr>
        <w:tab/>
      </w:r>
      <w:r w:rsidR="00F12C42" w:rsidRPr="00F60C9B">
        <w:rPr>
          <w:rFonts w:ascii="Times New Roman" w:eastAsia="Times New Roman" w:hAnsi="Times New Roman" w:cs="Times New Roman"/>
          <w:i/>
          <w:iCs/>
          <w:u w:val="single"/>
          <w:lang w:eastAsia="ru-RU"/>
        </w:rPr>
        <w:tab/>
      </w:r>
      <w:r w:rsidR="00F12C42" w:rsidRPr="00F60C9B">
        <w:rPr>
          <w:rFonts w:ascii="Times New Roman" w:eastAsia="Times New Roman" w:hAnsi="Times New Roman" w:cs="Times New Roman"/>
          <w:i/>
          <w:iCs/>
          <w:u w:val="single"/>
          <w:lang w:eastAsia="ru-RU"/>
        </w:rPr>
        <w:tab/>
      </w:r>
      <w:r w:rsidR="00F12C42"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1B9B7533" w14:textId="77777777" w:rsidR="006D7155" w:rsidRDefault="006D7155">
      <w:pPr>
        <w:rPr>
          <w:rFonts w:ascii="Times New Roman" w:eastAsia="Times New Roman" w:hAnsi="Times New Roman" w:cs="Times New Roman"/>
          <w:lang w:eastAsia="ru-RU"/>
        </w:rPr>
      </w:pPr>
      <w:r>
        <w:rPr>
          <w:rFonts w:ascii="Times New Roman" w:eastAsia="Times New Roman" w:hAnsi="Times New Roman" w:cs="Times New Roman"/>
          <w:lang w:eastAsia="ru-RU"/>
        </w:rPr>
        <w:br w:type="page"/>
      </w:r>
    </w:p>
    <w:p w14:paraId="766D4375" w14:textId="77777777" w:rsidR="0011602C" w:rsidRDefault="0011602C" w:rsidP="006D7155">
      <w:pPr>
        <w:spacing w:before="120"/>
        <w:ind w:left="567"/>
        <w:rPr>
          <w:rFonts w:ascii="Times New Roman" w:eastAsia="Times New Roman" w:hAnsi="Times New Roman" w:cs="Times New Roman"/>
          <w:i/>
          <w:iCs/>
          <w:u w:val="single"/>
          <w:lang w:eastAsia="ru-RU"/>
        </w:rPr>
      </w:pPr>
    </w:p>
    <w:p w14:paraId="21C6C7E2" w14:textId="77777777" w:rsidR="0011602C" w:rsidRDefault="0011602C" w:rsidP="006D7155">
      <w:pPr>
        <w:spacing w:before="120"/>
        <w:ind w:left="567"/>
        <w:rPr>
          <w:rFonts w:ascii="Times New Roman" w:eastAsia="Times New Roman" w:hAnsi="Times New Roman" w:cs="Times New Roman"/>
          <w:i/>
          <w:iCs/>
          <w:u w:val="single"/>
          <w:lang w:eastAsia="ru-RU"/>
        </w:rPr>
      </w:pPr>
    </w:p>
    <w:p w14:paraId="4EB8EF1D" w14:textId="58C1E6F9" w:rsidR="006D7155" w:rsidRDefault="006D7155" w:rsidP="006D7155">
      <w:pPr>
        <w:spacing w:before="120"/>
        <w:ind w:left="567"/>
        <w:rPr>
          <w:rFonts w:ascii="Times New Roman" w:eastAsia="Times New Roman" w:hAnsi="Times New Roman" w:cs="Times New Roman"/>
          <w:lang w:eastAsia="ru-RU"/>
        </w:rPr>
      </w:pPr>
      <w:r w:rsidRPr="00F60C9B">
        <w:rPr>
          <w:rFonts w:ascii="Times New Roman" w:eastAsia="Times New Roman" w:hAnsi="Times New Roman" w:cs="Times New Roman"/>
          <w:noProof/>
          <w:sz w:val="20"/>
          <w:szCs w:val="20"/>
          <w:lang w:eastAsia="ru-RU"/>
        </w:rPr>
        <mc:AlternateContent>
          <mc:Choice Requires="wps">
            <w:drawing>
              <wp:anchor distT="0" distB="0" distL="114300" distR="114300" simplePos="0" relativeHeight="251658248" behindDoc="0" locked="0" layoutInCell="1" allowOverlap="1" wp14:anchorId="77AA4D48" wp14:editId="1A415739">
                <wp:simplePos x="0" y="0"/>
                <wp:positionH relativeFrom="column">
                  <wp:posOffset>0</wp:posOffset>
                </wp:positionH>
                <wp:positionV relativeFrom="paragraph">
                  <wp:posOffset>-203080</wp:posOffset>
                </wp:positionV>
                <wp:extent cx="5938520" cy="8040370"/>
                <wp:effectExtent l="0" t="0" r="24130" b="17780"/>
                <wp:wrapNone/>
                <wp:docPr id="11" name="Прямоугольник 11"/>
                <wp:cNvGraphicFramePr/>
                <a:graphic xmlns:a="http://schemas.openxmlformats.org/drawingml/2006/main">
                  <a:graphicData uri="http://schemas.microsoft.com/office/word/2010/wordprocessingShape">
                    <wps:wsp>
                      <wps:cNvSpPr/>
                      <wps:spPr>
                        <a:xfrm>
                          <a:off x="0" y="0"/>
                          <a:ext cx="5938520" cy="8040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2E65CE" w14:textId="77777777" w:rsidR="00D1689D" w:rsidRDefault="00D1689D" w:rsidP="001160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AA4D48" id="Прямоугольник 11" o:spid="_x0000_s1026" style="position:absolute;left:0;text-align:left;margin-left:0;margin-top:-16pt;width:467.6pt;height:633.1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" filled="f" strokecolor="black [3213]" strokeweight="1pt">
                <v:textbox>
                  <w:txbxContent>
                    <w:p w14:paraId="372E65CE" w14:textId="77777777" w:rsidR="00D1689D" w:rsidRDefault="00D1689D" w:rsidP="0011602C">
                      <w:pPr>
                        <w:jc w:val="center"/>
                      </w:pPr>
                    </w:p>
                  </w:txbxContent>
                </v:textbox>
              </v:rect>
            </w:pict>
          </mc:Fallback>
        </mc:AlternateConten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00F071F1"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46629646" w14:textId="3CFCEF07" w:rsidR="00F2643F" w:rsidRPr="00F60C9B" w:rsidRDefault="00F2643F" w:rsidP="00735DC1">
      <w:pPr>
        <w:spacing w:before="120"/>
        <w:ind w:left="567"/>
        <w:rPr>
          <w:rFonts w:ascii="Times New Roman" w:eastAsia="Times New Roman" w:hAnsi="Times New Roman" w:cs="Times New Roman"/>
          <w:i/>
          <w:iCs/>
          <w:u w:val="single"/>
          <w:lang w:eastAsia="ru-RU"/>
        </w:rPr>
      </w:pPr>
      <w:r w:rsidRPr="00F60C9B">
        <w:rPr>
          <w:rFonts w:ascii="Times New Roman" w:eastAsia="Times New Roman" w:hAnsi="Times New Roman" w:cs="Times New Roman"/>
          <w:lang w:eastAsia="ru-RU"/>
        </w:rPr>
        <w:t>Характеристика ВКР в целом</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00BF075A" w:rsidRPr="00F60C9B">
        <w:rPr>
          <w:rFonts w:ascii="Times New Roman" w:eastAsia="Times New Roman" w:hAnsi="Times New Roman" w:cs="Times New Roman"/>
          <w:i/>
          <w:iCs/>
          <w:u w:val="single"/>
          <w:lang w:eastAsia="ru-RU"/>
        </w:rPr>
        <w:tab/>
      </w:r>
      <w:r w:rsidR="00BF075A" w:rsidRPr="00F60C9B">
        <w:rPr>
          <w:rFonts w:ascii="Times New Roman" w:eastAsia="Times New Roman" w:hAnsi="Times New Roman" w:cs="Times New Roman"/>
          <w:i/>
          <w:iCs/>
          <w:u w:val="single"/>
          <w:lang w:eastAsia="ru-RU"/>
        </w:rPr>
        <w:tab/>
      </w:r>
      <w:r w:rsidR="00BF075A" w:rsidRPr="00F60C9B">
        <w:rPr>
          <w:rFonts w:ascii="Times New Roman" w:eastAsia="Times New Roman" w:hAnsi="Times New Roman" w:cs="Times New Roman"/>
          <w:i/>
          <w:iCs/>
          <w:u w:val="single"/>
          <w:lang w:eastAsia="ru-RU"/>
        </w:rPr>
        <w:tab/>
      </w:r>
      <w:r w:rsidR="00BF075A" w:rsidRPr="00F60C9B">
        <w:rPr>
          <w:rFonts w:ascii="Times New Roman" w:eastAsia="Times New Roman" w:hAnsi="Times New Roman" w:cs="Times New Roman"/>
          <w:i/>
          <w:iCs/>
          <w:u w:val="single"/>
          <w:lang w:eastAsia="ru-RU"/>
        </w:rPr>
        <w:tab/>
      </w:r>
      <w:r w:rsidR="00BF075A" w:rsidRPr="00F60C9B">
        <w:rPr>
          <w:rFonts w:ascii="Times New Roman" w:eastAsia="Times New Roman" w:hAnsi="Times New Roman" w:cs="Times New Roman"/>
          <w:i/>
          <w:iCs/>
          <w:u w:val="single"/>
          <w:lang w:eastAsia="ru-RU"/>
        </w:rPr>
        <w:tab/>
      </w:r>
      <w:r w:rsidR="00BF075A" w:rsidRPr="00F60C9B">
        <w:rPr>
          <w:rFonts w:ascii="Times New Roman" w:eastAsia="Times New Roman" w:hAnsi="Times New Roman" w:cs="Times New Roman"/>
          <w:i/>
          <w:iCs/>
          <w:u w:val="single"/>
          <w:lang w:eastAsia="ru-RU"/>
        </w:rPr>
        <w:tab/>
      </w:r>
      <w:r w:rsidR="00BF075A" w:rsidRPr="00F60C9B">
        <w:rPr>
          <w:rFonts w:ascii="Times New Roman" w:eastAsia="Times New Roman" w:hAnsi="Times New Roman" w:cs="Times New Roman"/>
          <w:i/>
          <w:iCs/>
          <w:u w:val="single"/>
          <w:lang w:eastAsia="ru-RU"/>
        </w:rPr>
        <w:tab/>
      </w:r>
      <w:r w:rsidR="00BF075A" w:rsidRPr="00F60C9B">
        <w:rPr>
          <w:rFonts w:ascii="Times New Roman" w:eastAsia="Times New Roman" w:hAnsi="Times New Roman" w:cs="Times New Roman"/>
          <w:i/>
          <w:iCs/>
          <w:u w:val="single"/>
          <w:lang w:eastAsia="ru-RU"/>
        </w:rPr>
        <w:tab/>
      </w:r>
      <w:r w:rsidR="00BF075A" w:rsidRPr="00F60C9B">
        <w:rPr>
          <w:rFonts w:ascii="Times New Roman" w:eastAsia="Times New Roman" w:hAnsi="Times New Roman" w:cs="Times New Roman"/>
          <w:i/>
          <w:iCs/>
          <w:u w:val="single"/>
          <w:lang w:eastAsia="ru-RU"/>
        </w:rPr>
        <w:tab/>
      </w:r>
      <w:r w:rsidR="00BF075A"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p>
    <w:p w14:paraId="5CADF069" w14:textId="54175A35" w:rsidR="00942DCA" w:rsidRPr="00F60C9B" w:rsidRDefault="0072218C" w:rsidP="00942DCA">
      <w:pPr>
        <w:tabs>
          <w:tab w:val="left" w:pos="426"/>
        </w:tabs>
        <w:overflowPunct w:val="0"/>
        <w:autoSpaceDE w:val="0"/>
        <w:autoSpaceDN w:val="0"/>
        <w:adjustRightInd w:val="0"/>
        <w:spacing w:after="0" w:line="240" w:lineRule="auto"/>
        <w:ind w:left="567"/>
        <w:jc w:val="both"/>
        <w:textAlignment w:val="baseline"/>
        <w:rPr>
          <w:rFonts w:ascii="Times New Roman" w:eastAsia="Times New Roman" w:hAnsi="Times New Roman" w:cs="Times New Roman"/>
          <w:i/>
          <w:iCs/>
          <w:u w:val="single"/>
          <w:lang w:eastAsia="ru-RU"/>
        </w:rPr>
      </w:pPr>
      <w:r>
        <w:rPr>
          <w:rFonts w:ascii="Times New Roman" w:eastAsia="Times New Roman" w:hAnsi="Times New Roman" w:cs="Times New Roman"/>
          <w:lang w:eastAsia="ru-RU"/>
        </w:rPr>
        <w:t>Рекомендуемая</w:t>
      </w:r>
      <w:r w:rsidRPr="00F60C9B">
        <w:rPr>
          <w:rFonts w:ascii="Times New Roman" w:eastAsia="Times New Roman" w:hAnsi="Times New Roman" w:cs="Times New Roman"/>
          <w:lang w:eastAsia="ru-RU"/>
        </w:rPr>
        <w:t xml:space="preserve"> </w:t>
      </w:r>
      <w:r w:rsidR="00942DCA" w:rsidRPr="00F60C9B">
        <w:rPr>
          <w:rFonts w:ascii="Times New Roman" w:eastAsia="Times New Roman" w:hAnsi="Times New Roman" w:cs="Times New Roman"/>
          <w:lang w:eastAsia="ru-RU"/>
        </w:rPr>
        <w:t>оценка за ВКР "</w:t>
      </w:r>
      <w:r w:rsidR="00942DCA" w:rsidRPr="00F60C9B">
        <w:rPr>
          <w:rFonts w:ascii="Times New Roman" w:eastAsia="Times New Roman" w:hAnsi="Times New Roman" w:cs="Times New Roman"/>
          <w:i/>
          <w:iCs/>
          <w:u w:val="single"/>
          <w:lang w:eastAsia="ru-RU"/>
        </w:rPr>
        <w:tab/>
      </w:r>
      <w:r w:rsidR="00942DCA" w:rsidRPr="00F60C9B">
        <w:rPr>
          <w:rFonts w:ascii="Times New Roman" w:eastAsia="Times New Roman" w:hAnsi="Times New Roman" w:cs="Times New Roman"/>
          <w:i/>
          <w:iCs/>
          <w:u w:val="single"/>
          <w:lang w:eastAsia="ru-RU"/>
        </w:rPr>
        <w:tab/>
      </w:r>
      <w:r w:rsidR="00942DCA" w:rsidRPr="00F60C9B">
        <w:rPr>
          <w:rFonts w:ascii="Times New Roman" w:eastAsia="Times New Roman" w:hAnsi="Times New Roman" w:cs="Times New Roman"/>
          <w:i/>
          <w:iCs/>
          <w:u w:val="single"/>
          <w:lang w:eastAsia="ru-RU"/>
        </w:rPr>
        <w:tab/>
      </w:r>
      <w:r w:rsidR="00942DCA" w:rsidRPr="00F60C9B">
        <w:rPr>
          <w:rFonts w:ascii="Times New Roman" w:eastAsia="Times New Roman" w:hAnsi="Times New Roman" w:cs="Times New Roman"/>
          <w:i/>
          <w:iCs/>
          <w:u w:val="single"/>
          <w:lang w:eastAsia="ru-RU"/>
        </w:rPr>
        <w:tab/>
      </w:r>
      <w:r w:rsidR="00942DCA" w:rsidRPr="00F60C9B">
        <w:rPr>
          <w:rFonts w:ascii="Times New Roman" w:eastAsia="Times New Roman" w:hAnsi="Times New Roman" w:cs="Times New Roman"/>
          <w:i/>
          <w:iCs/>
          <w:u w:val="single"/>
          <w:lang w:eastAsia="ru-RU"/>
        </w:rPr>
        <w:tab/>
      </w:r>
      <w:r w:rsidR="00942DCA" w:rsidRPr="00F60C9B">
        <w:rPr>
          <w:rFonts w:ascii="Times New Roman" w:eastAsia="Times New Roman" w:hAnsi="Times New Roman" w:cs="Times New Roman"/>
          <w:i/>
          <w:iCs/>
          <w:u w:val="single"/>
          <w:lang w:eastAsia="ru-RU"/>
        </w:rPr>
        <w:tab/>
      </w:r>
      <w:r w:rsidR="00942DCA" w:rsidRPr="00F60C9B">
        <w:rPr>
          <w:rFonts w:ascii="Times New Roman" w:eastAsia="Times New Roman" w:hAnsi="Times New Roman" w:cs="Times New Roman"/>
          <w:lang w:eastAsia="ru-RU"/>
        </w:rPr>
        <w:t>"</w:t>
      </w:r>
    </w:p>
    <w:p w14:paraId="17ECDB91" w14:textId="77777777" w:rsidR="00942DCA" w:rsidRPr="00F60C9B" w:rsidRDefault="00942DCA" w:rsidP="00942DCA">
      <w:pPr>
        <w:overflowPunct w:val="0"/>
        <w:autoSpaceDE w:val="0"/>
        <w:autoSpaceDN w:val="0"/>
        <w:adjustRightInd w:val="0"/>
        <w:spacing w:after="0" w:line="240" w:lineRule="auto"/>
        <w:ind w:left="567"/>
        <w:textAlignment w:val="baseline"/>
        <w:rPr>
          <w:rFonts w:ascii="Times New Roman" w:eastAsia="Times New Roman" w:hAnsi="Times New Roman" w:cs="Times New Roman"/>
          <w:lang w:eastAsia="ru-RU"/>
        </w:rPr>
      </w:pPr>
    </w:p>
    <w:p w14:paraId="538DFE3F" w14:textId="5BF374D4" w:rsidR="00942DCA" w:rsidRPr="00F60C9B" w:rsidRDefault="00942DCA" w:rsidP="00A86F7D">
      <w:pPr>
        <w:overflowPunct w:val="0"/>
        <w:autoSpaceDE w:val="0"/>
        <w:autoSpaceDN w:val="0"/>
        <w:adjustRightInd w:val="0"/>
        <w:spacing w:after="0" w:line="240" w:lineRule="auto"/>
        <w:ind w:left="567"/>
        <w:textAlignment w:val="baseline"/>
        <w:rPr>
          <w:rFonts w:ascii="Times New Roman" w:eastAsia="Times New Roman" w:hAnsi="Times New Roman" w:cs="Times New Roman"/>
          <w:lang w:eastAsia="ru-RU"/>
        </w:rPr>
      </w:pPr>
    </w:p>
    <w:p w14:paraId="095F9A8C" w14:textId="77777777" w:rsidR="00942DCA" w:rsidRPr="00F60C9B" w:rsidRDefault="00942DCA" w:rsidP="00942DCA">
      <w:pPr>
        <w:overflowPunct w:val="0"/>
        <w:autoSpaceDE w:val="0"/>
        <w:autoSpaceDN w:val="0"/>
        <w:adjustRightInd w:val="0"/>
        <w:spacing w:after="0" w:line="240" w:lineRule="auto"/>
        <w:ind w:left="567"/>
        <w:textAlignment w:val="baseline"/>
        <w:rPr>
          <w:rFonts w:ascii="Times New Roman" w:eastAsia="Times New Roman" w:hAnsi="Times New Roman" w:cs="Times New Roman"/>
          <w:lang w:eastAsia="ru-RU"/>
        </w:rPr>
      </w:pPr>
      <w:r w:rsidRPr="00F60C9B">
        <w:rPr>
          <w:rFonts w:ascii="Times New Roman" w:eastAsia="Times New Roman" w:hAnsi="Times New Roman" w:cs="Times New Roman"/>
          <w:lang w:eastAsia="ru-RU"/>
        </w:rPr>
        <w:t xml:space="preserve">Рецензент </w:t>
      </w:r>
      <w:r w:rsidRPr="00F60C9B">
        <w:rPr>
          <w:rFonts w:ascii="Times New Roman" w:eastAsia="Times New Roman" w:hAnsi="Times New Roman" w:cs="Times New Roman"/>
          <w:i/>
          <w:iCs/>
          <w:u w:val="single"/>
          <w:lang w:eastAsia="ru-RU"/>
        </w:rPr>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lang w:eastAsia="ru-RU"/>
        </w:rPr>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lang w:eastAsia="ru-RU"/>
        </w:rPr>
        <w:t xml:space="preserve">   /</w:t>
      </w:r>
      <w:r w:rsidRPr="00F60C9B">
        <w:rPr>
          <w:rFonts w:ascii="Times New Roman" w:eastAsia="Times New Roman" w:hAnsi="Times New Roman" w:cs="Times New Roman"/>
          <w:i/>
          <w:iCs/>
          <w:u w:val="single"/>
          <w:lang w:eastAsia="ru-RU"/>
        </w:rPr>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lang w:eastAsia="ru-RU"/>
        </w:rPr>
        <w:t>/</w:t>
      </w:r>
    </w:p>
    <w:p w14:paraId="33B8904D" w14:textId="41051AB7" w:rsidR="00942DCA" w:rsidRPr="00F60C9B" w:rsidRDefault="00942DCA" w:rsidP="00942DCA">
      <w:pPr>
        <w:overflowPunct w:val="0"/>
        <w:autoSpaceDE w:val="0"/>
        <w:autoSpaceDN w:val="0"/>
        <w:adjustRightInd w:val="0"/>
        <w:spacing w:after="0" w:line="240" w:lineRule="auto"/>
        <w:ind w:left="567"/>
        <w:textAlignment w:val="baseline"/>
        <w:rPr>
          <w:rFonts w:ascii="Times New Roman" w:eastAsia="Times New Roman" w:hAnsi="Times New Roman" w:cs="Times New Roman"/>
          <w:vertAlign w:val="superscript"/>
          <w:lang w:eastAsia="ru-RU"/>
        </w:rPr>
      </w:pPr>
      <w:r w:rsidRPr="00F60C9B">
        <w:rPr>
          <w:rFonts w:ascii="Times New Roman" w:eastAsia="Times New Roman" w:hAnsi="Times New Roman" w:cs="Times New Roman"/>
          <w:vertAlign w:val="superscript"/>
          <w:lang w:eastAsia="ru-RU"/>
        </w:rPr>
        <w:t xml:space="preserve">   </w:t>
      </w:r>
      <w:r w:rsidRPr="00F60C9B">
        <w:rPr>
          <w:rFonts w:ascii="Times New Roman" w:eastAsia="Times New Roman" w:hAnsi="Times New Roman" w:cs="Times New Roman"/>
          <w:vertAlign w:val="superscript"/>
          <w:lang w:eastAsia="ru-RU"/>
        </w:rPr>
        <w:tab/>
      </w:r>
      <w:r w:rsidRPr="00F60C9B">
        <w:rPr>
          <w:rFonts w:ascii="Times New Roman" w:eastAsia="Times New Roman" w:hAnsi="Times New Roman" w:cs="Times New Roman"/>
          <w:vertAlign w:val="superscript"/>
          <w:lang w:eastAsia="ru-RU"/>
        </w:rPr>
        <w:tab/>
      </w:r>
      <w:r w:rsidRPr="00F60C9B">
        <w:rPr>
          <w:rFonts w:ascii="Times New Roman" w:eastAsia="Times New Roman" w:hAnsi="Times New Roman" w:cs="Times New Roman"/>
          <w:vertAlign w:val="superscript"/>
          <w:lang w:eastAsia="ru-RU"/>
        </w:rPr>
        <w:tab/>
        <w:t xml:space="preserve">  </w:t>
      </w:r>
      <w:r w:rsidRPr="00227977">
        <w:rPr>
          <w:rFonts w:ascii="Times New Roman" w:eastAsia="Times New Roman" w:hAnsi="Times New Roman" w:cs="Times New Roman"/>
          <w:vertAlign w:val="superscript"/>
          <w:lang w:eastAsia="ru-RU"/>
        </w:rPr>
        <w:t>(</w:t>
      </w:r>
      <w:r w:rsidR="0072218C" w:rsidRPr="00227977">
        <w:rPr>
          <w:rFonts w:ascii="Times New Roman" w:eastAsia="Times New Roman" w:hAnsi="Times New Roman" w:cs="Times New Roman"/>
          <w:vertAlign w:val="superscript"/>
          <w:lang w:eastAsia="ru-RU"/>
        </w:rPr>
        <w:t xml:space="preserve">ученая </w:t>
      </w:r>
      <w:r w:rsidRPr="00227977">
        <w:rPr>
          <w:rFonts w:ascii="Times New Roman" w:eastAsia="Times New Roman" w:hAnsi="Times New Roman" w:cs="Times New Roman"/>
          <w:vertAlign w:val="superscript"/>
          <w:lang w:eastAsia="ru-RU"/>
        </w:rPr>
        <w:t>степень</w:t>
      </w:r>
      <w:r w:rsidR="0072218C" w:rsidRPr="00227977">
        <w:rPr>
          <w:rFonts w:ascii="Times New Roman" w:eastAsia="Times New Roman" w:hAnsi="Times New Roman" w:cs="Times New Roman"/>
          <w:vertAlign w:val="superscript"/>
          <w:lang w:eastAsia="ru-RU"/>
        </w:rPr>
        <w:t>, звание</w:t>
      </w:r>
      <w:r w:rsidRPr="00227977">
        <w:rPr>
          <w:rFonts w:ascii="Times New Roman" w:eastAsia="Times New Roman" w:hAnsi="Times New Roman" w:cs="Times New Roman"/>
          <w:vertAlign w:val="superscript"/>
          <w:lang w:eastAsia="ru-RU"/>
        </w:rPr>
        <w:t>)</w:t>
      </w:r>
      <w:r w:rsidRPr="00227977">
        <w:rPr>
          <w:rFonts w:ascii="Times New Roman" w:eastAsia="Times New Roman" w:hAnsi="Times New Roman" w:cs="Times New Roman"/>
          <w:vertAlign w:val="superscript"/>
          <w:lang w:eastAsia="ru-RU"/>
        </w:rPr>
        <w:tab/>
      </w:r>
      <w:r w:rsidRPr="00227977">
        <w:rPr>
          <w:rFonts w:ascii="Times New Roman" w:eastAsia="Times New Roman" w:hAnsi="Times New Roman" w:cs="Times New Roman"/>
          <w:vertAlign w:val="superscript"/>
          <w:lang w:eastAsia="ru-RU"/>
        </w:rPr>
        <w:tab/>
        <w:t xml:space="preserve">         (подпись)</w:t>
      </w:r>
      <w:r w:rsidRPr="00227977">
        <w:rPr>
          <w:rFonts w:ascii="Times New Roman" w:eastAsia="Times New Roman" w:hAnsi="Times New Roman" w:cs="Times New Roman"/>
          <w:vertAlign w:val="superscript"/>
          <w:lang w:eastAsia="ru-RU"/>
        </w:rPr>
        <w:tab/>
      </w:r>
      <w:r w:rsidR="00227977" w:rsidRPr="00227977">
        <w:rPr>
          <w:rFonts w:ascii="Times New Roman" w:eastAsia="Times New Roman" w:hAnsi="Times New Roman" w:cs="Times New Roman"/>
          <w:vertAlign w:val="superscript"/>
          <w:lang w:eastAsia="ru-RU"/>
        </w:rPr>
        <w:tab/>
        <w:t xml:space="preserve">     </w:t>
      </w:r>
      <w:r w:rsidRPr="00227977">
        <w:rPr>
          <w:rFonts w:ascii="Times New Roman" w:eastAsia="Times New Roman" w:hAnsi="Times New Roman" w:cs="Times New Roman"/>
          <w:vertAlign w:val="superscript"/>
          <w:lang w:eastAsia="ru-RU"/>
        </w:rPr>
        <w:t>(</w:t>
      </w:r>
      <w:r w:rsidR="00227977" w:rsidRPr="00227977">
        <w:rPr>
          <w:rFonts w:ascii="Times New Roman" w:eastAsia="Times New Roman" w:hAnsi="Times New Roman" w:cs="Times New Roman"/>
          <w:sz w:val="20"/>
          <w:szCs w:val="20"/>
          <w:vertAlign w:val="superscript"/>
        </w:rPr>
        <w:t>инициалы, фамилия</w:t>
      </w:r>
      <w:r w:rsidRPr="00227977">
        <w:rPr>
          <w:rFonts w:ascii="Times New Roman" w:eastAsia="Times New Roman" w:hAnsi="Times New Roman" w:cs="Times New Roman"/>
          <w:vertAlign w:val="superscript"/>
          <w:lang w:eastAsia="ru-RU"/>
        </w:rPr>
        <w:t>)</w:t>
      </w:r>
    </w:p>
    <w:p w14:paraId="4A84B097" w14:textId="77777777" w:rsidR="00942DCA" w:rsidRPr="00F60C9B" w:rsidRDefault="00942DCA" w:rsidP="00942DCA">
      <w:pPr>
        <w:overflowPunct w:val="0"/>
        <w:autoSpaceDE w:val="0"/>
        <w:autoSpaceDN w:val="0"/>
        <w:adjustRightInd w:val="0"/>
        <w:spacing w:after="0" w:line="240" w:lineRule="auto"/>
        <w:ind w:left="567"/>
        <w:textAlignment w:val="baseline"/>
        <w:rPr>
          <w:rFonts w:ascii="Times New Roman" w:eastAsia="Times New Roman" w:hAnsi="Times New Roman" w:cs="Times New Roman"/>
          <w:lang w:eastAsia="ru-RU"/>
        </w:rPr>
      </w:pPr>
    </w:p>
    <w:p w14:paraId="5F7769CB" w14:textId="03117BB7" w:rsidR="00942DCA" w:rsidRPr="00F60C9B" w:rsidRDefault="00942DCA" w:rsidP="00942DCA">
      <w:pPr>
        <w:overflowPunct w:val="0"/>
        <w:autoSpaceDE w:val="0"/>
        <w:autoSpaceDN w:val="0"/>
        <w:adjustRightInd w:val="0"/>
        <w:spacing w:after="0" w:line="240" w:lineRule="auto"/>
        <w:ind w:left="567"/>
        <w:textAlignment w:val="baseline"/>
        <w:rPr>
          <w:rFonts w:ascii="Times New Roman" w:eastAsia="Times New Roman" w:hAnsi="Times New Roman" w:cs="Times New Roman"/>
          <w:i/>
          <w:iCs/>
          <w:u w:val="single"/>
          <w:lang w:eastAsia="ru-RU"/>
        </w:rPr>
      </w:pPr>
      <w:r w:rsidRPr="00F60C9B">
        <w:rPr>
          <w:rFonts w:ascii="Times New Roman" w:eastAsia="Times New Roman" w:hAnsi="Times New Roman" w:cs="Times New Roman"/>
          <w:lang w:eastAsia="ru-RU"/>
        </w:rPr>
        <w:t xml:space="preserve">место работы и должность </w:t>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r w:rsidR="006D7155" w:rsidRPr="00F60C9B">
        <w:rPr>
          <w:rFonts w:ascii="Times New Roman" w:eastAsia="Times New Roman" w:hAnsi="Times New Roman" w:cs="Times New Roman"/>
          <w:i/>
          <w:iCs/>
          <w:u w:val="single"/>
          <w:lang w:eastAsia="ru-RU"/>
        </w:rPr>
        <w:tab/>
      </w:r>
    </w:p>
    <w:p w14:paraId="1FFF9EA6" w14:textId="77777777" w:rsidR="00942DCA" w:rsidRPr="00F60C9B" w:rsidRDefault="00942DCA" w:rsidP="006D7155">
      <w:pPr>
        <w:overflowPunct w:val="0"/>
        <w:autoSpaceDE w:val="0"/>
        <w:autoSpaceDN w:val="0"/>
        <w:adjustRightInd w:val="0"/>
        <w:spacing w:before="240" w:after="0" w:line="240" w:lineRule="auto"/>
        <w:ind w:left="567"/>
        <w:jc w:val="center"/>
        <w:textAlignment w:val="baseline"/>
        <w:rPr>
          <w:rFonts w:ascii="Times New Roman" w:eastAsia="Times New Roman" w:hAnsi="Times New Roman" w:cs="Times New Roman"/>
          <w:lang w:eastAsia="ru-RU"/>
        </w:rPr>
      </w:pPr>
      <w:r w:rsidRPr="00F60C9B">
        <w:rPr>
          <w:rFonts w:ascii="Times New Roman" w:eastAsia="Times New Roman" w:hAnsi="Times New Roman" w:cs="Times New Roman"/>
          <w:lang w:eastAsia="ru-RU"/>
        </w:rPr>
        <w:t>"</w:t>
      </w:r>
      <w:r w:rsidRPr="00F60C9B">
        <w:rPr>
          <w:rFonts w:ascii="Times New Roman" w:eastAsia="Times New Roman" w:hAnsi="Times New Roman" w:cs="Times New Roman"/>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lang w:eastAsia="ru-RU"/>
        </w:rPr>
        <w:t xml:space="preserve">"   </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i/>
          <w:iCs/>
          <w:u w:val="single"/>
          <w:lang w:eastAsia="ru-RU"/>
        </w:rPr>
        <w:tab/>
        <w:t xml:space="preserve"> </w:t>
      </w:r>
      <w:r w:rsidRPr="00F60C9B">
        <w:rPr>
          <w:rFonts w:ascii="Times New Roman" w:eastAsia="Times New Roman" w:hAnsi="Times New Roman" w:cs="Times New Roman"/>
          <w:lang w:eastAsia="ru-RU"/>
        </w:rPr>
        <w:t>20</w:t>
      </w:r>
      <w:r w:rsidRPr="00F60C9B">
        <w:rPr>
          <w:rFonts w:ascii="Times New Roman" w:eastAsia="Times New Roman" w:hAnsi="Times New Roman" w:cs="Times New Roman"/>
          <w:i/>
          <w:iCs/>
          <w:u w:val="single"/>
          <w:lang w:eastAsia="ru-RU"/>
        </w:rPr>
        <w:tab/>
      </w:r>
      <w:r w:rsidRPr="00F60C9B">
        <w:rPr>
          <w:rFonts w:ascii="Times New Roman" w:eastAsia="Times New Roman" w:hAnsi="Times New Roman" w:cs="Times New Roman"/>
          <w:lang w:eastAsia="ru-RU"/>
        </w:rPr>
        <w:t>г.</w:t>
      </w:r>
    </w:p>
    <w:p w14:paraId="2C760698" w14:textId="54BDDB5A" w:rsidR="00942DCA" w:rsidRDefault="00942DCA" w:rsidP="00942DCA">
      <w:pPr>
        <w:widowControl w:val="0"/>
        <w:spacing w:after="0" w:line="240" w:lineRule="auto"/>
        <w:jc w:val="center"/>
        <w:rPr>
          <w:rFonts w:ascii="Times New Roman" w:eastAsia="Times New Roman" w:hAnsi="Times New Roman" w:cs="Times New Roman"/>
          <w:snapToGrid w:val="0"/>
          <w:lang w:eastAsia="ru-RU"/>
        </w:rPr>
      </w:pPr>
    </w:p>
    <w:p w14:paraId="1294FA98" w14:textId="0D4BE029" w:rsidR="005E1C78" w:rsidRDefault="005E1C78" w:rsidP="00942DCA">
      <w:pPr>
        <w:widowControl w:val="0"/>
        <w:spacing w:after="0" w:line="240" w:lineRule="auto"/>
        <w:jc w:val="center"/>
        <w:rPr>
          <w:rFonts w:ascii="Times New Roman" w:eastAsia="Times New Roman" w:hAnsi="Times New Roman" w:cs="Times New Roman"/>
          <w:snapToGrid w:val="0"/>
          <w:lang w:eastAsia="ru-RU"/>
        </w:rPr>
      </w:pPr>
    </w:p>
    <w:p w14:paraId="32E34E2D" w14:textId="77777777" w:rsidR="0072218C" w:rsidRDefault="0072218C" w:rsidP="00942DCA">
      <w:pPr>
        <w:widowControl w:val="0"/>
        <w:spacing w:after="0" w:line="240" w:lineRule="auto"/>
        <w:jc w:val="center"/>
        <w:rPr>
          <w:rFonts w:ascii="Times New Roman" w:eastAsia="Times New Roman" w:hAnsi="Times New Roman" w:cs="Times New Roman"/>
          <w:snapToGrid w:val="0"/>
          <w:lang w:eastAsia="ru-RU"/>
        </w:rPr>
      </w:pPr>
    </w:p>
    <w:p w14:paraId="4117C867" w14:textId="57CF3E40" w:rsidR="005E1C78" w:rsidRDefault="005E1C78" w:rsidP="005E1C78">
      <w:pPr>
        <w:overflowPunct w:val="0"/>
        <w:autoSpaceDE w:val="0"/>
        <w:autoSpaceDN w:val="0"/>
        <w:adjustRightInd w:val="0"/>
        <w:spacing w:after="0" w:line="240" w:lineRule="auto"/>
        <w:ind w:left="567"/>
        <w:textAlignment w:val="baseline"/>
        <w:rPr>
          <w:rFonts w:ascii="Times New Roman" w:eastAsia="Times New Roman" w:hAnsi="Times New Roman" w:cs="Times New Roman"/>
          <w:lang w:eastAsia="ru-RU"/>
        </w:rPr>
      </w:pPr>
      <w:r w:rsidRPr="008C290C">
        <w:rPr>
          <w:rFonts w:ascii="Times New Roman" w:eastAsia="Times New Roman" w:hAnsi="Times New Roman" w:cs="Times New Roman"/>
          <w:lang w:eastAsia="ru-RU"/>
        </w:rPr>
        <w:t xml:space="preserve">С </w:t>
      </w:r>
      <w:r>
        <w:rPr>
          <w:rFonts w:ascii="Times New Roman" w:eastAsia="Times New Roman" w:hAnsi="Times New Roman" w:cs="Times New Roman"/>
          <w:lang w:eastAsia="ru-RU"/>
        </w:rPr>
        <w:t>рецензией</w:t>
      </w:r>
      <w:r w:rsidRPr="008C290C">
        <w:rPr>
          <w:rFonts w:ascii="Times New Roman" w:eastAsia="Times New Roman" w:hAnsi="Times New Roman" w:cs="Times New Roman"/>
          <w:lang w:eastAsia="ru-RU"/>
        </w:rPr>
        <w:t xml:space="preserve"> ознакомлен</w:t>
      </w:r>
      <w:r>
        <w:rPr>
          <w:rFonts w:ascii="Times New Roman" w:eastAsia="Times New Roman" w:hAnsi="Times New Roman" w:cs="Times New Roman"/>
          <w:lang w:eastAsia="ru-RU"/>
        </w:rPr>
        <w:t xml:space="preserve">: </w:t>
      </w:r>
    </w:p>
    <w:p w14:paraId="384972F5" w14:textId="77777777" w:rsidR="00227977" w:rsidRPr="00F60C9B" w:rsidRDefault="00227977" w:rsidP="00F071F1">
      <w:pPr>
        <w:keepLines/>
        <w:spacing w:after="0" w:line="240" w:lineRule="auto"/>
        <w:ind w:left="2410" w:firstLine="708"/>
        <w:rPr>
          <w:rFonts w:ascii="Times New Roman" w:eastAsia="Times New Roman" w:hAnsi="Times New Roman" w:cs="Times New Roman"/>
          <w:sz w:val="20"/>
          <w:szCs w:val="20"/>
          <w:u w:val="single"/>
        </w:rPr>
      </w:pPr>
      <w:r w:rsidRPr="00F60C9B">
        <w:rPr>
          <w:rFonts w:ascii="Times New Roman" w:eastAsia="Times New Roman" w:hAnsi="Times New Roman" w:cs="Times New Roman"/>
          <w:sz w:val="20"/>
          <w:szCs w:val="20"/>
        </w:rPr>
        <w:t xml:space="preserve">______________ </w:t>
      </w:r>
      <w:r>
        <w:rPr>
          <w:rFonts w:ascii="Times New Roman" w:eastAsia="Times New Roman" w:hAnsi="Times New Roman" w:cs="Times New Roman"/>
          <w:sz w:val="20"/>
          <w:szCs w:val="20"/>
        </w:rPr>
        <w:t xml:space="preserve">  </w:t>
      </w:r>
      <w:r w:rsidRPr="00F60C9B">
        <w:rPr>
          <w:rFonts w:ascii="Times New Roman" w:eastAsia="Times New Roman" w:hAnsi="Times New Roman" w:cs="Times New Roman"/>
          <w:sz w:val="20"/>
          <w:szCs w:val="20"/>
        </w:rPr>
        <w:t>/ _______________________ /</w:t>
      </w:r>
      <w:r>
        <w:rPr>
          <w:rFonts w:ascii="Times New Roman" w:eastAsia="Times New Roman" w:hAnsi="Times New Roman" w:cs="Times New Roman"/>
          <w:sz w:val="20"/>
          <w:szCs w:val="20"/>
        </w:rPr>
        <w:t xml:space="preserve">  </w:t>
      </w:r>
      <w:r w:rsidRPr="00F60C9B">
        <w:rPr>
          <w:rFonts w:ascii="Times New Roman" w:eastAsia="Times New Roman" w:hAnsi="Times New Roman" w:cs="Times New Roman"/>
          <w:sz w:val="20"/>
          <w:szCs w:val="20"/>
        </w:rPr>
        <w:t>______________</w:t>
      </w:r>
    </w:p>
    <w:p w14:paraId="74CBE988" w14:textId="09E16F07" w:rsidR="00227977" w:rsidRDefault="00227977" w:rsidP="00F071F1">
      <w:pPr>
        <w:widowControl w:val="0"/>
        <w:spacing w:after="0" w:line="240" w:lineRule="auto"/>
        <w:ind w:left="284"/>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vertAlign w:val="superscript"/>
        </w:rPr>
        <w:t xml:space="preserve">          </w:t>
      </w:r>
      <w:r w:rsidRPr="00F60C9B">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vertAlign w:val="superscript"/>
        </w:rPr>
        <w:tab/>
      </w:r>
      <w:r>
        <w:rPr>
          <w:rFonts w:ascii="Times New Roman" w:eastAsia="Times New Roman" w:hAnsi="Times New Roman" w:cs="Times New Roman"/>
          <w:sz w:val="20"/>
          <w:szCs w:val="20"/>
          <w:vertAlign w:val="superscript"/>
        </w:rPr>
        <w:tab/>
      </w:r>
      <w:r>
        <w:rPr>
          <w:rFonts w:ascii="Times New Roman" w:eastAsia="Times New Roman" w:hAnsi="Times New Roman" w:cs="Times New Roman"/>
          <w:sz w:val="20"/>
          <w:szCs w:val="20"/>
          <w:vertAlign w:val="superscript"/>
        </w:rPr>
        <w:tab/>
      </w:r>
      <w:r>
        <w:rPr>
          <w:rFonts w:ascii="Times New Roman" w:eastAsia="Times New Roman" w:hAnsi="Times New Roman" w:cs="Times New Roman"/>
          <w:sz w:val="20"/>
          <w:szCs w:val="20"/>
          <w:vertAlign w:val="superscript"/>
        </w:rPr>
        <w:tab/>
        <w:t xml:space="preserve">            </w:t>
      </w:r>
      <w:r w:rsidR="00F071F1">
        <w:rPr>
          <w:rFonts w:ascii="Times New Roman" w:eastAsia="Times New Roman" w:hAnsi="Times New Roman" w:cs="Times New Roman"/>
          <w:sz w:val="20"/>
          <w:szCs w:val="20"/>
          <w:vertAlign w:val="superscript"/>
        </w:rPr>
        <w:tab/>
      </w:r>
      <w:r w:rsidRPr="00F60C9B">
        <w:rPr>
          <w:rFonts w:ascii="Times New Roman" w:eastAsia="Times New Roman" w:hAnsi="Times New Roman" w:cs="Times New Roman"/>
          <w:sz w:val="20"/>
          <w:szCs w:val="20"/>
          <w:vertAlign w:val="superscript"/>
        </w:rPr>
        <w:t xml:space="preserve"> (подпись)                                      (</w:t>
      </w:r>
      <w:r>
        <w:rPr>
          <w:rFonts w:ascii="Times New Roman" w:eastAsia="Times New Roman" w:hAnsi="Times New Roman" w:cs="Times New Roman"/>
          <w:sz w:val="20"/>
          <w:szCs w:val="20"/>
          <w:vertAlign w:val="superscript"/>
        </w:rPr>
        <w:t>инициалы, фамилия</w:t>
      </w:r>
      <w:r w:rsidRPr="00F60C9B">
        <w:rPr>
          <w:rFonts w:ascii="Times New Roman" w:eastAsia="Times New Roman" w:hAnsi="Times New Roman" w:cs="Times New Roman"/>
          <w:sz w:val="20"/>
          <w:szCs w:val="20"/>
          <w:vertAlign w:val="superscript"/>
        </w:rPr>
        <w:t>)</w:t>
      </w:r>
      <w:r>
        <w:rPr>
          <w:rFonts w:ascii="Times New Roman" w:eastAsia="Times New Roman" w:hAnsi="Times New Roman" w:cs="Times New Roman"/>
          <w:sz w:val="20"/>
          <w:szCs w:val="20"/>
          <w:vertAlign w:val="superscript"/>
        </w:rPr>
        <w:tab/>
      </w:r>
      <w:r>
        <w:rPr>
          <w:rFonts w:ascii="Times New Roman" w:eastAsia="Times New Roman" w:hAnsi="Times New Roman" w:cs="Times New Roman"/>
          <w:sz w:val="20"/>
          <w:szCs w:val="20"/>
          <w:vertAlign w:val="superscript"/>
        </w:rPr>
        <w:tab/>
        <w:t xml:space="preserve">     (дата)</w:t>
      </w:r>
    </w:p>
    <w:p w14:paraId="6EC2704F" w14:textId="4ABBCCC8" w:rsidR="00D86500" w:rsidRPr="00F60C9B" w:rsidRDefault="00D86500" w:rsidP="00493978">
      <w:pPr>
        <w:widowControl w:val="0"/>
        <w:spacing w:after="0" w:line="240" w:lineRule="auto"/>
        <w:jc w:val="center"/>
        <w:rPr>
          <w:rFonts w:ascii="Times New Roman" w:eastAsia="Times New Roman" w:hAnsi="Times New Roman" w:cs="Times New Roman"/>
          <w:snapToGrid w:val="0"/>
          <w:sz w:val="28"/>
          <w:szCs w:val="28"/>
          <w:lang w:eastAsia="ru-RU"/>
        </w:rPr>
      </w:pPr>
    </w:p>
    <w:sectPr w:rsidR="00D86500" w:rsidRPr="00F60C9B" w:rsidSect="005E2053">
      <w:headerReference w:type="defaul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EE6E1" w14:textId="77777777" w:rsidR="003A3E7B" w:rsidRDefault="003A3E7B" w:rsidP="007E78A4">
      <w:pPr>
        <w:spacing w:after="0" w:line="240" w:lineRule="auto"/>
      </w:pPr>
      <w:r>
        <w:separator/>
      </w:r>
    </w:p>
  </w:endnote>
  <w:endnote w:type="continuationSeparator" w:id="0">
    <w:p w14:paraId="54B36F0A" w14:textId="77777777" w:rsidR="003A3E7B" w:rsidRDefault="003A3E7B" w:rsidP="007E78A4">
      <w:pPr>
        <w:spacing w:after="0" w:line="240" w:lineRule="auto"/>
      </w:pPr>
      <w:r>
        <w:continuationSeparator/>
      </w:r>
    </w:p>
  </w:endnote>
  <w:endnote w:type="continuationNotice" w:id="1">
    <w:p w14:paraId="5AA877E8" w14:textId="77777777" w:rsidR="003A3E7B" w:rsidRDefault="003A3E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Black">
    <w:panose1 w:val="020B0A04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C2672" w14:textId="77777777" w:rsidR="003A3E7B" w:rsidRDefault="003A3E7B" w:rsidP="007E78A4">
      <w:pPr>
        <w:spacing w:after="0" w:line="240" w:lineRule="auto"/>
      </w:pPr>
      <w:r>
        <w:separator/>
      </w:r>
    </w:p>
  </w:footnote>
  <w:footnote w:type="continuationSeparator" w:id="0">
    <w:p w14:paraId="3E015A6D" w14:textId="77777777" w:rsidR="003A3E7B" w:rsidRDefault="003A3E7B" w:rsidP="007E78A4">
      <w:pPr>
        <w:spacing w:after="0" w:line="240" w:lineRule="auto"/>
      </w:pPr>
      <w:r>
        <w:continuationSeparator/>
      </w:r>
    </w:p>
  </w:footnote>
  <w:footnote w:type="continuationNotice" w:id="1">
    <w:p w14:paraId="20330057" w14:textId="77777777" w:rsidR="003A3E7B" w:rsidRDefault="003A3E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75019" w14:textId="6DFB0B3D" w:rsidR="00D1689D" w:rsidRPr="007E78A4" w:rsidRDefault="00D1689D" w:rsidP="007E78A4">
    <w:pPr>
      <w:pStyle w:val="af6"/>
      <w:jc w:val="right"/>
      <w:rPr>
        <w:b/>
        <w:bCs/>
      </w:rPr>
    </w:pPr>
    <w:r w:rsidRPr="007E78A4">
      <w:rPr>
        <w:b/>
        <w:bCs/>
      </w:rPr>
      <w:t>СТО ТПЖА.01.001-2024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FB4E67"/>
    <w:multiLevelType w:val="hybridMultilevel"/>
    <w:tmpl w:val="83E75CF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E6F88"/>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2" w15:restartNumberingAfterBreak="0">
    <w:nsid w:val="051E74E8"/>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3" w15:restartNumberingAfterBreak="0">
    <w:nsid w:val="07805CF9"/>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4" w15:restartNumberingAfterBreak="0">
    <w:nsid w:val="0DBC0EE1"/>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5" w15:restartNumberingAfterBreak="0">
    <w:nsid w:val="11B63464"/>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6" w15:restartNumberingAfterBreak="0">
    <w:nsid w:val="11E53B34"/>
    <w:multiLevelType w:val="multilevel"/>
    <w:tmpl w:val="1F7AEA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24A5C6E"/>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8" w15:restartNumberingAfterBreak="0">
    <w:nsid w:val="1CF76FA2"/>
    <w:multiLevelType w:val="hybridMultilevel"/>
    <w:tmpl w:val="B1021A5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15:restartNumberingAfterBreak="0">
    <w:nsid w:val="259E607F"/>
    <w:multiLevelType w:val="hybridMultilevel"/>
    <w:tmpl w:val="82A21842"/>
    <w:lvl w:ilvl="0" w:tplc="9D404A6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26084127"/>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11" w15:restartNumberingAfterBreak="0">
    <w:nsid w:val="26B062E2"/>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12" w15:restartNumberingAfterBreak="0">
    <w:nsid w:val="2E4712AD"/>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13" w15:restartNumberingAfterBreak="0">
    <w:nsid w:val="310C5564"/>
    <w:multiLevelType w:val="hybridMultilevel"/>
    <w:tmpl w:val="2BE8A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16A6F25"/>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15" w15:restartNumberingAfterBreak="0">
    <w:nsid w:val="38F41882"/>
    <w:multiLevelType w:val="multilevel"/>
    <w:tmpl w:val="FBF8E546"/>
    <w:lvl w:ilvl="0">
      <w:start w:val="1"/>
      <w:numFmt w:val="decimal"/>
      <w:pStyle w:val="a"/>
      <w:lvlText w:val="%1"/>
      <w:lvlJc w:val="left"/>
      <w:pPr>
        <w:tabs>
          <w:tab w:val="num" w:pos="927"/>
        </w:tabs>
        <w:ind w:left="927" w:hanging="360"/>
      </w:pPr>
      <w:rPr>
        <w:rFonts w:hint="default"/>
      </w:rPr>
    </w:lvl>
    <w:lvl w:ilvl="1">
      <w:start w:val="2"/>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571"/>
        </w:tabs>
        <w:ind w:left="1571" w:hanging="720"/>
      </w:pPr>
      <w:rPr>
        <w:rFonts w:hint="default"/>
      </w:rPr>
    </w:lvl>
    <w:lvl w:ilvl="3">
      <w:start w:val="1"/>
      <w:numFmt w:val="decimal"/>
      <w:isLgl/>
      <w:lvlText w:val="%1.%2.%3.%4"/>
      <w:lvlJc w:val="left"/>
      <w:pPr>
        <w:tabs>
          <w:tab w:val="num" w:pos="2073"/>
        </w:tabs>
        <w:ind w:left="2073" w:hanging="1080"/>
      </w:pPr>
      <w:rPr>
        <w:rFonts w:hint="default"/>
      </w:rPr>
    </w:lvl>
    <w:lvl w:ilvl="4">
      <w:start w:val="1"/>
      <w:numFmt w:val="decimal"/>
      <w:isLgl/>
      <w:lvlText w:val="%1.%2.%3.%4.%5"/>
      <w:lvlJc w:val="left"/>
      <w:pPr>
        <w:tabs>
          <w:tab w:val="num" w:pos="2215"/>
        </w:tabs>
        <w:ind w:left="2215" w:hanging="1080"/>
      </w:pPr>
      <w:rPr>
        <w:rFonts w:hint="default"/>
      </w:rPr>
    </w:lvl>
    <w:lvl w:ilvl="5">
      <w:start w:val="1"/>
      <w:numFmt w:val="decimal"/>
      <w:isLgl/>
      <w:lvlText w:val="%1.%2.%3.%4.%5.%6"/>
      <w:lvlJc w:val="left"/>
      <w:pPr>
        <w:tabs>
          <w:tab w:val="num" w:pos="2717"/>
        </w:tabs>
        <w:ind w:left="2717" w:hanging="1440"/>
      </w:pPr>
      <w:rPr>
        <w:rFonts w:hint="default"/>
      </w:rPr>
    </w:lvl>
    <w:lvl w:ilvl="6">
      <w:start w:val="1"/>
      <w:numFmt w:val="decimal"/>
      <w:isLgl/>
      <w:lvlText w:val="%1.%2.%3.%4.%5.%6.%7"/>
      <w:lvlJc w:val="left"/>
      <w:pPr>
        <w:tabs>
          <w:tab w:val="num" w:pos="2859"/>
        </w:tabs>
        <w:ind w:left="2859" w:hanging="1440"/>
      </w:pPr>
      <w:rPr>
        <w:rFonts w:hint="default"/>
      </w:rPr>
    </w:lvl>
    <w:lvl w:ilvl="7">
      <w:start w:val="1"/>
      <w:numFmt w:val="decimal"/>
      <w:isLgl/>
      <w:lvlText w:val="%1.%2.%3.%4.%5.%6.%7.%8"/>
      <w:lvlJc w:val="left"/>
      <w:pPr>
        <w:tabs>
          <w:tab w:val="num" w:pos="3361"/>
        </w:tabs>
        <w:ind w:left="3361" w:hanging="1800"/>
      </w:pPr>
      <w:rPr>
        <w:rFonts w:hint="default"/>
      </w:rPr>
    </w:lvl>
    <w:lvl w:ilvl="8">
      <w:start w:val="1"/>
      <w:numFmt w:val="decimal"/>
      <w:isLgl/>
      <w:lvlText w:val="%1.%2.%3.%4.%5.%6.%7.%8.%9"/>
      <w:lvlJc w:val="left"/>
      <w:pPr>
        <w:tabs>
          <w:tab w:val="num" w:pos="3863"/>
        </w:tabs>
        <w:ind w:left="3863" w:hanging="2160"/>
      </w:pPr>
      <w:rPr>
        <w:rFonts w:hint="default"/>
      </w:rPr>
    </w:lvl>
  </w:abstractNum>
  <w:abstractNum w:abstractNumId="16" w15:restartNumberingAfterBreak="0">
    <w:nsid w:val="393139C4"/>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17" w15:restartNumberingAfterBreak="0">
    <w:nsid w:val="397A45E6"/>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18" w15:restartNumberingAfterBreak="0">
    <w:nsid w:val="3AAD37E8"/>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19" w15:restartNumberingAfterBreak="0">
    <w:nsid w:val="414660E2"/>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20" w15:restartNumberingAfterBreak="0">
    <w:nsid w:val="43D32B14"/>
    <w:multiLevelType w:val="hybridMultilevel"/>
    <w:tmpl w:val="93D830EA"/>
    <w:lvl w:ilvl="0" w:tplc="9D404A6E">
      <w:start w:val="1"/>
      <w:numFmt w:val="bullet"/>
      <w:lvlText w:val=""/>
      <w:lvlJc w:val="left"/>
      <w:pPr>
        <w:ind w:left="659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5F61E94"/>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22" w15:restartNumberingAfterBreak="0">
    <w:nsid w:val="46766A07"/>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23" w15:restartNumberingAfterBreak="0">
    <w:nsid w:val="4A671845"/>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24" w15:restartNumberingAfterBreak="0">
    <w:nsid w:val="534134AA"/>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25" w15:restartNumberingAfterBreak="0">
    <w:nsid w:val="561521E7"/>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26" w15:restartNumberingAfterBreak="0">
    <w:nsid w:val="5815673E"/>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27" w15:restartNumberingAfterBreak="0">
    <w:nsid w:val="62BF0B0A"/>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28" w15:restartNumberingAfterBreak="0">
    <w:nsid w:val="68B111A1"/>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29" w15:restartNumberingAfterBreak="0">
    <w:nsid w:val="71D96028"/>
    <w:multiLevelType w:val="hybridMultilevel"/>
    <w:tmpl w:val="6B44A574"/>
    <w:lvl w:ilvl="0" w:tplc="9D404A6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758F4C8B"/>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31" w15:restartNumberingAfterBreak="0">
    <w:nsid w:val="79186188"/>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32" w15:restartNumberingAfterBreak="0">
    <w:nsid w:val="7C9B1057"/>
    <w:multiLevelType w:val="singleLevel"/>
    <w:tmpl w:val="9878DC5E"/>
    <w:lvl w:ilvl="0">
      <w:start w:val="1"/>
      <w:numFmt w:val="bullet"/>
      <w:lvlText w:val=""/>
      <w:lvlJc w:val="left"/>
      <w:pPr>
        <w:tabs>
          <w:tab w:val="num" w:pos="357"/>
        </w:tabs>
        <w:ind w:left="357" w:hanging="357"/>
      </w:pPr>
      <w:rPr>
        <w:rFonts w:ascii="Symbol" w:hAnsi="Symbol" w:hint="default"/>
      </w:rPr>
    </w:lvl>
  </w:abstractNum>
  <w:abstractNum w:abstractNumId="33" w15:restartNumberingAfterBreak="0">
    <w:nsid w:val="7E39130E"/>
    <w:multiLevelType w:val="singleLevel"/>
    <w:tmpl w:val="9878DC5E"/>
    <w:lvl w:ilvl="0">
      <w:start w:val="1"/>
      <w:numFmt w:val="bullet"/>
      <w:lvlText w:val=""/>
      <w:lvlJc w:val="left"/>
      <w:pPr>
        <w:tabs>
          <w:tab w:val="num" w:pos="357"/>
        </w:tabs>
        <w:ind w:left="357" w:hanging="357"/>
      </w:pPr>
      <w:rPr>
        <w:rFonts w:ascii="Symbol" w:hAnsi="Symbol" w:hint="default"/>
      </w:rPr>
    </w:lvl>
  </w:abstractNum>
  <w:num w:numId="1">
    <w:abstractNumId w:val="6"/>
  </w:num>
  <w:num w:numId="2">
    <w:abstractNumId w:val="8"/>
  </w:num>
  <w:num w:numId="3">
    <w:abstractNumId w:val="15"/>
  </w:num>
  <w:num w:numId="4">
    <w:abstractNumId w:val="26"/>
  </w:num>
  <w:num w:numId="5">
    <w:abstractNumId w:val="2"/>
  </w:num>
  <w:num w:numId="6">
    <w:abstractNumId w:val="5"/>
  </w:num>
  <w:num w:numId="7">
    <w:abstractNumId w:val="11"/>
  </w:num>
  <w:num w:numId="8">
    <w:abstractNumId w:val="22"/>
  </w:num>
  <w:num w:numId="9">
    <w:abstractNumId w:val="25"/>
  </w:num>
  <w:num w:numId="10">
    <w:abstractNumId w:val="27"/>
  </w:num>
  <w:num w:numId="11">
    <w:abstractNumId w:val="10"/>
  </w:num>
  <w:num w:numId="12">
    <w:abstractNumId w:val="16"/>
  </w:num>
  <w:num w:numId="13">
    <w:abstractNumId w:val="21"/>
  </w:num>
  <w:num w:numId="14">
    <w:abstractNumId w:val="24"/>
  </w:num>
  <w:num w:numId="15">
    <w:abstractNumId w:val="12"/>
  </w:num>
  <w:num w:numId="16">
    <w:abstractNumId w:val="4"/>
  </w:num>
  <w:num w:numId="17">
    <w:abstractNumId w:val="30"/>
  </w:num>
  <w:num w:numId="18">
    <w:abstractNumId w:val="14"/>
  </w:num>
  <w:num w:numId="19">
    <w:abstractNumId w:val="17"/>
  </w:num>
  <w:num w:numId="20">
    <w:abstractNumId w:val="23"/>
  </w:num>
  <w:num w:numId="21">
    <w:abstractNumId w:val="18"/>
  </w:num>
  <w:num w:numId="22">
    <w:abstractNumId w:val="32"/>
  </w:num>
  <w:num w:numId="23">
    <w:abstractNumId w:val="3"/>
  </w:num>
  <w:num w:numId="24">
    <w:abstractNumId w:val="7"/>
  </w:num>
  <w:num w:numId="25">
    <w:abstractNumId w:val="19"/>
  </w:num>
  <w:num w:numId="26">
    <w:abstractNumId w:val="1"/>
  </w:num>
  <w:num w:numId="27">
    <w:abstractNumId w:val="31"/>
  </w:num>
  <w:num w:numId="28">
    <w:abstractNumId w:val="28"/>
  </w:num>
  <w:num w:numId="29">
    <w:abstractNumId w:val="33"/>
  </w:num>
  <w:num w:numId="30">
    <w:abstractNumId w:val="29"/>
  </w:num>
  <w:num w:numId="31">
    <w:abstractNumId w:val="0"/>
  </w:num>
  <w:num w:numId="32">
    <w:abstractNumId w:val="20"/>
  </w:num>
  <w:num w:numId="33">
    <w:abstractNumId w:val="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DC0"/>
    <w:rsid w:val="000036D6"/>
    <w:rsid w:val="0001032C"/>
    <w:rsid w:val="0001511A"/>
    <w:rsid w:val="00015ADF"/>
    <w:rsid w:val="00023AA7"/>
    <w:rsid w:val="00027967"/>
    <w:rsid w:val="00040EFE"/>
    <w:rsid w:val="00040FD5"/>
    <w:rsid w:val="0004504C"/>
    <w:rsid w:val="00046275"/>
    <w:rsid w:val="00057179"/>
    <w:rsid w:val="000576FB"/>
    <w:rsid w:val="00060613"/>
    <w:rsid w:val="00063945"/>
    <w:rsid w:val="000748D6"/>
    <w:rsid w:val="00075360"/>
    <w:rsid w:val="00083E84"/>
    <w:rsid w:val="00084910"/>
    <w:rsid w:val="00090EC8"/>
    <w:rsid w:val="00092063"/>
    <w:rsid w:val="00096E41"/>
    <w:rsid w:val="000A308B"/>
    <w:rsid w:val="000A56DC"/>
    <w:rsid w:val="000A6AB1"/>
    <w:rsid w:val="000B021B"/>
    <w:rsid w:val="000B0B2F"/>
    <w:rsid w:val="000B5C07"/>
    <w:rsid w:val="000C5185"/>
    <w:rsid w:val="000C5210"/>
    <w:rsid w:val="000C6CD0"/>
    <w:rsid w:val="000D10ED"/>
    <w:rsid w:val="000D2057"/>
    <w:rsid w:val="000D2542"/>
    <w:rsid w:val="000E045E"/>
    <w:rsid w:val="000F3908"/>
    <w:rsid w:val="000F416C"/>
    <w:rsid w:val="000F680F"/>
    <w:rsid w:val="00101159"/>
    <w:rsid w:val="0010375A"/>
    <w:rsid w:val="00112240"/>
    <w:rsid w:val="0011602C"/>
    <w:rsid w:val="00137A0E"/>
    <w:rsid w:val="00143B76"/>
    <w:rsid w:val="00147944"/>
    <w:rsid w:val="00154368"/>
    <w:rsid w:val="001558A0"/>
    <w:rsid w:val="00170E6B"/>
    <w:rsid w:val="0019441B"/>
    <w:rsid w:val="00195C7C"/>
    <w:rsid w:val="001A16EA"/>
    <w:rsid w:val="001A2019"/>
    <w:rsid w:val="001B3B97"/>
    <w:rsid w:val="001B79EC"/>
    <w:rsid w:val="001E494B"/>
    <w:rsid w:val="001F01DE"/>
    <w:rsid w:val="001F1F98"/>
    <w:rsid w:val="00204766"/>
    <w:rsid w:val="002127E5"/>
    <w:rsid w:val="002153E3"/>
    <w:rsid w:val="002223FF"/>
    <w:rsid w:val="00223E13"/>
    <w:rsid w:val="00227977"/>
    <w:rsid w:val="00227D8B"/>
    <w:rsid w:val="002324F8"/>
    <w:rsid w:val="00237461"/>
    <w:rsid w:val="002379F3"/>
    <w:rsid w:val="00245D65"/>
    <w:rsid w:val="00247C80"/>
    <w:rsid w:val="0025261A"/>
    <w:rsid w:val="00255512"/>
    <w:rsid w:val="0025570B"/>
    <w:rsid w:val="00256165"/>
    <w:rsid w:val="002563BE"/>
    <w:rsid w:val="002601A2"/>
    <w:rsid w:val="00261AC0"/>
    <w:rsid w:val="00262CDB"/>
    <w:rsid w:val="00280C06"/>
    <w:rsid w:val="00287D9E"/>
    <w:rsid w:val="002938A8"/>
    <w:rsid w:val="002A490E"/>
    <w:rsid w:val="002B53E1"/>
    <w:rsid w:val="002C03A4"/>
    <w:rsid w:val="002C5129"/>
    <w:rsid w:val="002D3422"/>
    <w:rsid w:val="002E4B96"/>
    <w:rsid w:val="002E6271"/>
    <w:rsid w:val="002F167B"/>
    <w:rsid w:val="002F2C61"/>
    <w:rsid w:val="002F537B"/>
    <w:rsid w:val="002F56D9"/>
    <w:rsid w:val="003001F0"/>
    <w:rsid w:val="003006CB"/>
    <w:rsid w:val="00316F74"/>
    <w:rsid w:val="0032117F"/>
    <w:rsid w:val="003324C8"/>
    <w:rsid w:val="00347E54"/>
    <w:rsid w:val="00353301"/>
    <w:rsid w:val="00360932"/>
    <w:rsid w:val="00363ADC"/>
    <w:rsid w:val="00365465"/>
    <w:rsid w:val="00370B32"/>
    <w:rsid w:val="00393CCE"/>
    <w:rsid w:val="003A3E7B"/>
    <w:rsid w:val="003C07F7"/>
    <w:rsid w:val="003C279A"/>
    <w:rsid w:val="003D0847"/>
    <w:rsid w:val="003E1143"/>
    <w:rsid w:val="003E37C7"/>
    <w:rsid w:val="003E4513"/>
    <w:rsid w:val="003E5298"/>
    <w:rsid w:val="003F31C1"/>
    <w:rsid w:val="003F56A5"/>
    <w:rsid w:val="00401259"/>
    <w:rsid w:val="00410E26"/>
    <w:rsid w:val="00423FE1"/>
    <w:rsid w:val="004254D4"/>
    <w:rsid w:val="00430A49"/>
    <w:rsid w:val="00434EEC"/>
    <w:rsid w:val="00443F3C"/>
    <w:rsid w:val="0045072A"/>
    <w:rsid w:val="00456DA4"/>
    <w:rsid w:val="00476B00"/>
    <w:rsid w:val="004820AA"/>
    <w:rsid w:val="004863F7"/>
    <w:rsid w:val="00493978"/>
    <w:rsid w:val="00496EEF"/>
    <w:rsid w:val="00496F52"/>
    <w:rsid w:val="004E2B54"/>
    <w:rsid w:val="004F7A37"/>
    <w:rsid w:val="00507F1D"/>
    <w:rsid w:val="00510D35"/>
    <w:rsid w:val="00520CE0"/>
    <w:rsid w:val="005232FD"/>
    <w:rsid w:val="00527394"/>
    <w:rsid w:val="00530569"/>
    <w:rsid w:val="00530B08"/>
    <w:rsid w:val="00533939"/>
    <w:rsid w:val="00547D68"/>
    <w:rsid w:val="00554572"/>
    <w:rsid w:val="00561F2D"/>
    <w:rsid w:val="00567591"/>
    <w:rsid w:val="005830B9"/>
    <w:rsid w:val="00585DC0"/>
    <w:rsid w:val="00586127"/>
    <w:rsid w:val="005903B2"/>
    <w:rsid w:val="005A133F"/>
    <w:rsid w:val="005A40F6"/>
    <w:rsid w:val="005A4E94"/>
    <w:rsid w:val="005A681A"/>
    <w:rsid w:val="005B70F3"/>
    <w:rsid w:val="005D00A9"/>
    <w:rsid w:val="005D027C"/>
    <w:rsid w:val="005D08AA"/>
    <w:rsid w:val="005D78C7"/>
    <w:rsid w:val="005E1C78"/>
    <w:rsid w:val="005E2053"/>
    <w:rsid w:val="005F4771"/>
    <w:rsid w:val="0060474C"/>
    <w:rsid w:val="0060575B"/>
    <w:rsid w:val="00606245"/>
    <w:rsid w:val="006113A5"/>
    <w:rsid w:val="00632A2D"/>
    <w:rsid w:val="00633595"/>
    <w:rsid w:val="00636786"/>
    <w:rsid w:val="00642A04"/>
    <w:rsid w:val="006633D9"/>
    <w:rsid w:val="006671A8"/>
    <w:rsid w:val="006708AB"/>
    <w:rsid w:val="006738A4"/>
    <w:rsid w:val="00674561"/>
    <w:rsid w:val="00674975"/>
    <w:rsid w:val="00685D34"/>
    <w:rsid w:val="00687053"/>
    <w:rsid w:val="006958DB"/>
    <w:rsid w:val="006968B7"/>
    <w:rsid w:val="006A1153"/>
    <w:rsid w:val="006A6615"/>
    <w:rsid w:val="006C49DA"/>
    <w:rsid w:val="006D2C4D"/>
    <w:rsid w:val="006D7155"/>
    <w:rsid w:val="006E14FC"/>
    <w:rsid w:val="006E1980"/>
    <w:rsid w:val="006E36A6"/>
    <w:rsid w:val="006F354A"/>
    <w:rsid w:val="00700567"/>
    <w:rsid w:val="007013F1"/>
    <w:rsid w:val="0070303E"/>
    <w:rsid w:val="00711D28"/>
    <w:rsid w:val="00716CED"/>
    <w:rsid w:val="0072218C"/>
    <w:rsid w:val="007246FE"/>
    <w:rsid w:val="007316B0"/>
    <w:rsid w:val="00731760"/>
    <w:rsid w:val="007339F8"/>
    <w:rsid w:val="00735DC1"/>
    <w:rsid w:val="00736DB3"/>
    <w:rsid w:val="007519A8"/>
    <w:rsid w:val="007674A2"/>
    <w:rsid w:val="0078793E"/>
    <w:rsid w:val="00790A24"/>
    <w:rsid w:val="007A0808"/>
    <w:rsid w:val="007A1118"/>
    <w:rsid w:val="007A4B46"/>
    <w:rsid w:val="007A4C96"/>
    <w:rsid w:val="007A5E40"/>
    <w:rsid w:val="007B039C"/>
    <w:rsid w:val="007B402D"/>
    <w:rsid w:val="007B6EE3"/>
    <w:rsid w:val="007C650C"/>
    <w:rsid w:val="007D48EE"/>
    <w:rsid w:val="007D6FEA"/>
    <w:rsid w:val="007E2F0E"/>
    <w:rsid w:val="007E5D5C"/>
    <w:rsid w:val="007E78A4"/>
    <w:rsid w:val="00800437"/>
    <w:rsid w:val="0080115C"/>
    <w:rsid w:val="00802389"/>
    <w:rsid w:val="00811630"/>
    <w:rsid w:val="00811A27"/>
    <w:rsid w:val="00814FA0"/>
    <w:rsid w:val="00820B07"/>
    <w:rsid w:val="00824842"/>
    <w:rsid w:val="00832C89"/>
    <w:rsid w:val="0083777A"/>
    <w:rsid w:val="00852EB4"/>
    <w:rsid w:val="00860FC0"/>
    <w:rsid w:val="00877FC7"/>
    <w:rsid w:val="00877FE4"/>
    <w:rsid w:val="008810F7"/>
    <w:rsid w:val="0089296E"/>
    <w:rsid w:val="008A0369"/>
    <w:rsid w:val="008A35D8"/>
    <w:rsid w:val="008A4A8D"/>
    <w:rsid w:val="008A5A75"/>
    <w:rsid w:val="008B0669"/>
    <w:rsid w:val="008B45DB"/>
    <w:rsid w:val="008B47D9"/>
    <w:rsid w:val="008B6D9F"/>
    <w:rsid w:val="008B76F1"/>
    <w:rsid w:val="008C290C"/>
    <w:rsid w:val="008C2A36"/>
    <w:rsid w:val="008C51B4"/>
    <w:rsid w:val="008D286A"/>
    <w:rsid w:val="008D6E48"/>
    <w:rsid w:val="008E3A69"/>
    <w:rsid w:val="008F397B"/>
    <w:rsid w:val="008F5049"/>
    <w:rsid w:val="008F6B2F"/>
    <w:rsid w:val="009007F7"/>
    <w:rsid w:val="00906BC3"/>
    <w:rsid w:val="00912168"/>
    <w:rsid w:val="0091311A"/>
    <w:rsid w:val="00914305"/>
    <w:rsid w:val="0091520F"/>
    <w:rsid w:val="00926169"/>
    <w:rsid w:val="009302E1"/>
    <w:rsid w:val="00930A47"/>
    <w:rsid w:val="00942DCA"/>
    <w:rsid w:val="00947C8F"/>
    <w:rsid w:val="00952DC2"/>
    <w:rsid w:val="00954EA5"/>
    <w:rsid w:val="0098572D"/>
    <w:rsid w:val="0098793E"/>
    <w:rsid w:val="00994DD4"/>
    <w:rsid w:val="009C4AB2"/>
    <w:rsid w:val="009C4C2A"/>
    <w:rsid w:val="009C75D1"/>
    <w:rsid w:val="009C77ED"/>
    <w:rsid w:val="009E0723"/>
    <w:rsid w:val="009E5B1E"/>
    <w:rsid w:val="009E70BA"/>
    <w:rsid w:val="009F696F"/>
    <w:rsid w:val="00A0784A"/>
    <w:rsid w:val="00A21951"/>
    <w:rsid w:val="00A31161"/>
    <w:rsid w:val="00A3159B"/>
    <w:rsid w:val="00A33B63"/>
    <w:rsid w:val="00A36A60"/>
    <w:rsid w:val="00A37156"/>
    <w:rsid w:val="00A379A0"/>
    <w:rsid w:val="00A4055E"/>
    <w:rsid w:val="00A5494E"/>
    <w:rsid w:val="00A645F6"/>
    <w:rsid w:val="00A82364"/>
    <w:rsid w:val="00A86F7D"/>
    <w:rsid w:val="00A93A2B"/>
    <w:rsid w:val="00AA257C"/>
    <w:rsid w:val="00AA4ABE"/>
    <w:rsid w:val="00AC016F"/>
    <w:rsid w:val="00AD2DC5"/>
    <w:rsid w:val="00AD53C6"/>
    <w:rsid w:val="00AE1730"/>
    <w:rsid w:val="00AE48EC"/>
    <w:rsid w:val="00AE50C0"/>
    <w:rsid w:val="00AF016D"/>
    <w:rsid w:val="00AF360C"/>
    <w:rsid w:val="00AF4ACF"/>
    <w:rsid w:val="00AF594B"/>
    <w:rsid w:val="00B02F5A"/>
    <w:rsid w:val="00B052F0"/>
    <w:rsid w:val="00B069E4"/>
    <w:rsid w:val="00B118B6"/>
    <w:rsid w:val="00B218A7"/>
    <w:rsid w:val="00B25267"/>
    <w:rsid w:val="00B265DE"/>
    <w:rsid w:val="00B270A7"/>
    <w:rsid w:val="00B3176A"/>
    <w:rsid w:val="00B3508F"/>
    <w:rsid w:val="00B35D3A"/>
    <w:rsid w:val="00B40252"/>
    <w:rsid w:val="00B47FA9"/>
    <w:rsid w:val="00B52FE0"/>
    <w:rsid w:val="00B54A6E"/>
    <w:rsid w:val="00B65232"/>
    <w:rsid w:val="00B6696F"/>
    <w:rsid w:val="00B768F0"/>
    <w:rsid w:val="00B8257C"/>
    <w:rsid w:val="00B82D0A"/>
    <w:rsid w:val="00B830D8"/>
    <w:rsid w:val="00BB02C1"/>
    <w:rsid w:val="00BB670F"/>
    <w:rsid w:val="00BC31A1"/>
    <w:rsid w:val="00BC6085"/>
    <w:rsid w:val="00BD2BA4"/>
    <w:rsid w:val="00BF075A"/>
    <w:rsid w:val="00BF26B1"/>
    <w:rsid w:val="00BF5BA3"/>
    <w:rsid w:val="00BF7889"/>
    <w:rsid w:val="00C02C61"/>
    <w:rsid w:val="00C066AD"/>
    <w:rsid w:val="00C13E5D"/>
    <w:rsid w:val="00C14E7F"/>
    <w:rsid w:val="00C20B5B"/>
    <w:rsid w:val="00C241FB"/>
    <w:rsid w:val="00C322A7"/>
    <w:rsid w:val="00C33A71"/>
    <w:rsid w:val="00C50789"/>
    <w:rsid w:val="00C50D18"/>
    <w:rsid w:val="00C5370A"/>
    <w:rsid w:val="00C55AB8"/>
    <w:rsid w:val="00C5695F"/>
    <w:rsid w:val="00C65DF9"/>
    <w:rsid w:val="00C708F7"/>
    <w:rsid w:val="00C73352"/>
    <w:rsid w:val="00C74E27"/>
    <w:rsid w:val="00C83D3D"/>
    <w:rsid w:val="00C85E5D"/>
    <w:rsid w:val="00C86D37"/>
    <w:rsid w:val="00C906B3"/>
    <w:rsid w:val="00CA24F1"/>
    <w:rsid w:val="00CA58EE"/>
    <w:rsid w:val="00CB31B3"/>
    <w:rsid w:val="00CB5FFC"/>
    <w:rsid w:val="00CC0A0B"/>
    <w:rsid w:val="00CC554C"/>
    <w:rsid w:val="00CC7F37"/>
    <w:rsid w:val="00CD0AF7"/>
    <w:rsid w:val="00CD620F"/>
    <w:rsid w:val="00CE6B52"/>
    <w:rsid w:val="00CF1B1A"/>
    <w:rsid w:val="00CF6F4B"/>
    <w:rsid w:val="00D11404"/>
    <w:rsid w:val="00D13DC7"/>
    <w:rsid w:val="00D1634F"/>
    <w:rsid w:val="00D1689D"/>
    <w:rsid w:val="00D2349A"/>
    <w:rsid w:val="00D309E4"/>
    <w:rsid w:val="00D31120"/>
    <w:rsid w:val="00D341C2"/>
    <w:rsid w:val="00D409EB"/>
    <w:rsid w:val="00D40FCD"/>
    <w:rsid w:val="00D43C4B"/>
    <w:rsid w:val="00D44572"/>
    <w:rsid w:val="00D5766D"/>
    <w:rsid w:val="00D61DB7"/>
    <w:rsid w:val="00D6256B"/>
    <w:rsid w:val="00D625B8"/>
    <w:rsid w:val="00D6407E"/>
    <w:rsid w:val="00D65013"/>
    <w:rsid w:val="00D701CC"/>
    <w:rsid w:val="00D70A37"/>
    <w:rsid w:val="00D7213C"/>
    <w:rsid w:val="00D72B78"/>
    <w:rsid w:val="00D742D2"/>
    <w:rsid w:val="00D77F7D"/>
    <w:rsid w:val="00D82E4F"/>
    <w:rsid w:val="00D86500"/>
    <w:rsid w:val="00D87D08"/>
    <w:rsid w:val="00D93704"/>
    <w:rsid w:val="00D96254"/>
    <w:rsid w:val="00DB250E"/>
    <w:rsid w:val="00DB3C2E"/>
    <w:rsid w:val="00DB5570"/>
    <w:rsid w:val="00DB5CFE"/>
    <w:rsid w:val="00DB5F7F"/>
    <w:rsid w:val="00DB6A77"/>
    <w:rsid w:val="00DC6B64"/>
    <w:rsid w:val="00DD2A92"/>
    <w:rsid w:val="00DD2EEF"/>
    <w:rsid w:val="00DD408B"/>
    <w:rsid w:val="00DD7027"/>
    <w:rsid w:val="00DE69DC"/>
    <w:rsid w:val="00E038A7"/>
    <w:rsid w:val="00E0455B"/>
    <w:rsid w:val="00E07FD8"/>
    <w:rsid w:val="00E12029"/>
    <w:rsid w:val="00E23EA1"/>
    <w:rsid w:val="00E23F2F"/>
    <w:rsid w:val="00E26B10"/>
    <w:rsid w:val="00E301B1"/>
    <w:rsid w:val="00E32949"/>
    <w:rsid w:val="00E403B0"/>
    <w:rsid w:val="00E47262"/>
    <w:rsid w:val="00E5436A"/>
    <w:rsid w:val="00E5584B"/>
    <w:rsid w:val="00E57469"/>
    <w:rsid w:val="00E6006E"/>
    <w:rsid w:val="00E63551"/>
    <w:rsid w:val="00E66A58"/>
    <w:rsid w:val="00E75689"/>
    <w:rsid w:val="00E76AAF"/>
    <w:rsid w:val="00E93830"/>
    <w:rsid w:val="00EA69A7"/>
    <w:rsid w:val="00ED119B"/>
    <w:rsid w:val="00ED49E7"/>
    <w:rsid w:val="00ED688A"/>
    <w:rsid w:val="00EE6B2C"/>
    <w:rsid w:val="00EF0AE4"/>
    <w:rsid w:val="00F005DE"/>
    <w:rsid w:val="00F0646A"/>
    <w:rsid w:val="00F071F1"/>
    <w:rsid w:val="00F10FB3"/>
    <w:rsid w:val="00F12C42"/>
    <w:rsid w:val="00F24375"/>
    <w:rsid w:val="00F2643F"/>
    <w:rsid w:val="00F2779B"/>
    <w:rsid w:val="00F335A7"/>
    <w:rsid w:val="00F36C33"/>
    <w:rsid w:val="00F37B2E"/>
    <w:rsid w:val="00F40B50"/>
    <w:rsid w:val="00F508F6"/>
    <w:rsid w:val="00F560B7"/>
    <w:rsid w:val="00F60C9B"/>
    <w:rsid w:val="00F63B04"/>
    <w:rsid w:val="00F65530"/>
    <w:rsid w:val="00F70868"/>
    <w:rsid w:val="00F720A8"/>
    <w:rsid w:val="00F77241"/>
    <w:rsid w:val="00F801F3"/>
    <w:rsid w:val="00F826D6"/>
    <w:rsid w:val="00FA0FCB"/>
    <w:rsid w:val="00FA4732"/>
    <w:rsid w:val="00FA4AC0"/>
    <w:rsid w:val="00FA5570"/>
    <w:rsid w:val="00FB0E51"/>
    <w:rsid w:val="00FB1784"/>
    <w:rsid w:val="00FB641A"/>
    <w:rsid w:val="00FC718E"/>
    <w:rsid w:val="00FD6FDE"/>
    <w:rsid w:val="00FF5DE8"/>
    <w:rsid w:val="00FF7705"/>
    <w:rsid w:val="00FF7BA1"/>
    <w:rsid w:val="7E2B62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EBA5"/>
  <w15:chartTrackingRefBased/>
  <w15:docId w15:val="{8FE61396-7DD2-47CE-92F6-19FA240D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27D8B"/>
  </w:style>
  <w:style w:type="paragraph" w:styleId="1">
    <w:name w:val="heading 1"/>
    <w:basedOn w:val="a0"/>
    <w:next w:val="a0"/>
    <w:link w:val="10"/>
    <w:qFormat/>
    <w:rsid w:val="0080115C"/>
    <w:pPr>
      <w:keepNext/>
      <w:overflowPunct w:val="0"/>
      <w:autoSpaceDE w:val="0"/>
      <w:autoSpaceDN w:val="0"/>
      <w:adjustRightInd w:val="0"/>
      <w:spacing w:after="0" w:line="240" w:lineRule="auto"/>
      <w:jc w:val="center"/>
      <w:textAlignment w:val="baseline"/>
      <w:outlineLvl w:val="0"/>
    </w:pPr>
    <w:rPr>
      <w:rFonts w:ascii="Arial Black" w:eastAsia="Times New Roman" w:hAnsi="Arial Black" w:cs="Times New Roman"/>
      <w:sz w:val="28"/>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7339F8"/>
    <w:pPr>
      <w:ind w:left="720"/>
      <w:contextualSpacing/>
    </w:pPr>
  </w:style>
  <w:style w:type="paragraph" w:styleId="a">
    <w:name w:val="Title"/>
    <w:basedOn w:val="a0"/>
    <w:link w:val="a5"/>
    <w:autoRedefine/>
    <w:qFormat/>
    <w:rsid w:val="00530569"/>
    <w:pPr>
      <w:numPr>
        <w:numId w:val="3"/>
      </w:numPr>
      <w:tabs>
        <w:tab w:val="clear" w:pos="927"/>
        <w:tab w:val="num" w:pos="1276"/>
        <w:tab w:val="left" w:pos="1843"/>
      </w:tabs>
      <w:spacing w:before="480" w:after="60" w:line="240" w:lineRule="auto"/>
      <w:ind w:left="1276" w:right="282" w:hanging="425"/>
    </w:pPr>
    <w:rPr>
      <w:rFonts w:ascii="Times New Roman" w:eastAsia="Times New Roman" w:hAnsi="Times New Roman" w:cs="Times New Roman"/>
      <w:b/>
      <w:snapToGrid w:val="0"/>
      <w:kern w:val="28"/>
      <w:sz w:val="32"/>
      <w:szCs w:val="20"/>
      <w:lang w:eastAsia="ru-RU"/>
    </w:rPr>
  </w:style>
  <w:style w:type="character" w:customStyle="1" w:styleId="a5">
    <w:name w:val="Заголовок Знак"/>
    <w:basedOn w:val="a1"/>
    <w:link w:val="a"/>
    <w:rsid w:val="00530569"/>
    <w:rPr>
      <w:rFonts w:ascii="Times New Roman" w:eastAsia="Times New Roman" w:hAnsi="Times New Roman" w:cs="Times New Roman"/>
      <w:b/>
      <w:snapToGrid w:val="0"/>
      <w:kern w:val="28"/>
      <w:sz w:val="32"/>
      <w:szCs w:val="20"/>
      <w:lang w:eastAsia="ru-RU"/>
    </w:rPr>
  </w:style>
  <w:style w:type="paragraph" w:customStyle="1" w:styleId="Default">
    <w:name w:val="Default"/>
    <w:rsid w:val="00B4025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1"/>
    <w:link w:val="1"/>
    <w:rsid w:val="0080115C"/>
    <w:rPr>
      <w:rFonts w:ascii="Arial Black" w:eastAsia="Times New Roman" w:hAnsi="Arial Black" w:cs="Times New Roman"/>
      <w:sz w:val="28"/>
      <w:szCs w:val="20"/>
      <w:lang w:eastAsia="ru-RU"/>
    </w:rPr>
  </w:style>
  <w:style w:type="paragraph" w:styleId="a6">
    <w:name w:val="Body Text Indent"/>
    <w:basedOn w:val="a0"/>
    <w:link w:val="a7"/>
    <w:rsid w:val="0080115C"/>
    <w:pPr>
      <w:overflowPunct w:val="0"/>
      <w:autoSpaceDE w:val="0"/>
      <w:autoSpaceDN w:val="0"/>
      <w:adjustRightInd w:val="0"/>
      <w:spacing w:before="80" w:after="80" w:line="264" w:lineRule="auto"/>
      <w:ind w:firstLine="720"/>
      <w:jc w:val="both"/>
      <w:textAlignment w:val="baseline"/>
    </w:pPr>
    <w:rPr>
      <w:rFonts w:ascii="Arial" w:eastAsia="Times New Roman" w:hAnsi="Arial" w:cs="Arial"/>
      <w:sz w:val="25"/>
      <w:szCs w:val="20"/>
      <w:lang w:eastAsia="ru-RU"/>
    </w:rPr>
  </w:style>
  <w:style w:type="character" w:customStyle="1" w:styleId="a7">
    <w:name w:val="Основной текст с отступом Знак"/>
    <w:basedOn w:val="a1"/>
    <w:link w:val="a6"/>
    <w:rsid w:val="0080115C"/>
    <w:rPr>
      <w:rFonts w:ascii="Arial" w:eastAsia="Times New Roman" w:hAnsi="Arial" w:cs="Arial"/>
      <w:sz w:val="25"/>
      <w:szCs w:val="20"/>
      <w:lang w:eastAsia="ru-RU"/>
    </w:rPr>
  </w:style>
  <w:style w:type="paragraph" w:styleId="a8">
    <w:name w:val="Body Text"/>
    <w:basedOn w:val="a0"/>
    <w:link w:val="a9"/>
    <w:rsid w:val="0080115C"/>
    <w:pPr>
      <w:overflowPunct w:val="0"/>
      <w:autoSpaceDE w:val="0"/>
      <w:autoSpaceDN w:val="0"/>
      <w:adjustRightInd w:val="0"/>
      <w:spacing w:after="0" w:line="240" w:lineRule="auto"/>
      <w:jc w:val="both"/>
      <w:textAlignment w:val="baseline"/>
    </w:pPr>
    <w:rPr>
      <w:rFonts w:ascii="Arial" w:eastAsia="Times New Roman" w:hAnsi="Arial" w:cs="Arial"/>
      <w:sz w:val="25"/>
      <w:szCs w:val="20"/>
      <w:lang w:eastAsia="ru-RU"/>
    </w:rPr>
  </w:style>
  <w:style w:type="character" w:customStyle="1" w:styleId="a9">
    <w:name w:val="Основной текст Знак"/>
    <w:basedOn w:val="a1"/>
    <w:link w:val="a8"/>
    <w:rsid w:val="0080115C"/>
    <w:rPr>
      <w:rFonts w:ascii="Arial" w:eastAsia="Times New Roman" w:hAnsi="Arial" w:cs="Arial"/>
      <w:sz w:val="25"/>
      <w:szCs w:val="20"/>
      <w:lang w:eastAsia="ru-RU"/>
    </w:rPr>
  </w:style>
  <w:style w:type="character" w:styleId="aa">
    <w:name w:val="annotation reference"/>
    <w:basedOn w:val="a1"/>
    <w:uiPriority w:val="99"/>
    <w:semiHidden/>
    <w:unhideWhenUsed/>
    <w:rsid w:val="008D6E48"/>
    <w:rPr>
      <w:sz w:val="16"/>
      <w:szCs w:val="16"/>
    </w:rPr>
  </w:style>
  <w:style w:type="paragraph" w:styleId="ab">
    <w:name w:val="annotation text"/>
    <w:basedOn w:val="a0"/>
    <w:link w:val="ac"/>
    <w:uiPriority w:val="99"/>
    <w:unhideWhenUsed/>
    <w:rsid w:val="008D6E48"/>
    <w:pPr>
      <w:spacing w:line="240" w:lineRule="auto"/>
    </w:pPr>
    <w:rPr>
      <w:sz w:val="20"/>
      <w:szCs w:val="20"/>
    </w:rPr>
  </w:style>
  <w:style w:type="character" w:customStyle="1" w:styleId="ac">
    <w:name w:val="Текст примечания Знак"/>
    <w:basedOn w:val="a1"/>
    <w:link w:val="ab"/>
    <w:uiPriority w:val="99"/>
    <w:rsid w:val="008D6E48"/>
    <w:rPr>
      <w:sz w:val="20"/>
      <w:szCs w:val="20"/>
    </w:rPr>
  </w:style>
  <w:style w:type="paragraph" w:styleId="ad">
    <w:name w:val="Balloon Text"/>
    <w:basedOn w:val="a0"/>
    <w:link w:val="ae"/>
    <w:uiPriority w:val="99"/>
    <w:semiHidden/>
    <w:unhideWhenUsed/>
    <w:rsid w:val="008D6E48"/>
    <w:pPr>
      <w:spacing w:after="0" w:line="240" w:lineRule="auto"/>
    </w:pPr>
    <w:rPr>
      <w:rFonts w:ascii="Segoe UI" w:hAnsi="Segoe UI" w:cs="Segoe UI"/>
      <w:sz w:val="18"/>
      <w:szCs w:val="18"/>
    </w:rPr>
  </w:style>
  <w:style w:type="character" w:customStyle="1" w:styleId="ae">
    <w:name w:val="Текст выноски Знак"/>
    <w:basedOn w:val="a1"/>
    <w:link w:val="ad"/>
    <w:uiPriority w:val="99"/>
    <w:semiHidden/>
    <w:rsid w:val="008D6E48"/>
    <w:rPr>
      <w:rFonts w:ascii="Segoe UI" w:hAnsi="Segoe UI" w:cs="Segoe UI"/>
      <w:sz w:val="18"/>
      <w:szCs w:val="18"/>
    </w:rPr>
  </w:style>
  <w:style w:type="character" w:customStyle="1" w:styleId="w">
    <w:name w:val="w"/>
    <w:basedOn w:val="a1"/>
    <w:rsid w:val="001E494B"/>
  </w:style>
  <w:style w:type="paragraph" w:styleId="af">
    <w:name w:val="annotation subject"/>
    <w:basedOn w:val="ab"/>
    <w:next w:val="ab"/>
    <w:link w:val="af0"/>
    <w:uiPriority w:val="99"/>
    <w:semiHidden/>
    <w:unhideWhenUsed/>
    <w:rsid w:val="001E494B"/>
    <w:rPr>
      <w:b/>
      <w:bCs/>
    </w:rPr>
  </w:style>
  <w:style w:type="character" w:customStyle="1" w:styleId="af0">
    <w:name w:val="Тема примечания Знак"/>
    <w:basedOn w:val="ac"/>
    <w:link w:val="af"/>
    <w:uiPriority w:val="99"/>
    <w:semiHidden/>
    <w:rsid w:val="001E494B"/>
    <w:rPr>
      <w:b/>
      <w:bCs/>
      <w:sz w:val="20"/>
      <w:szCs w:val="20"/>
    </w:rPr>
  </w:style>
  <w:style w:type="paragraph" w:styleId="af1">
    <w:name w:val="Normal (Web)"/>
    <w:basedOn w:val="a0"/>
    <w:uiPriority w:val="99"/>
    <w:unhideWhenUsed/>
    <w:rsid w:val="00A379A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2">
    <w:name w:val="Hyperlink"/>
    <w:basedOn w:val="a1"/>
    <w:uiPriority w:val="99"/>
    <w:unhideWhenUsed/>
    <w:rsid w:val="00C20B5B"/>
    <w:rPr>
      <w:color w:val="0563C1" w:themeColor="hyperlink"/>
      <w:u w:val="single"/>
    </w:rPr>
  </w:style>
  <w:style w:type="character" w:styleId="af3">
    <w:name w:val="FollowedHyperlink"/>
    <w:basedOn w:val="a1"/>
    <w:uiPriority w:val="99"/>
    <w:semiHidden/>
    <w:unhideWhenUsed/>
    <w:rsid w:val="00C20B5B"/>
    <w:rPr>
      <w:color w:val="954F72" w:themeColor="followedHyperlink"/>
      <w:u w:val="single"/>
    </w:rPr>
  </w:style>
  <w:style w:type="character" w:customStyle="1" w:styleId="11">
    <w:name w:val="Неразрешенное упоминание1"/>
    <w:basedOn w:val="a1"/>
    <w:uiPriority w:val="99"/>
    <w:semiHidden/>
    <w:unhideWhenUsed/>
    <w:rsid w:val="00C20B5B"/>
    <w:rPr>
      <w:color w:val="605E5C"/>
      <w:shd w:val="clear" w:color="auto" w:fill="E1DFDD"/>
    </w:rPr>
  </w:style>
  <w:style w:type="paragraph" w:styleId="af4">
    <w:name w:val="Revision"/>
    <w:hidden/>
    <w:uiPriority w:val="99"/>
    <w:semiHidden/>
    <w:rsid w:val="00D93704"/>
    <w:pPr>
      <w:spacing w:after="0" w:line="240" w:lineRule="auto"/>
    </w:pPr>
  </w:style>
  <w:style w:type="table" w:styleId="af5">
    <w:name w:val="Table Grid"/>
    <w:basedOn w:val="a2"/>
    <w:uiPriority w:val="39"/>
    <w:rsid w:val="001A2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header"/>
    <w:basedOn w:val="a0"/>
    <w:link w:val="af7"/>
    <w:uiPriority w:val="99"/>
    <w:unhideWhenUsed/>
    <w:rsid w:val="007E78A4"/>
    <w:pPr>
      <w:tabs>
        <w:tab w:val="center" w:pos="4677"/>
        <w:tab w:val="right" w:pos="9355"/>
      </w:tabs>
      <w:spacing w:after="0" w:line="240" w:lineRule="auto"/>
    </w:pPr>
  </w:style>
  <w:style w:type="character" w:customStyle="1" w:styleId="af7">
    <w:name w:val="Верхний колонтитул Знак"/>
    <w:basedOn w:val="a1"/>
    <w:link w:val="af6"/>
    <w:uiPriority w:val="99"/>
    <w:rsid w:val="007E78A4"/>
  </w:style>
  <w:style w:type="paragraph" w:styleId="af8">
    <w:name w:val="footer"/>
    <w:basedOn w:val="a0"/>
    <w:link w:val="af9"/>
    <w:uiPriority w:val="99"/>
    <w:unhideWhenUsed/>
    <w:rsid w:val="007E78A4"/>
    <w:pPr>
      <w:tabs>
        <w:tab w:val="center" w:pos="4677"/>
        <w:tab w:val="right" w:pos="9355"/>
      </w:tabs>
      <w:spacing w:after="0" w:line="240" w:lineRule="auto"/>
    </w:pPr>
  </w:style>
  <w:style w:type="character" w:customStyle="1" w:styleId="af9">
    <w:name w:val="Нижний колонтитул Знак"/>
    <w:basedOn w:val="a1"/>
    <w:link w:val="af8"/>
    <w:uiPriority w:val="99"/>
    <w:rsid w:val="007E7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4179">
      <w:bodyDiv w:val="1"/>
      <w:marLeft w:val="0"/>
      <w:marRight w:val="0"/>
      <w:marTop w:val="0"/>
      <w:marBottom w:val="0"/>
      <w:divBdr>
        <w:top w:val="none" w:sz="0" w:space="0" w:color="auto"/>
        <w:left w:val="none" w:sz="0" w:space="0" w:color="auto"/>
        <w:bottom w:val="none" w:sz="0" w:space="0" w:color="auto"/>
        <w:right w:val="none" w:sz="0" w:space="0" w:color="auto"/>
      </w:divBdr>
    </w:div>
    <w:div w:id="86341956">
      <w:bodyDiv w:val="1"/>
      <w:marLeft w:val="0"/>
      <w:marRight w:val="0"/>
      <w:marTop w:val="0"/>
      <w:marBottom w:val="0"/>
      <w:divBdr>
        <w:top w:val="none" w:sz="0" w:space="0" w:color="auto"/>
        <w:left w:val="none" w:sz="0" w:space="0" w:color="auto"/>
        <w:bottom w:val="none" w:sz="0" w:space="0" w:color="auto"/>
        <w:right w:val="none" w:sz="0" w:space="0" w:color="auto"/>
      </w:divBdr>
    </w:div>
    <w:div w:id="416366960">
      <w:bodyDiv w:val="1"/>
      <w:marLeft w:val="0"/>
      <w:marRight w:val="0"/>
      <w:marTop w:val="0"/>
      <w:marBottom w:val="0"/>
      <w:divBdr>
        <w:top w:val="none" w:sz="0" w:space="0" w:color="auto"/>
        <w:left w:val="none" w:sz="0" w:space="0" w:color="auto"/>
        <w:bottom w:val="none" w:sz="0" w:space="0" w:color="auto"/>
        <w:right w:val="none" w:sz="0" w:space="0" w:color="auto"/>
      </w:divBdr>
    </w:div>
    <w:div w:id="484903094">
      <w:bodyDiv w:val="1"/>
      <w:marLeft w:val="0"/>
      <w:marRight w:val="0"/>
      <w:marTop w:val="0"/>
      <w:marBottom w:val="0"/>
      <w:divBdr>
        <w:top w:val="none" w:sz="0" w:space="0" w:color="auto"/>
        <w:left w:val="none" w:sz="0" w:space="0" w:color="auto"/>
        <w:bottom w:val="none" w:sz="0" w:space="0" w:color="auto"/>
        <w:right w:val="none" w:sz="0" w:space="0" w:color="auto"/>
      </w:divBdr>
      <w:divsChild>
        <w:div w:id="277227443">
          <w:marLeft w:val="0"/>
          <w:marRight w:val="0"/>
          <w:marTop w:val="0"/>
          <w:marBottom w:val="0"/>
          <w:divBdr>
            <w:top w:val="none" w:sz="0" w:space="0" w:color="auto"/>
            <w:left w:val="none" w:sz="0" w:space="0" w:color="auto"/>
            <w:bottom w:val="none" w:sz="0" w:space="0" w:color="auto"/>
            <w:right w:val="none" w:sz="0" w:space="0" w:color="auto"/>
          </w:divBdr>
          <w:divsChild>
            <w:div w:id="2512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7435">
      <w:bodyDiv w:val="1"/>
      <w:marLeft w:val="0"/>
      <w:marRight w:val="0"/>
      <w:marTop w:val="0"/>
      <w:marBottom w:val="0"/>
      <w:divBdr>
        <w:top w:val="none" w:sz="0" w:space="0" w:color="auto"/>
        <w:left w:val="none" w:sz="0" w:space="0" w:color="auto"/>
        <w:bottom w:val="none" w:sz="0" w:space="0" w:color="auto"/>
        <w:right w:val="none" w:sz="0" w:space="0" w:color="auto"/>
      </w:divBdr>
    </w:div>
    <w:div w:id="503588688">
      <w:bodyDiv w:val="1"/>
      <w:marLeft w:val="0"/>
      <w:marRight w:val="0"/>
      <w:marTop w:val="0"/>
      <w:marBottom w:val="0"/>
      <w:divBdr>
        <w:top w:val="none" w:sz="0" w:space="0" w:color="auto"/>
        <w:left w:val="none" w:sz="0" w:space="0" w:color="auto"/>
        <w:bottom w:val="none" w:sz="0" w:space="0" w:color="auto"/>
        <w:right w:val="none" w:sz="0" w:space="0" w:color="auto"/>
      </w:divBdr>
    </w:div>
    <w:div w:id="607086999">
      <w:bodyDiv w:val="1"/>
      <w:marLeft w:val="0"/>
      <w:marRight w:val="0"/>
      <w:marTop w:val="0"/>
      <w:marBottom w:val="0"/>
      <w:divBdr>
        <w:top w:val="none" w:sz="0" w:space="0" w:color="auto"/>
        <w:left w:val="none" w:sz="0" w:space="0" w:color="auto"/>
        <w:bottom w:val="none" w:sz="0" w:space="0" w:color="auto"/>
        <w:right w:val="none" w:sz="0" w:space="0" w:color="auto"/>
      </w:divBdr>
    </w:div>
    <w:div w:id="630136225">
      <w:bodyDiv w:val="1"/>
      <w:marLeft w:val="0"/>
      <w:marRight w:val="0"/>
      <w:marTop w:val="0"/>
      <w:marBottom w:val="0"/>
      <w:divBdr>
        <w:top w:val="none" w:sz="0" w:space="0" w:color="auto"/>
        <w:left w:val="none" w:sz="0" w:space="0" w:color="auto"/>
        <w:bottom w:val="none" w:sz="0" w:space="0" w:color="auto"/>
        <w:right w:val="none" w:sz="0" w:space="0" w:color="auto"/>
      </w:divBdr>
    </w:div>
    <w:div w:id="900752686">
      <w:bodyDiv w:val="1"/>
      <w:marLeft w:val="0"/>
      <w:marRight w:val="0"/>
      <w:marTop w:val="0"/>
      <w:marBottom w:val="0"/>
      <w:divBdr>
        <w:top w:val="none" w:sz="0" w:space="0" w:color="auto"/>
        <w:left w:val="none" w:sz="0" w:space="0" w:color="auto"/>
        <w:bottom w:val="none" w:sz="0" w:space="0" w:color="auto"/>
        <w:right w:val="none" w:sz="0" w:space="0" w:color="auto"/>
      </w:divBdr>
    </w:div>
    <w:div w:id="1050499233">
      <w:bodyDiv w:val="1"/>
      <w:marLeft w:val="0"/>
      <w:marRight w:val="0"/>
      <w:marTop w:val="0"/>
      <w:marBottom w:val="0"/>
      <w:divBdr>
        <w:top w:val="none" w:sz="0" w:space="0" w:color="auto"/>
        <w:left w:val="none" w:sz="0" w:space="0" w:color="auto"/>
        <w:bottom w:val="none" w:sz="0" w:space="0" w:color="auto"/>
        <w:right w:val="none" w:sz="0" w:space="0" w:color="auto"/>
      </w:divBdr>
    </w:div>
    <w:div w:id="1091853335">
      <w:bodyDiv w:val="1"/>
      <w:marLeft w:val="0"/>
      <w:marRight w:val="0"/>
      <w:marTop w:val="0"/>
      <w:marBottom w:val="0"/>
      <w:divBdr>
        <w:top w:val="none" w:sz="0" w:space="0" w:color="auto"/>
        <w:left w:val="none" w:sz="0" w:space="0" w:color="auto"/>
        <w:bottom w:val="none" w:sz="0" w:space="0" w:color="auto"/>
        <w:right w:val="none" w:sz="0" w:space="0" w:color="auto"/>
      </w:divBdr>
    </w:div>
    <w:div w:id="1094474509">
      <w:bodyDiv w:val="1"/>
      <w:marLeft w:val="0"/>
      <w:marRight w:val="0"/>
      <w:marTop w:val="0"/>
      <w:marBottom w:val="0"/>
      <w:divBdr>
        <w:top w:val="none" w:sz="0" w:space="0" w:color="auto"/>
        <w:left w:val="none" w:sz="0" w:space="0" w:color="auto"/>
        <w:bottom w:val="none" w:sz="0" w:space="0" w:color="auto"/>
        <w:right w:val="none" w:sz="0" w:space="0" w:color="auto"/>
      </w:divBdr>
    </w:div>
    <w:div w:id="1223103784">
      <w:bodyDiv w:val="1"/>
      <w:marLeft w:val="0"/>
      <w:marRight w:val="0"/>
      <w:marTop w:val="0"/>
      <w:marBottom w:val="0"/>
      <w:divBdr>
        <w:top w:val="none" w:sz="0" w:space="0" w:color="auto"/>
        <w:left w:val="none" w:sz="0" w:space="0" w:color="auto"/>
        <w:bottom w:val="none" w:sz="0" w:space="0" w:color="auto"/>
        <w:right w:val="none" w:sz="0" w:space="0" w:color="auto"/>
      </w:divBdr>
    </w:div>
    <w:div w:id="1307541218">
      <w:bodyDiv w:val="1"/>
      <w:marLeft w:val="0"/>
      <w:marRight w:val="0"/>
      <w:marTop w:val="0"/>
      <w:marBottom w:val="0"/>
      <w:divBdr>
        <w:top w:val="none" w:sz="0" w:space="0" w:color="auto"/>
        <w:left w:val="none" w:sz="0" w:space="0" w:color="auto"/>
        <w:bottom w:val="none" w:sz="0" w:space="0" w:color="auto"/>
        <w:right w:val="none" w:sz="0" w:space="0" w:color="auto"/>
      </w:divBdr>
    </w:div>
    <w:div w:id="1311248243">
      <w:bodyDiv w:val="1"/>
      <w:marLeft w:val="0"/>
      <w:marRight w:val="0"/>
      <w:marTop w:val="0"/>
      <w:marBottom w:val="0"/>
      <w:divBdr>
        <w:top w:val="none" w:sz="0" w:space="0" w:color="auto"/>
        <w:left w:val="none" w:sz="0" w:space="0" w:color="auto"/>
        <w:bottom w:val="none" w:sz="0" w:space="0" w:color="auto"/>
        <w:right w:val="none" w:sz="0" w:space="0" w:color="auto"/>
      </w:divBdr>
    </w:div>
    <w:div w:id="1496847308">
      <w:bodyDiv w:val="1"/>
      <w:marLeft w:val="0"/>
      <w:marRight w:val="0"/>
      <w:marTop w:val="0"/>
      <w:marBottom w:val="0"/>
      <w:divBdr>
        <w:top w:val="none" w:sz="0" w:space="0" w:color="auto"/>
        <w:left w:val="none" w:sz="0" w:space="0" w:color="auto"/>
        <w:bottom w:val="none" w:sz="0" w:space="0" w:color="auto"/>
        <w:right w:val="none" w:sz="0" w:space="0" w:color="auto"/>
      </w:divBdr>
      <w:divsChild>
        <w:div w:id="698941853">
          <w:marLeft w:val="0"/>
          <w:marRight w:val="0"/>
          <w:marTop w:val="0"/>
          <w:marBottom w:val="0"/>
          <w:divBdr>
            <w:top w:val="none" w:sz="0" w:space="0" w:color="auto"/>
            <w:left w:val="none" w:sz="0" w:space="0" w:color="auto"/>
            <w:bottom w:val="none" w:sz="0" w:space="0" w:color="auto"/>
            <w:right w:val="none" w:sz="0" w:space="0" w:color="auto"/>
          </w:divBdr>
          <w:divsChild>
            <w:div w:id="19207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2577">
      <w:bodyDiv w:val="1"/>
      <w:marLeft w:val="0"/>
      <w:marRight w:val="0"/>
      <w:marTop w:val="0"/>
      <w:marBottom w:val="0"/>
      <w:divBdr>
        <w:top w:val="none" w:sz="0" w:space="0" w:color="auto"/>
        <w:left w:val="none" w:sz="0" w:space="0" w:color="auto"/>
        <w:bottom w:val="none" w:sz="0" w:space="0" w:color="auto"/>
        <w:right w:val="none" w:sz="0" w:space="0" w:color="auto"/>
      </w:divBdr>
    </w:div>
    <w:div w:id="1846358547">
      <w:bodyDiv w:val="1"/>
      <w:marLeft w:val="0"/>
      <w:marRight w:val="0"/>
      <w:marTop w:val="0"/>
      <w:marBottom w:val="0"/>
      <w:divBdr>
        <w:top w:val="none" w:sz="0" w:space="0" w:color="auto"/>
        <w:left w:val="none" w:sz="0" w:space="0" w:color="auto"/>
        <w:bottom w:val="none" w:sz="0" w:space="0" w:color="auto"/>
        <w:right w:val="none" w:sz="0" w:space="0" w:color="auto"/>
      </w:divBdr>
    </w:div>
    <w:div w:id="1929269036">
      <w:bodyDiv w:val="1"/>
      <w:marLeft w:val="0"/>
      <w:marRight w:val="0"/>
      <w:marTop w:val="0"/>
      <w:marBottom w:val="0"/>
      <w:divBdr>
        <w:top w:val="none" w:sz="0" w:space="0" w:color="auto"/>
        <w:left w:val="none" w:sz="0" w:space="0" w:color="auto"/>
        <w:bottom w:val="none" w:sz="0" w:space="0" w:color="auto"/>
        <w:right w:val="none" w:sz="0" w:space="0" w:color="auto"/>
      </w:divBdr>
    </w:div>
    <w:div w:id="1957560582">
      <w:bodyDiv w:val="1"/>
      <w:marLeft w:val="0"/>
      <w:marRight w:val="0"/>
      <w:marTop w:val="0"/>
      <w:marBottom w:val="0"/>
      <w:divBdr>
        <w:top w:val="none" w:sz="0" w:space="0" w:color="auto"/>
        <w:left w:val="none" w:sz="0" w:space="0" w:color="auto"/>
        <w:bottom w:val="none" w:sz="0" w:space="0" w:color="auto"/>
        <w:right w:val="none" w:sz="0" w:space="0" w:color="auto"/>
      </w:divBdr>
    </w:div>
    <w:div w:id="2040466945">
      <w:bodyDiv w:val="1"/>
      <w:marLeft w:val="0"/>
      <w:marRight w:val="0"/>
      <w:marTop w:val="0"/>
      <w:marBottom w:val="0"/>
      <w:divBdr>
        <w:top w:val="none" w:sz="0" w:space="0" w:color="auto"/>
        <w:left w:val="none" w:sz="0" w:space="0" w:color="auto"/>
        <w:bottom w:val="none" w:sz="0" w:space="0" w:color="auto"/>
        <w:right w:val="none" w:sz="0" w:space="0" w:color="auto"/>
      </w:divBdr>
    </w:div>
    <w:div w:id="2049718154">
      <w:bodyDiv w:val="1"/>
      <w:marLeft w:val="0"/>
      <w:marRight w:val="0"/>
      <w:marTop w:val="0"/>
      <w:marBottom w:val="0"/>
      <w:divBdr>
        <w:top w:val="none" w:sz="0" w:space="0" w:color="auto"/>
        <w:left w:val="none" w:sz="0" w:space="0" w:color="auto"/>
        <w:bottom w:val="none" w:sz="0" w:space="0" w:color="auto"/>
        <w:right w:val="none" w:sz="0" w:space="0" w:color="auto"/>
      </w:divBdr>
    </w:div>
    <w:div w:id="2055958353">
      <w:bodyDiv w:val="1"/>
      <w:marLeft w:val="0"/>
      <w:marRight w:val="0"/>
      <w:marTop w:val="0"/>
      <w:marBottom w:val="0"/>
      <w:divBdr>
        <w:top w:val="none" w:sz="0" w:space="0" w:color="auto"/>
        <w:left w:val="none" w:sz="0" w:space="0" w:color="auto"/>
        <w:bottom w:val="none" w:sz="0" w:space="0" w:color="auto"/>
        <w:right w:val="none" w:sz="0" w:space="0" w:color="auto"/>
      </w:divBdr>
    </w:div>
    <w:div w:id="205685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if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9054D6B5E582841ACEE1ED8012C635C" ma:contentTypeVersion="31" ma:contentTypeDescription="Создание документа." ma:contentTypeScope="" ma:versionID="b54a9bc7448c2923b57447c79c1f3141">
  <xsd:schema xmlns:xsd="http://www.w3.org/2001/XMLSchema" xmlns:xs="http://www.w3.org/2001/XMLSchema" xmlns:p="http://schemas.microsoft.com/office/2006/metadata/properties" xmlns:ns3="e6d8e13a-587c-45a9-9813-bb97f03e77fb" xmlns:ns4="dec69cbd-4c69-4e12-9d41-ec0be92f2bad" targetNamespace="http://schemas.microsoft.com/office/2006/metadata/properties" ma:root="true" ma:fieldsID="e77811a9339d2e8ea92598f014ef1888" ns3:_="" ns4:_="">
    <xsd:import namespace="e6d8e13a-587c-45a9-9813-bb97f03e77fb"/>
    <xsd:import namespace="dec69cbd-4c69-4e12-9d41-ec0be92f2ba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8e13a-587c-45a9-9813-bb97f03e77f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1" nillable="true" ma:displayName="MediaServiceOCR"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LengthInSeconds" ma:index="34" nillable="true" ma:displayName="MediaLengthInSeconds" ma:hidden="true" ma:internalName="MediaLengthInSeconds" ma:readOnly="true">
      <xsd:simpleType>
        <xsd:restriction base="dms:Unknown"/>
      </xsd:simpleType>
    </xsd:element>
    <xsd:element name="MediaServiceSearchProperties" ma:index="35" nillable="true" ma:displayName="MediaServiceSearchProperties" ma:hidden="true" ma:internalName="MediaServiceSearchProperties" ma:readOnly="true">
      <xsd:simpleType>
        <xsd:restriction base="dms:Note"/>
      </xsd:simpleType>
    </xsd:element>
    <xsd:element name="_activity" ma:index="36" nillable="true" ma:displayName="_activity" ma:hidden="true" ma:internalName="_activity">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ystemTags" ma:index="38"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c69cbd-4c69-4e12-9d41-ec0be92f2bad" elementFormDefault="qualified">
    <xsd:import namespace="http://schemas.microsoft.com/office/2006/documentManagement/types"/>
    <xsd:import namespace="http://schemas.microsoft.com/office/infopath/2007/PartnerControls"/>
    <xsd:element name="SharedWithUsers" ma:index="2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Совместно с подробностями" ma:description="" ma:internalName="SharedWithDetails" ma:readOnly="true">
      <xsd:simpleType>
        <xsd:restriction base="dms:Note">
          <xsd:maxLength value="255"/>
        </xsd:restriction>
      </xsd:simpleType>
    </xsd:element>
    <xsd:element name="SharingHintHash" ma:index="30" nillable="true" ma:displayName="Хэш подсказки о совместном доступе"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e6d8e13a-587c-45a9-9813-bb97f03e77fb" xsi:nil="true"/>
    <CultureName xmlns="e6d8e13a-587c-45a9-9813-bb97f03e77fb" xsi:nil="true"/>
    <Templates xmlns="e6d8e13a-587c-45a9-9813-bb97f03e77fb" xsi:nil="true"/>
    <_activity xmlns="e6d8e13a-587c-45a9-9813-bb97f03e77fb" xsi:nil="true"/>
    <Owner xmlns="e6d8e13a-587c-45a9-9813-bb97f03e77fb">
      <UserInfo>
        <DisplayName/>
        <AccountId xsi:nil="true"/>
        <AccountType/>
      </UserInfo>
    </Owner>
    <Students xmlns="e6d8e13a-587c-45a9-9813-bb97f03e77fb">
      <UserInfo>
        <DisplayName/>
        <AccountId xsi:nil="true"/>
        <AccountType/>
      </UserInfo>
    </Students>
    <Student_Groups xmlns="e6d8e13a-587c-45a9-9813-bb97f03e77fb">
      <UserInfo>
        <DisplayName/>
        <AccountId xsi:nil="true"/>
        <AccountType/>
      </UserInfo>
    </Student_Groups>
    <DefaultSectionNames xmlns="e6d8e13a-587c-45a9-9813-bb97f03e77fb" xsi:nil="true"/>
    <AppVersion xmlns="e6d8e13a-587c-45a9-9813-bb97f03e77fb" xsi:nil="true"/>
    <Invited_Teachers xmlns="e6d8e13a-587c-45a9-9813-bb97f03e77fb" xsi:nil="true"/>
    <Invited_Students xmlns="e6d8e13a-587c-45a9-9813-bb97f03e77fb" xsi:nil="true"/>
    <FolderType xmlns="e6d8e13a-587c-45a9-9813-bb97f03e77fb" xsi:nil="true"/>
    <Self_Registration_Enabled xmlns="e6d8e13a-587c-45a9-9813-bb97f03e77fb" xsi:nil="true"/>
    <Has_Teacher_Only_SectionGroup xmlns="e6d8e13a-587c-45a9-9813-bb97f03e77fb" xsi:nil="true"/>
    <Is_Collaboration_Space_Locked xmlns="e6d8e13a-587c-45a9-9813-bb97f03e77fb" xsi:nil="true"/>
    <Teachers xmlns="e6d8e13a-587c-45a9-9813-bb97f03e77fb">
      <UserInfo>
        <DisplayName/>
        <AccountId xsi:nil="true"/>
        <AccountType/>
      </UserInfo>
    </Teach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A38A1-21D2-4B27-A7D3-9C726C3A9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8e13a-587c-45a9-9813-bb97f03e77fb"/>
    <ds:schemaRef ds:uri="dec69cbd-4c69-4e12-9d41-ec0be92f2b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053CA8-630C-436B-9589-DCB41D890573}">
  <ds:schemaRefs>
    <ds:schemaRef ds:uri="http://schemas.microsoft.com/sharepoint/v3/contenttype/forms"/>
  </ds:schemaRefs>
</ds:datastoreItem>
</file>

<file path=customXml/itemProps3.xml><?xml version="1.0" encoding="utf-8"?>
<ds:datastoreItem xmlns:ds="http://schemas.openxmlformats.org/officeDocument/2006/customXml" ds:itemID="{CF334F21-585B-42AE-BFB8-AA3F0B8F700C}">
  <ds:schemaRefs>
    <ds:schemaRef ds:uri="http://schemas.microsoft.com/office/2006/metadata/properties"/>
    <ds:schemaRef ds:uri="http://schemas.microsoft.com/office/infopath/2007/PartnerControls"/>
    <ds:schemaRef ds:uri="e6d8e13a-587c-45a9-9813-bb97f03e77fb"/>
  </ds:schemaRefs>
</ds:datastoreItem>
</file>

<file path=customXml/itemProps4.xml><?xml version="1.0" encoding="utf-8"?>
<ds:datastoreItem xmlns:ds="http://schemas.openxmlformats.org/officeDocument/2006/customXml" ds:itemID="{018AA247-AE77-45AF-8686-25A39D7F7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22</Pages>
  <Words>4017</Words>
  <Characters>22902</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 Флаксман</dc:creator>
  <cp:keywords/>
  <dc:description/>
  <cp:lastModifiedBy>Флаксман Андрей Львович</cp:lastModifiedBy>
  <cp:revision>10</cp:revision>
  <dcterms:created xsi:type="dcterms:W3CDTF">2024-05-13T06:40:00Z</dcterms:created>
  <dcterms:modified xsi:type="dcterms:W3CDTF">2024-05-14T09:19:00Z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0x010100B9054D6B5E582841ACEE1ED8012C635C</vt:lpwstr>
  </property>
</Properties>
</file>